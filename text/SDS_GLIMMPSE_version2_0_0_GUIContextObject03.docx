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90774" w:rsidTr="00D83252">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bookmarkStart w:id="0" w:name="_Toc314555176"/>
            <w:r>
              <w:rPr>
                <w:rFonts w:eastAsia="Times New Roman" w:cs="Times New Roman"/>
                <w:b/>
                <w:bCs/>
                <w:color w:val="FFFFFF" w:themeColor="background1"/>
                <w:kern w:val="36"/>
                <w:sz w:val="48"/>
                <w:szCs w:val="48"/>
              </w:rPr>
              <w:t>Software Design Specification</w:t>
            </w:r>
            <w:bookmarkEnd w:id="0"/>
          </w:p>
        </w:tc>
      </w:tr>
    </w:tbl>
    <w:p w:rsidR="00190774" w:rsidRDefault="00190774"/>
    <w:p w:rsidR="00190774" w:rsidRDefault="0003398F" w:rsidP="00190774">
      <w:pPr>
        <w:pStyle w:val="TOCEntry"/>
        <w:jc w:val="center"/>
      </w:pPr>
      <w:r>
        <w:t xml:space="preserve">Study Design </w:t>
      </w:r>
      <w:r w:rsidR="003A128B">
        <w:t xml:space="preserve">Web </w:t>
      </w:r>
      <w:r>
        <w:t>Service</w:t>
      </w:r>
    </w:p>
    <w:p w:rsidR="00190774" w:rsidRDefault="002435CD" w:rsidP="002435CD">
      <w:pPr>
        <w:jc w:val="center"/>
      </w:pPr>
      <w:r>
        <w:t>Create Date</w:t>
      </w:r>
      <w:r w:rsidR="00FB7530">
        <w:t>:</w:t>
      </w:r>
      <w:r w:rsidR="00F73BB5">
        <w:t xml:space="preserve"> 11/2/2011</w:t>
      </w:r>
    </w:p>
    <w:p w:rsidR="00FA46C5" w:rsidRDefault="002435CD" w:rsidP="002435CD">
      <w:pPr>
        <w:jc w:val="center"/>
      </w:pPr>
      <w:r>
        <w:t>Created By</w:t>
      </w:r>
      <w:r w:rsidR="00FB7530">
        <w:t>:</w:t>
      </w:r>
      <w:r w:rsidR="00F73BB5">
        <w:t xml:space="preserve"> </w:t>
      </w:r>
      <w:r w:rsidR="007C4615">
        <w:t>Uttara Sakhadeo</w:t>
      </w:r>
    </w:p>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1" w:name="_Toc26969054"/>
      <w:r>
        <w:t>R</w:t>
      </w:r>
      <w:r w:rsidR="00190774">
        <w:t>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90774" w:rsidTr="00D83252">
        <w:tc>
          <w:tcPr>
            <w:tcW w:w="2160"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Name</w:t>
            </w:r>
          </w:p>
        </w:tc>
        <w:tc>
          <w:tcPr>
            <w:tcW w:w="1170"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Date</w:t>
            </w:r>
          </w:p>
        </w:tc>
        <w:tc>
          <w:tcPr>
            <w:tcW w:w="4954"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Reason For Changes</w:t>
            </w:r>
          </w:p>
        </w:tc>
        <w:tc>
          <w:tcPr>
            <w:tcW w:w="1584"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Version</w:t>
            </w:r>
          </w:p>
        </w:tc>
      </w:tr>
      <w:tr w:rsidR="00190774" w:rsidTr="00D83252">
        <w:tc>
          <w:tcPr>
            <w:tcW w:w="2160" w:type="dxa"/>
            <w:tcBorders>
              <w:top w:val="nil"/>
            </w:tcBorders>
          </w:tcPr>
          <w:p w:rsidR="00190774" w:rsidRDefault="00472DD8" w:rsidP="00D83252">
            <w:pPr>
              <w:spacing w:before="40" w:after="40"/>
              <w:rPr>
                <w:rFonts w:eastAsia="Times New Roman" w:cs="Times New Roman"/>
              </w:rPr>
            </w:pPr>
            <w:r>
              <w:rPr>
                <w:rFonts w:eastAsia="Times New Roman" w:cs="Times New Roman"/>
              </w:rPr>
              <w:t>Uttara Sakhadeo</w:t>
            </w:r>
          </w:p>
        </w:tc>
        <w:tc>
          <w:tcPr>
            <w:tcW w:w="1170" w:type="dxa"/>
            <w:tcBorders>
              <w:top w:val="nil"/>
            </w:tcBorders>
          </w:tcPr>
          <w:p w:rsidR="00190774" w:rsidRDefault="00472DD8" w:rsidP="00D83252">
            <w:pPr>
              <w:spacing w:before="40" w:after="40"/>
              <w:rPr>
                <w:rFonts w:eastAsia="Times New Roman" w:cs="Times New Roman"/>
              </w:rPr>
            </w:pPr>
            <w:r>
              <w:rPr>
                <w:rFonts w:eastAsia="Times New Roman" w:cs="Times New Roman"/>
              </w:rPr>
              <w:t>11/16/11</w:t>
            </w:r>
          </w:p>
        </w:tc>
        <w:tc>
          <w:tcPr>
            <w:tcW w:w="4954" w:type="dxa"/>
            <w:tcBorders>
              <w:top w:val="nil"/>
            </w:tcBorders>
          </w:tcPr>
          <w:p w:rsidR="00190774" w:rsidRDefault="00472DD8" w:rsidP="00D83252">
            <w:pPr>
              <w:spacing w:before="40" w:after="40"/>
              <w:rPr>
                <w:rFonts w:eastAsia="Times New Roman" w:cs="Times New Roman"/>
              </w:rPr>
            </w:pPr>
            <w:r>
              <w:rPr>
                <w:rFonts w:eastAsia="Times New Roman" w:cs="Times New Roman"/>
              </w:rPr>
              <w:t>Updates for database schema, web service definition</w:t>
            </w:r>
          </w:p>
        </w:tc>
        <w:tc>
          <w:tcPr>
            <w:tcW w:w="1584" w:type="dxa"/>
            <w:tcBorders>
              <w:top w:val="nil"/>
            </w:tcBorders>
          </w:tcPr>
          <w:p w:rsidR="00190774" w:rsidRDefault="00472DD8" w:rsidP="00D83252">
            <w:pPr>
              <w:spacing w:before="40" w:after="40"/>
              <w:rPr>
                <w:rFonts w:eastAsia="Times New Roman" w:cs="Times New Roman"/>
              </w:rPr>
            </w:pPr>
            <w:r>
              <w:rPr>
                <w:rFonts w:eastAsia="Times New Roman" w:cs="Times New Roman"/>
              </w:rPr>
              <w:t>1.1.0</w:t>
            </w:r>
          </w:p>
        </w:tc>
      </w:tr>
      <w:tr w:rsidR="00190774" w:rsidTr="00B241BC">
        <w:tc>
          <w:tcPr>
            <w:tcW w:w="2160" w:type="dxa"/>
          </w:tcPr>
          <w:p w:rsidR="00190774" w:rsidRDefault="00B241BC" w:rsidP="00D83252">
            <w:pPr>
              <w:spacing w:before="40" w:after="40"/>
              <w:rPr>
                <w:rFonts w:eastAsia="Times New Roman" w:cs="Times New Roman"/>
              </w:rPr>
            </w:pPr>
            <w:r>
              <w:rPr>
                <w:rFonts w:eastAsia="Times New Roman" w:cs="Times New Roman"/>
              </w:rPr>
              <w:t>Sarah Kreidler</w:t>
            </w:r>
          </w:p>
        </w:tc>
        <w:tc>
          <w:tcPr>
            <w:tcW w:w="1170" w:type="dxa"/>
          </w:tcPr>
          <w:p w:rsidR="00190774" w:rsidRDefault="00B241BC" w:rsidP="00D83252">
            <w:pPr>
              <w:spacing w:before="40" w:after="40"/>
              <w:rPr>
                <w:rFonts w:eastAsia="Times New Roman" w:cs="Times New Roman"/>
              </w:rPr>
            </w:pPr>
            <w:r>
              <w:rPr>
                <w:rFonts w:eastAsia="Times New Roman" w:cs="Times New Roman"/>
              </w:rPr>
              <w:t>2/20/2012</w:t>
            </w:r>
          </w:p>
        </w:tc>
        <w:tc>
          <w:tcPr>
            <w:tcW w:w="4954" w:type="dxa"/>
          </w:tcPr>
          <w:p w:rsidR="00190774" w:rsidRDefault="00B241BC" w:rsidP="00D83252">
            <w:pPr>
              <w:spacing w:before="40" w:after="40"/>
              <w:rPr>
                <w:rFonts w:eastAsia="Times New Roman" w:cs="Times New Roman"/>
              </w:rPr>
            </w:pPr>
            <w:r>
              <w:rPr>
                <w:rFonts w:eastAsia="Times New Roman" w:cs="Times New Roman"/>
              </w:rPr>
              <w:t>Migrated domain object descriptions to separate document “SDS Domain Layer”</w:t>
            </w:r>
          </w:p>
        </w:tc>
        <w:tc>
          <w:tcPr>
            <w:tcW w:w="1584" w:type="dxa"/>
          </w:tcPr>
          <w:p w:rsidR="00190774" w:rsidRDefault="00B241BC" w:rsidP="00D83252">
            <w:pPr>
              <w:spacing w:before="40" w:after="40"/>
              <w:rPr>
                <w:rFonts w:eastAsia="Times New Roman" w:cs="Times New Roman"/>
              </w:rPr>
            </w:pPr>
            <w:r>
              <w:rPr>
                <w:rFonts w:eastAsia="Times New Roman" w:cs="Times New Roman"/>
              </w:rPr>
              <w:t>1.2.0</w:t>
            </w:r>
          </w:p>
        </w:tc>
      </w:tr>
      <w:tr w:rsidR="00B241BC" w:rsidTr="00D83252">
        <w:tc>
          <w:tcPr>
            <w:tcW w:w="2160" w:type="dxa"/>
            <w:tcBorders>
              <w:bottom w:val="single" w:sz="12" w:space="0" w:color="auto"/>
            </w:tcBorders>
          </w:tcPr>
          <w:p w:rsidR="00B241BC" w:rsidRDefault="00B241BC" w:rsidP="00D83252">
            <w:pPr>
              <w:spacing w:before="40" w:after="40"/>
              <w:rPr>
                <w:rFonts w:eastAsia="Times New Roman" w:cs="Times New Roman"/>
              </w:rPr>
            </w:pPr>
          </w:p>
        </w:tc>
        <w:tc>
          <w:tcPr>
            <w:tcW w:w="1170" w:type="dxa"/>
            <w:tcBorders>
              <w:bottom w:val="single" w:sz="12" w:space="0" w:color="auto"/>
            </w:tcBorders>
          </w:tcPr>
          <w:p w:rsidR="00B241BC" w:rsidRDefault="00B241BC" w:rsidP="00D83252">
            <w:pPr>
              <w:spacing w:before="40" w:after="40"/>
              <w:rPr>
                <w:rFonts w:eastAsia="Times New Roman" w:cs="Times New Roman"/>
              </w:rPr>
            </w:pPr>
          </w:p>
        </w:tc>
        <w:tc>
          <w:tcPr>
            <w:tcW w:w="4954" w:type="dxa"/>
            <w:tcBorders>
              <w:bottom w:val="single" w:sz="12" w:space="0" w:color="auto"/>
            </w:tcBorders>
          </w:tcPr>
          <w:p w:rsidR="00B241BC" w:rsidRDefault="00B241BC" w:rsidP="00D83252">
            <w:pPr>
              <w:spacing w:before="40" w:after="40"/>
              <w:rPr>
                <w:rFonts w:eastAsia="Times New Roman" w:cs="Times New Roman"/>
              </w:rPr>
            </w:pPr>
          </w:p>
        </w:tc>
        <w:tc>
          <w:tcPr>
            <w:tcW w:w="1584" w:type="dxa"/>
            <w:tcBorders>
              <w:bottom w:val="single" w:sz="12" w:space="0" w:color="auto"/>
            </w:tcBorders>
          </w:tcPr>
          <w:p w:rsidR="00B241BC" w:rsidRDefault="00B241BC" w:rsidP="00D83252">
            <w:pPr>
              <w:spacing w:before="40" w:after="40"/>
              <w:rPr>
                <w:rFonts w:eastAsia="Times New Roman" w:cs="Times New Roman"/>
              </w:rPr>
            </w:pP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2" w:name="powersvc"/>
    </w:p>
    <w:p w:rsidR="002435CD" w:rsidRDefault="002435CD">
      <w:r>
        <w:rPr>
          <w:b/>
          <w:bCs/>
        </w:rPr>
        <w:br w:type="page"/>
      </w:r>
    </w:p>
    <w:sdt>
      <w:sdtPr>
        <w:rPr>
          <w:rFonts w:ascii="Times New Roman" w:eastAsiaTheme="minorEastAsia" w:hAnsi="Times New Roman" w:cstheme="minorBidi"/>
          <w:b w:val="0"/>
          <w:bCs w:val="0"/>
          <w:sz w:val="22"/>
          <w:szCs w:val="22"/>
          <w:u w:val="none"/>
        </w:rPr>
        <w:id w:val="1218795"/>
        <w:docPartObj>
          <w:docPartGallery w:val="Table of Contents"/>
          <w:docPartUnique/>
        </w:docPartObj>
      </w:sdtPr>
      <w:sdtContent>
        <w:p w:rsidR="00826F6C" w:rsidRDefault="00826F6C">
          <w:pPr>
            <w:pStyle w:val="TOCHeading"/>
          </w:pPr>
          <w:r>
            <w:t>Table of Contents</w:t>
          </w:r>
        </w:p>
        <w:p w:rsidR="00302D7B" w:rsidRDefault="00BA312C">
          <w:pPr>
            <w:pStyle w:val="TOC1"/>
            <w:tabs>
              <w:tab w:val="right" w:leader="dot" w:pos="9350"/>
            </w:tabs>
            <w:rPr>
              <w:rFonts w:asciiTheme="minorHAnsi" w:hAnsiTheme="minorHAnsi"/>
              <w:noProof/>
              <w:lang w:bidi="ar-SA"/>
            </w:rPr>
          </w:pPr>
          <w:r>
            <w:fldChar w:fldCharType="begin"/>
          </w:r>
          <w:r w:rsidR="00826F6C">
            <w:instrText xml:space="preserve"> TOC \o "1-3" \h \z \u </w:instrText>
          </w:r>
          <w:r>
            <w:fldChar w:fldCharType="separate"/>
          </w:r>
          <w:hyperlink w:anchor="_Toc314555176" w:history="1">
            <w:r w:rsidR="00302D7B" w:rsidRPr="0091457F">
              <w:rPr>
                <w:rStyle w:val="Hyperlink"/>
                <w:rFonts w:eastAsia="Times New Roman" w:cs="Times New Roman"/>
                <w:b/>
                <w:bCs/>
                <w:noProof/>
                <w:kern w:val="36"/>
              </w:rPr>
              <w:t>Software Design Specification</w:t>
            </w:r>
            <w:r w:rsidR="00302D7B">
              <w:rPr>
                <w:noProof/>
                <w:webHidden/>
              </w:rPr>
              <w:tab/>
            </w:r>
            <w:r>
              <w:rPr>
                <w:noProof/>
                <w:webHidden/>
              </w:rPr>
              <w:fldChar w:fldCharType="begin"/>
            </w:r>
            <w:r w:rsidR="00302D7B">
              <w:rPr>
                <w:noProof/>
                <w:webHidden/>
              </w:rPr>
              <w:instrText xml:space="preserve"> PAGEREF _Toc314555176 \h </w:instrText>
            </w:r>
            <w:r>
              <w:rPr>
                <w:noProof/>
                <w:webHidden/>
              </w:rPr>
            </w:r>
            <w:r>
              <w:rPr>
                <w:noProof/>
                <w:webHidden/>
              </w:rPr>
              <w:fldChar w:fldCharType="separate"/>
            </w:r>
            <w:r w:rsidR="00AA6833">
              <w:rPr>
                <w:noProof/>
                <w:webHidden/>
              </w:rPr>
              <w:t>1</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177" w:history="1">
            <w:r w:rsidR="00302D7B" w:rsidRPr="0091457F">
              <w:rPr>
                <w:rStyle w:val="Hyperlink"/>
                <w:noProof/>
              </w:rPr>
              <w:t>1</w:t>
            </w:r>
            <w:r w:rsidR="00302D7B">
              <w:rPr>
                <w:rFonts w:asciiTheme="minorHAnsi" w:hAnsiTheme="minorHAnsi"/>
                <w:noProof/>
                <w:lang w:bidi="ar-SA"/>
              </w:rPr>
              <w:tab/>
            </w:r>
            <w:r w:rsidR="00302D7B" w:rsidRPr="0091457F">
              <w:rPr>
                <w:rStyle w:val="Hyperlink"/>
                <w:noProof/>
              </w:rPr>
              <w:t>Introduction</w:t>
            </w:r>
            <w:r w:rsidR="00302D7B">
              <w:rPr>
                <w:noProof/>
                <w:webHidden/>
              </w:rPr>
              <w:tab/>
            </w:r>
            <w:r>
              <w:rPr>
                <w:noProof/>
                <w:webHidden/>
              </w:rPr>
              <w:fldChar w:fldCharType="begin"/>
            </w:r>
            <w:r w:rsidR="00302D7B">
              <w:rPr>
                <w:noProof/>
                <w:webHidden/>
              </w:rPr>
              <w:instrText xml:space="preserve"> PAGEREF _Toc314555177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78" w:history="1">
            <w:r w:rsidR="00302D7B" w:rsidRPr="0091457F">
              <w:rPr>
                <w:rStyle w:val="Hyperlink"/>
                <w:noProof/>
              </w:rPr>
              <w:t>1.1</w:t>
            </w:r>
            <w:r w:rsidR="00302D7B">
              <w:rPr>
                <w:rFonts w:asciiTheme="minorHAnsi" w:hAnsiTheme="minorHAnsi"/>
                <w:noProof/>
                <w:lang w:bidi="ar-SA"/>
              </w:rPr>
              <w:tab/>
            </w:r>
            <w:r w:rsidR="00302D7B" w:rsidRPr="0091457F">
              <w:rPr>
                <w:rStyle w:val="Hyperlink"/>
                <w:noProof/>
              </w:rPr>
              <w:t>Purpose of this document</w:t>
            </w:r>
            <w:r w:rsidR="00302D7B">
              <w:rPr>
                <w:noProof/>
                <w:webHidden/>
              </w:rPr>
              <w:tab/>
            </w:r>
            <w:r>
              <w:rPr>
                <w:noProof/>
                <w:webHidden/>
              </w:rPr>
              <w:fldChar w:fldCharType="begin"/>
            </w:r>
            <w:r w:rsidR="00302D7B">
              <w:rPr>
                <w:noProof/>
                <w:webHidden/>
              </w:rPr>
              <w:instrText xml:space="preserve"> PAGEREF _Toc314555178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79" w:history="1">
            <w:r w:rsidR="00302D7B" w:rsidRPr="0091457F">
              <w:rPr>
                <w:rStyle w:val="Hyperlink"/>
                <w:noProof/>
              </w:rPr>
              <w:t>1.2</w:t>
            </w:r>
            <w:r w:rsidR="00302D7B">
              <w:rPr>
                <w:rFonts w:asciiTheme="minorHAnsi" w:hAnsiTheme="minorHAnsi"/>
                <w:noProof/>
                <w:lang w:bidi="ar-SA"/>
              </w:rPr>
              <w:tab/>
            </w:r>
            <w:r w:rsidR="00302D7B" w:rsidRPr="0091457F">
              <w:rPr>
                <w:rStyle w:val="Hyperlink"/>
                <w:noProof/>
              </w:rPr>
              <w:t>Scope of the development project</w:t>
            </w:r>
            <w:r w:rsidR="00302D7B">
              <w:rPr>
                <w:noProof/>
                <w:webHidden/>
              </w:rPr>
              <w:tab/>
            </w:r>
            <w:r>
              <w:rPr>
                <w:noProof/>
                <w:webHidden/>
              </w:rPr>
              <w:fldChar w:fldCharType="begin"/>
            </w:r>
            <w:r w:rsidR="00302D7B">
              <w:rPr>
                <w:noProof/>
                <w:webHidden/>
              </w:rPr>
              <w:instrText xml:space="preserve"> PAGEREF _Toc314555179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0" w:history="1">
            <w:r w:rsidR="00302D7B" w:rsidRPr="0091457F">
              <w:rPr>
                <w:rStyle w:val="Hyperlink"/>
                <w:noProof/>
              </w:rPr>
              <w:t>1.3</w:t>
            </w:r>
            <w:r w:rsidR="00302D7B">
              <w:rPr>
                <w:rFonts w:asciiTheme="minorHAnsi" w:hAnsiTheme="minorHAnsi"/>
                <w:noProof/>
                <w:lang w:bidi="ar-SA"/>
              </w:rPr>
              <w:tab/>
            </w:r>
            <w:r w:rsidR="00302D7B" w:rsidRPr="0091457F">
              <w:rPr>
                <w:rStyle w:val="Hyperlink"/>
                <w:noProof/>
              </w:rPr>
              <w:t>Definitions, Acronyms, and Abbreviations</w:t>
            </w:r>
            <w:r w:rsidR="00302D7B">
              <w:rPr>
                <w:noProof/>
                <w:webHidden/>
              </w:rPr>
              <w:tab/>
            </w:r>
            <w:r>
              <w:rPr>
                <w:noProof/>
                <w:webHidden/>
              </w:rPr>
              <w:fldChar w:fldCharType="begin"/>
            </w:r>
            <w:r w:rsidR="00302D7B">
              <w:rPr>
                <w:noProof/>
                <w:webHidden/>
              </w:rPr>
              <w:instrText xml:space="preserve"> PAGEREF _Toc314555180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1" w:history="1">
            <w:r w:rsidR="00302D7B" w:rsidRPr="0091457F">
              <w:rPr>
                <w:rStyle w:val="Hyperlink"/>
                <w:noProof/>
              </w:rPr>
              <w:t>1.4</w:t>
            </w:r>
            <w:r w:rsidR="00302D7B">
              <w:rPr>
                <w:rFonts w:asciiTheme="minorHAnsi" w:hAnsiTheme="minorHAnsi"/>
                <w:noProof/>
                <w:lang w:bidi="ar-SA"/>
              </w:rPr>
              <w:tab/>
            </w:r>
            <w:r w:rsidR="00302D7B" w:rsidRPr="0091457F">
              <w:rPr>
                <w:rStyle w:val="Hyperlink"/>
                <w:noProof/>
              </w:rPr>
              <w:t>References</w:t>
            </w:r>
            <w:r w:rsidR="00302D7B">
              <w:rPr>
                <w:noProof/>
                <w:webHidden/>
              </w:rPr>
              <w:tab/>
            </w:r>
            <w:r>
              <w:rPr>
                <w:noProof/>
                <w:webHidden/>
              </w:rPr>
              <w:fldChar w:fldCharType="begin"/>
            </w:r>
            <w:r w:rsidR="00302D7B">
              <w:rPr>
                <w:noProof/>
                <w:webHidden/>
              </w:rPr>
              <w:instrText xml:space="preserve"> PAGEREF _Toc314555181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2" w:history="1">
            <w:r w:rsidR="00302D7B" w:rsidRPr="0091457F">
              <w:rPr>
                <w:rStyle w:val="Hyperlink"/>
                <w:noProof/>
              </w:rPr>
              <w:t>1.5</w:t>
            </w:r>
            <w:r w:rsidR="00302D7B">
              <w:rPr>
                <w:rFonts w:asciiTheme="minorHAnsi" w:hAnsiTheme="minorHAnsi"/>
                <w:noProof/>
                <w:lang w:bidi="ar-SA"/>
              </w:rPr>
              <w:tab/>
            </w:r>
            <w:r w:rsidR="00302D7B" w:rsidRPr="0091457F">
              <w:rPr>
                <w:rStyle w:val="Hyperlink"/>
                <w:noProof/>
              </w:rPr>
              <w:t>Overview of the document</w:t>
            </w:r>
            <w:r w:rsidR="00302D7B">
              <w:rPr>
                <w:noProof/>
                <w:webHidden/>
              </w:rPr>
              <w:tab/>
            </w:r>
            <w:r>
              <w:rPr>
                <w:noProof/>
                <w:webHidden/>
              </w:rPr>
              <w:fldChar w:fldCharType="begin"/>
            </w:r>
            <w:r w:rsidR="00302D7B">
              <w:rPr>
                <w:noProof/>
                <w:webHidden/>
              </w:rPr>
              <w:instrText xml:space="preserve"> PAGEREF _Toc314555182 \h </w:instrText>
            </w:r>
            <w:r>
              <w:rPr>
                <w:noProof/>
                <w:webHidden/>
              </w:rPr>
            </w:r>
            <w:r>
              <w:rPr>
                <w:noProof/>
                <w:webHidden/>
              </w:rPr>
              <w:fldChar w:fldCharType="separate"/>
            </w:r>
            <w:r w:rsidR="00AA6833">
              <w:rPr>
                <w:noProof/>
                <w:webHidden/>
              </w:rPr>
              <w:t>4</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183" w:history="1">
            <w:r w:rsidR="00302D7B" w:rsidRPr="0091457F">
              <w:rPr>
                <w:rStyle w:val="Hyperlink"/>
                <w:rFonts w:eastAsia="Times New Roman"/>
                <w:noProof/>
              </w:rPr>
              <w:t>2</w:t>
            </w:r>
            <w:r w:rsidR="00302D7B">
              <w:rPr>
                <w:rFonts w:asciiTheme="minorHAnsi" w:hAnsiTheme="minorHAnsi"/>
                <w:noProof/>
                <w:lang w:bidi="ar-SA"/>
              </w:rPr>
              <w:tab/>
            </w:r>
            <w:r w:rsidR="00302D7B" w:rsidRPr="0091457F">
              <w:rPr>
                <w:rStyle w:val="Hyperlink"/>
                <w:rFonts w:eastAsia="Times New Roman"/>
                <w:noProof/>
              </w:rPr>
              <w:t>System Architecture Description</w:t>
            </w:r>
            <w:r w:rsidR="00302D7B">
              <w:rPr>
                <w:noProof/>
                <w:webHidden/>
              </w:rPr>
              <w:tab/>
            </w:r>
            <w:r>
              <w:rPr>
                <w:noProof/>
                <w:webHidden/>
              </w:rPr>
              <w:fldChar w:fldCharType="begin"/>
            </w:r>
            <w:r w:rsidR="00302D7B">
              <w:rPr>
                <w:noProof/>
                <w:webHidden/>
              </w:rPr>
              <w:instrText xml:space="preserve"> PAGEREF _Toc314555183 \h </w:instrText>
            </w:r>
            <w:r>
              <w:rPr>
                <w:noProof/>
                <w:webHidden/>
              </w:rPr>
            </w:r>
            <w:r>
              <w:rPr>
                <w:noProof/>
                <w:webHidden/>
              </w:rPr>
              <w:fldChar w:fldCharType="separate"/>
            </w:r>
            <w:r w:rsidR="00AA6833">
              <w:rPr>
                <w:noProof/>
                <w:webHidden/>
              </w:rPr>
              <w:t>5</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4" w:history="1">
            <w:r w:rsidR="00302D7B" w:rsidRPr="0091457F">
              <w:rPr>
                <w:rStyle w:val="Hyperlink"/>
                <w:rFonts w:eastAsia="Times New Roman"/>
                <w:noProof/>
              </w:rPr>
              <w:t>2.1</w:t>
            </w:r>
            <w:r w:rsidR="00302D7B">
              <w:rPr>
                <w:rFonts w:asciiTheme="minorHAnsi" w:hAnsiTheme="minorHAnsi"/>
                <w:noProof/>
                <w:lang w:bidi="ar-SA"/>
              </w:rPr>
              <w:tab/>
            </w:r>
            <w:r w:rsidR="00302D7B" w:rsidRPr="0091457F">
              <w:rPr>
                <w:rStyle w:val="Hyperlink"/>
                <w:rFonts w:eastAsia="Times New Roman"/>
                <w:noProof/>
              </w:rPr>
              <w:t>Overview of modules / components</w:t>
            </w:r>
            <w:r w:rsidR="00302D7B">
              <w:rPr>
                <w:noProof/>
                <w:webHidden/>
              </w:rPr>
              <w:tab/>
            </w:r>
            <w:r>
              <w:rPr>
                <w:noProof/>
                <w:webHidden/>
              </w:rPr>
              <w:fldChar w:fldCharType="begin"/>
            </w:r>
            <w:r w:rsidR="00302D7B">
              <w:rPr>
                <w:noProof/>
                <w:webHidden/>
              </w:rPr>
              <w:instrText xml:space="preserve"> PAGEREF _Toc314555184 \h </w:instrText>
            </w:r>
            <w:r>
              <w:rPr>
                <w:noProof/>
                <w:webHidden/>
              </w:rPr>
            </w:r>
            <w:r>
              <w:rPr>
                <w:noProof/>
                <w:webHidden/>
              </w:rPr>
              <w:fldChar w:fldCharType="separate"/>
            </w:r>
            <w:r w:rsidR="00AA6833">
              <w:rPr>
                <w:noProof/>
                <w:webHidden/>
              </w:rPr>
              <w:t>5</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5" w:history="1">
            <w:r w:rsidR="00302D7B" w:rsidRPr="0091457F">
              <w:rPr>
                <w:rStyle w:val="Hyperlink"/>
                <w:rFonts w:eastAsia="Times New Roman"/>
                <w:noProof/>
              </w:rPr>
              <w:t>2.2</w:t>
            </w:r>
            <w:r w:rsidR="00302D7B">
              <w:rPr>
                <w:rFonts w:asciiTheme="minorHAnsi" w:hAnsiTheme="minorHAnsi"/>
                <w:noProof/>
                <w:lang w:bidi="ar-SA"/>
              </w:rPr>
              <w:tab/>
            </w:r>
            <w:r w:rsidR="00302D7B" w:rsidRPr="0091457F">
              <w:rPr>
                <w:rStyle w:val="Hyperlink"/>
                <w:rFonts w:eastAsia="Times New Roman"/>
                <w:noProof/>
              </w:rPr>
              <w:t>Current Callback Structure</w:t>
            </w:r>
            <w:r w:rsidR="00302D7B">
              <w:rPr>
                <w:noProof/>
                <w:webHidden/>
              </w:rPr>
              <w:tab/>
            </w:r>
            <w:r>
              <w:rPr>
                <w:noProof/>
                <w:webHidden/>
              </w:rPr>
              <w:fldChar w:fldCharType="begin"/>
            </w:r>
            <w:r w:rsidR="00302D7B">
              <w:rPr>
                <w:noProof/>
                <w:webHidden/>
              </w:rPr>
              <w:instrText xml:space="preserve"> PAGEREF _Toc314555185 \h </w:instrText>
            </w:r>
            <w:r>
              <w:rPr>
                <w:noProof/>
                <w:webHidden/>
              </w:rPr>
            </w:r>
            <w:r>
              <w:rPr>
                <w:noProof/>
                <w:webHidden/>
              </w:rPr>
              <w:fldChar w:fldCharType="separate"/>
            </w:r>
            <w:r w:rsidR="00AA6833">
              <w:rPr>
                <w:noProof/>
                <w:webHidden/>
              </w:rPr>
              <w:t>5</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186" w:history="1">
            <w:r w:rsidR="00302D7B" w:rsidRPr="0091457F">
              <w:rPr>
                <w:rStyle w:val="Hyperlink"/>
                <w:rFonts w:eastAsia="Times New Roman"/>
                <w:noProof/>
              </w:rPr>
              <w:t>3</w:t>
            </w:r>
            <w:r w:rsidR="00302D7B">
              <w:rPr>
                <w:rFonts w:asciiTheme="minorHAnsi" w:hAnsiTheme="minorHAnsi"/>
                <w:noProof/>
                <w:lang w:bidi="ar-SA"/>
              </w:rPr>
              <w:tab/>
            </w:r>
            <w:r w:rsidR="00302D7B" w:rsidRPr="0091457F">
              <w:rPr>
                <w:rStyle w:val="Hyperlink"/>
                <w:rFonts w:eastAsia="Times New Roman"/>
                <w:noProof/>
              </w:rPr>
              <w:t>Module and Component Descriptions</w:t>
            </w:r>
            <w:r w:rsidR="00302D7B">
              <w:rPr>
                <w:noProof/>
                <w:webHidden/>
              </w:rPr>
              <w:tab/>
            </w:r>
            <w:r>
              <w:rPr>
                <w:noProof/>
                <w:webHidden/>
              </w:rPr>
              <w:fldChar w:fldCharType="begin"/>
            </w:r>
            <w:r w:rsidR="00302D7B">
              <w:rPr>
                <w:noProof/>
                <w:webHidden/>
              </w:rPr>
              <w:instrText xml:space="preserve"> PAGEREF _Toc314555186 \h </w:instrText>
            </w:r>
            <w:r>
              <w:rPr>
                <w:noProof/>
                <w:webHidden/>
              </w:rPr>
            </w:r>
            <w:r>
              <w:rPr>
                <w:noProof/>
                <w:webHidden/>
              </w:rPr>
              <w:fldChar w:fldCharType="separate"/>
            </w:r>
            <w:r w:rsidR="00AA6833">
              <w:rPr>
                <w:noProof/>
                <w:webHidden/>
              </w:rPr>
              <w:t>6</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87" w:history="1">
            <w:r w:rsidR="00302D7B" w:rsidRPr="0091457F">
              <w:rPr>
                <w:rStyle w:val="Hyperlink"/>
                <w:rFonts w:eastAsia="Times New Roman"/>
                <w:noProof/>
              </w:rPr>
              <w:t>3.1</w:t>
            </w:r>
            <w:r w:rsidR="00302D7B">
              <w:rPr>
                <w:rFonts w:asciiTheme="minorHAnsi" w:hAnsiTheme="minorHAnsi"/>
                <w:noProof/>
                <w:lang w:bidi="ar-SA"/>
              </w:rPr>
              <w:tab/>
            </w:r>
            <w:r w:rsidR="00302D7B" w:rsidRPr="0091457F">
              <w:rPr>
                <w:rStyle w:val="Hyperlink"/>
                <w:rFonts w:eastAsia="Times New Roman"/>
                <w:noProof/>
              </w:rPr>
              <w:t>Component overview</w:t>
            </w:r>
            <w:r w:rsidR="00302D7B">
              <w:rPr>
                <w:noProof/>
                <w:webHidden/>
              </w:rPr>
              <w:tab/>
            </w:r>
            <w:r>
              <w:rPr>
                <w:noProof/>
                <w:webHidden/>
              </w:rPr>
              <w:fldChar w:fldCharType="begin"/>
            </w:r>
            <w:r w:rsidR="00302D7B">
              <w:rPr>
                <w:noProof/>
                <w:webHidden/>
              </w:rPr>
              <w:instrText xml:space="preserve"> PAGEREF _Toc314555187 \h </w:instrText>
            </w:r>
            <w:r>
              <w:rPr>
                <w:noProof/>
                <w:webHidden/>
              </w:rPr>
            </w:r>
            <w:r>
              <w:rPr>
                <w:noProof/>
                <w:webHidden/>
              </w:rPr>
              <w:fldChar w:fldCharType="separate"/>
            </w:r>
            <w:r w:rsidR="00AA6833">
              <w:rPr>
                <w:noProof/>
                <w:webHidden/>
              </w:rPr>
              <w:t>6</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88" w:history="1">
            <w:r w:rsidR="00302D7B" w:rsidRPr="0091457F">
              <w:rPr>
                <w:rStyle w:val="Hyperlink"/>
                <w:noProof/>
              </w:rPr>
              <w:t>3.1.1</w:t>
            </w:r>
            <w:r w:rsidR="00302D7B">
              <w:rPr>
                <w:rFonts w:asciiTheme="minorHAnsi" w:hAnsiTheme="minorHAnsi"/>
                <w:noProof/>
                <w:lang w:bidi="ar-SA"/>
              </w:rPr>
              <w:tab/>
            </w:r>
            <w:r w:rsidR="00302D7B" w:rsidRPr="0091457F">
              <w:rPr>
                <w:rStyle w:val="Hyperlink"/>
                <w:noProof/>
              </w:rPr>
              <w:t>Study Design Object</w:t>
            </w:r>
            <w:r w:rsidR="00302D7B">
              <w:rPr>
                <w:noProof/>
                <w:webHidden/>
              </w:rPr>
              <w:tab/>
            </w:r>
            <w:r>
              <w:rPr>
                <w:noProof/>
                <w:webHidden/>
              </w:rPr>
              <w:fldChar w:fldCharType="begin"/>
            </w:r>
            <w:r w:rsidR="00302D7B">
              <w:rPr>
                <w:noProof/>
                <w:webHidden/>
              </w:rPr>
              <w:instrText xml:space="preserve"> PAGEREF _Toc314555188 \h </w:instrText>
            </w:r>
            <w:r>
              <w:rPr>
                <w:noProof/>
                <w:webHidden/>
              </w:rPr>
            </w:r>
            <w:r>
              <w:rPr>
                <w:noProof/>
                <w:webHidden/>
              </w:rPr>
              <w:fldChar w:fldCharType="separate"/>
            </w:r>
            <w:r w:rsidR="00AA6833">
              <w:rPr>
                <w:noProof/>
                <w:webHidden/>
              </w:rPr>
              <w:t>6</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89" w:history="1">
            <w:r w:rsidR="00302D7B" w:rsidRPr="0091457F">
              <w:rPr>
                <w:rStyle w:val="Hyperlink"/>
                <w:noProof/>
              </w:rPr>
              <w:t>3.1.2</w:t>
            </w:r>
            <w:r w:rsidR="00302D7B">
              <w:rPr>
                <w:rFonts w:asciiTheme="minorHAnsi" w:hAnsiTheme="minorHAnsi"/>
                <w:noProof/>
                <w:lang w:bidi="ar-SA"/>
              </w:rPr>
              <w:tab/>
            </w:r>
            <w:r w:rsidR="00302D7B" w:rsidRPr="0091457F">
              <w:rPr>
                <w:rStyle w:val="Hyperlink"/>
                <w:noProof/>
              </w:rPr>
              <w:t>Matrices</w:t>
            </w:r>
            <w:r w:rsidR="00302D7B">
              <w:rPr>
                <w:noProof/>
                <w:webHidden/>
              </w:rPr>
              <w:tab/>
            </w:r>
            <w:r>
              <w:rPr>
                <w:noProof/>
                <w:webHidden/>
              </w:rPr>
              <w:fldChar w:fldCharType="begin"/>
            </w:r>
            <w:r w:rsidR="00302D7B">
              <w:rPr>
                <w:noProof/>
                <w:webHidden/>
              </w:rPr>
              <w:instrText xml:space="preserve"> PAGEREF _Toc314555189 \h </w:instrText>
            </w:r>
            <w:r>
              <w:rPr>
                <w:noProof/>
                <w:webHidden/>
              </w:rPr>
            </w:r>
            <w:r>
              <w:rPr>
                <w:noProof/>
                <w:webHidden/>
              </w:rPr>
              <w:fldChar w:fldCharType="separate"/>
            </w:r>
            <w:r w:rsidR="00AA6833">
              <w:rPr>
                <w:noProof/>
                <w:webHidden/>
              </w:rPr>
              <w:t>6</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90" w:history="1">
            <w:r w:rsidR="00302D7B" w:rsidRPr="0091457F">
              <w:rPr>
                <w:rStyle w:val="Hyperlink"/>
                <w:noProof/>
              </w:rPr>
              <w:t>3.1.3</w:t>
            </w:r>
            <w:r w:rsidR="00302D7B">
              <w:rPr>
                <w:rFonts w:asciiTheme="minorHAnsi" w:hAnsiTheme="minorHAnsi"/>
                <w:noProof/>
                <w:lang w:bidi="ar-SA"/>
              </w:rPr>
              <w:tab/>
            </w:r>
            <w:r w:rsidR="00302D7B" w:rsidRPr="0091457F">
              <w:rPr>
                <w:rStyle w:val="Hyperlink"/>
                <w:noProof/>
              </w:rPr>
              <w:t>Lists</w:t>
            </w:r>
            <w:r w:rsidR="00302D7B">
              <w:rPr>
                <w:noProof/>
                <w:webHidden/>
              </w:rPr>
              <w:tab/>
            </w:r>
            <w:r>
              <w:rPr>
                <w:noProof/>
                <w:webHidden/>
              </w:rPr>
              <w:fldChar w:fldCharType="begin"/>
            </w:r>
            <w:r w:rsidR="00302D7B">
              <w:rPr>
                <w:noProof/>
                <w:webHidden/>
              </w:rPr>
              <w:instrText xml:space="preserve"> PAGEREF _Toc314555190 \h </w:instrText>
            </w:r>
            <w:r>
              <w:rPr>
                <w:noProof/>
                <w:webHidden/>
              </w:rPr>
            </w:r>
            <w:r>
              <w:rPr>
                <w:noProof/>
                <w:webHidden/>
              </w:rPr>
              <w:fldChar w:fldCharType="separate"/>
            </w:r>
            <w:r w:rsidR="00AA6833">
              <w:rPr>
                <w:noProof/>
                <w:webHidden/>
              </w:rPr>
              <w:t>7</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91" w:history="1">
            <w:r w:rsidR="00302D7B" w:rsidRPr="0091457F">
              <w:rPr>
                <w:rStyle w:val="Hyperlink"/>
                <w:noProof/>
              </w:rPr>
              <w:t>3.1.4</w:t>
            </w:r>
            <w:r w:rsidR="00302D7B">
              <w:rPr>
                <w:rFonts w:asciiTheme="minorHAnsi" w:hAnsiTheme="minorHAnsi"/>
                <w:noProof/>
                <w:lang w:bidi="ar-SA"/>
              </w:rPr>
              <w:tab/>
            </w:r>
            <w:r w:rsidR="00302D7B" w:rsidRPr="0091457F">
              <w:rPr>
                <w:rStyle w:val="Hyperlink"/>
                <w:noProof/>
              </w:rPr>
              <w:t>Class objects</w:t>
            </w:r>
            <w:r w:rsidR="00302D7B">
              <w:rPr>
                <w:noProof/>
                <w:webHidden/>
              </w:rPr>
              <w:tab/>
            </w:r>
            <w:r>
              <w:rPr>
                <w:noProof/>
                <w:webHidden/>
              </w:rPr>
              <w:fldChar w:fldCharType="begin"/>
            </w:r>
            <w:r w:rsidR="00302D7B">
              <w:rPr>
                <w:noProof/>
                <w:webHidden/>
              </w:rPr>
              <w:instrText xml:space="preserve"> PAGEREF _Toc314555191 \h </w:instrText>
            </w:r>
            <w:r>
              <w:rPr>
                <w:noProof/>
                <w:webHidden/>
              </w:rPr>
            </w:r>
            <w:r>
              <w:rPr>
                <w:noProof/>
                <w:webHidden/>
              </w:rPr>
              <w:fldChar w:fldCharType="separate"/>
            </w:r>
            <w:r w:rsidR="00AA6833">
              <w:rPr>
                <w:noProof/>
                <w:webHidden/>
              </w:rPr>
              <w:t>9</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92" w:history="1">
            <w:r w:rsidR="00302D7B" w:rsidRPr="0091457F">
              <w:rPr>
                <w:rStyle w:val="Hyperlink"/>
                <w:rFonts w:eastAsia="Times New Roman"/>
                <w:noProof/>
              </w:rPr>
              <w:t>3.2</w:t>
            </w:r>
            <w:r w:rsidR="00302D7B">
              <w:rPr>
                <w:rFonts w:asciiTheme="minorHAnsi" w:hAnsiTheme="minorHAnsi"/>
                <w:noProof/>
                <w:lang w:bidi="ar-SA"/>
              </w:rPr>
              <w:tab/>
            </w:r>
            <w:r w:rsidR="00302D7B" w:rsidRPr="0091457F">
              <w:rPr>
                <w:rStyle w:val="Hyperlink"/>
                <w:rFonts w:eastAsia="Times New Roman"/>
                <w:noProof/>
              </w:rPr>
              <w:t>Database</w:t>
            </w:r>
            <w:r w:rsidR="00302D7B">
              <w:rPr>
                <w:noProof/>
                <w:webHidden/>
              </w:rPr>
              <w:tab/>
            </w:r>
            <w:r>
              <w:rPr>
                <w:noProof/>
                <w:webHidden/>
              </w:rPr>
              <w:fldChar w:fldCharType="begin"/>
            </w:r>
            <w:r w:rsidR="00302D7B">
              <w:rPr>
                <w:noProof/>
                <w:webHidden/>
              </w:rPr>
              <w:instrText xml:space="preserve"> PAGEREF _Toc314555192 \h </w:instrText>
            </w:r>
            <w:r>
              <w:rPr>
                <w:noProof/>
                <w:webHidden/>
              </w:rPr>
            </w:r>
            <w:r>
              <w:rPr>
                <w:noProof/>
                <w:webHidden/>
              </w:rPr>
              <w:fldChar w:fldCharType="separate"/>
            </w:r>
            <w:r w:rsidR="00AA6833">
              <w:rPr>
                <w:noProof/>
                <w:webHidden/>
              </w:rPr>
              <w:t>10</w:t>
            </w:r>
            <w:r>
              <w:rPr>
                <w:noProof/>
                <w:webHidden/>
              </w:rPr>
              <w:fldChar w:fldCharType="end"/>
            </w:r>
          </w:hyperlink>
          <w:bookmarkStart w:id="3" w:name="_GoBack"/>
          <w:bookmarkEnd w:id="3"/>
        </w:p>
        <w:p w:rsidR="00302D7B" w:rsidRDefault="00BA312C">
          <w:pPr>
            <w:pStyle w:val="TOC3"/>
            <w:tabs>
              <w:tab w:val="left" w:pos="1320"/>
              <w:tab w:val="right" w:leader="dot" w:pos="9350"/>
            </w:tabs>
            <w:rPr>
              <w:rFonts w:asciiTheme="minorHAnsi" w:hAnsiTheme="minorHAnsi"/>
              <w:noProof/>
              <w:lang w:bidi="ar-SA"/>
            </w:rPr>
          </w:pPr>
          <w:hyperlink w:anchor="_Toc314555193" w:history="1">
            <w:r w:rsidR="00302D7B" w:rsidRPr="0091457F">
              <w:rPr>
                <w:rStyle w:val="Hyperlink"/>
                <w:noProof/>
              </w:rPr>
              <w:t>3.2.1</w:t>
            </w:r>
            <w:r w:rsidR="00302D7B">
              <w:rPr>
                <w:rFonts w:asciiTheme="minorHAnsi" w:hAnsiTheme="minorHAnsi"/>
                <w:noProof/>
                <w:lang w:bidi="ar-SA"/>
              </w:rPr>
              <w:tab/>
            </w:r>
            <w:r w:rsidR="00302D7B" w:rsidRPr="0091457F">
              <w:rPr>
                <w:rStyle w:val="Hyperlink"/>
                <w:noProof/>
              </w:rPr>
              <w:t>Table Design</w:t>
            </w:r>
            <w:r w:rsidR="00302D7B">
              <w:rPr>
                <w:noProof/>
                <w:webHidden/>
              </w:rPr>
              <w:tab/>
            </w:r>
            <w:r>
              <w:rPr>
                <w:noProof/>
                <w:webHidden/>
              </w:rPr>
              <w:fldChar w:fldCharType="begin"/>
            </w:r>
            <w:r w:rsidR="00302D7B">
              <w:rPr>
                <w:noProof/>
                <w:webHidden/>
              </w:rPr>
              <w:instrText xml:space="preserve"> PAGEREF _Toc314555193 \h </w:instrText>
            </w:r>
            <w:r>
              <w:rPr>
                <w:noProof/>
                <w:webHidden/>
              </w:rPr>
            </w:r>
            <w:r>
              <w:rPr>
                <w:noProof/>
                <w:webHidden/>
              </w:rPr>
              <w:fldChar w:fldCharType="separate"/>
            </w:r>
            <w:r w:rsidR="00AA6833">
              <w:rPr>
                <w:noProof/>
                <w:webHidden/>
              </w:rPr>
              <w:t>10</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94" w:history="1">
            <w:r w:rsidR="00302D7B" w:rsidRPr="0091457F">
              <w:rPr>
                <w:rStyle w:val="Hyperlink"/>
                <w:noProof/>
              </w:rPr>
              <w:t>3.2.2</w:t>
            </w:r>
            <w:r w:rsidR="00302D7B">
              <w:rPr>
                <w:rFonts w:asciiTheme="minorHAnsi" w:hAnsiTheme="minorHAnsi"/>
                <w:noProof/>
                <w:lang w:bidi="ar-SA"/>
              </w:rPr>
              <w:tab/>
            </w:r>
            <w:r w:rsidR="00302D7B" w:rsidRPr="0091457F">
              <w:rPr>
                <w:rStyle w:val="Hyperlink"/>
                <w:noProof/>
              </w:rPr>
              <w:t>Scripts</w:t>
            </w:r>
            <w:r w:rsidR="00302D7B">
              <w:rPr>
                <w:noProof/>
                <w:webHidden/>
              </w:rPr>
              <w:tab/>
            </w:r>
            <w:r>
              <w:rPr>
                <w:noProof/>
                <w:webHidden/>
              </w:rPr>
              <w:fldChar w:fldCharType="begin"/>
            </w:r>
            <w:r w:rsidR="00302D7B">
              <w:rPr>
                <w:noProof/>
                <w:webHidden/>
              </w:rPr>
              <w:instrText xml:space="preserve"> PAGEREF _Toc314555194 \h </w:instrText>
            </w:r>
            <w:r>
              <w:rPr>
                <w:noProof/>
                <w:webHidden/>
              </w:rPr>
            </w:r>
            <w:r>
              <w:rPr>
                <w:noProof/>
                <w:webHidden/>
              </w:rPr>
              <w:fldChar w:fldCharType="separate"/>
            </w:r>
            <w:r w:rsidR="00AA6833">
              <w:rPr>
                <w:noProof/>
                <w:webHidden/>
              </w:rPr>
              <w:t>14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95" w:history="1">
            <w:r w:rsidR="00302D7B" w:rsidRPr="0091457F">
              <w:rPr>
                <w:rStyle w:val="Hyperlink"/>
                <w:rFonts w:eastAsia="Times New Roman"/>
                <w:noProof/>
              </w:rPr>
              <w:t>3.3</w:t>
            </w:r>
            <w:r w:rsidR="00302D7B">
              <w:rPr>
                <w:rFonts w:asciiTheme="minorHAnsi" w:hAnsiTheme="minorHAnsi"/>
                <w:noProof/>
                <w:lang w:bidi="ar-SA"/>
              </w:rPr>
              <w:tab/>
            </w:r>
            <w:r w:rsidR="00302D7B" w:rsidRPr="0091457F">
              <w:rPr>
                <w:rStyle w:val="Hyperlink"/>
                <w:rFonts w:eastAsia="Times New Roman"/>
                <w:noProof/>
              </w:rPr>
              <w:t>Testing</w:t>
            </w:r>
            <w:r w:rsidR="00302D7B">
              <w:rPr>
                <w:noProof/>
                <w:webHidden/>
              </w:rPr>
              <w:tab/>
            </w:r>
            <w:r>
              <w:rPr>
                <w:noProof/>
                <w:webHidden/>
              </w:rPr>
              <w:fldChar w:fldCharType="begin"/>
            </w:r>
            <w:r w:rsidR="00302D7B">
              <w:rPr>
                <w:noProof/>
                <w:webHidden/>
              </w:rPr>
              <w:instrText xml:space="preserve"> PAGEREF _Toc314555195 \h </w:instrText>
            </w:r>
            <w:r>
              <w:rPr>
                <w:noProof/>
                <w:webHidden/>
              </w:rPr>
            </w:r>
            <w:r>
              <w:rPr>
                <w:noProof/>
                <w:webHidden/>
              </w:rPr>
              <w:fldChar w:fldCharType="separate"/>
            </w:r>
            <w:r w:rsidR="00AA6833">
              <w:rPr>
                <w:noProof/>
                <w:webHidden/>
              </w:rPr>
              <w:t>14</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96" w:history="1">
            <w:r w:rsidR="00302D7B" w:rsidRPr="0091457F">
              <w:rPr>
                <w:rStyle w:val="Hyperlink"/>
                <w:noProof/>
              </w:rPr>
              <w:t>3.3.1</w:t>
            </w:r>
            <w:r w:rsidR="00302D7B">
              <w:rPr>
                <w:rFonts w:asciiTheme="minorHAnsi" w:hAnsiTheme="minorHAnsi"/>
                <w:noProof/>
                <w:lang w:bidi="ar-SA"/>
              </w:rPr>
              <w:tab/>
            </w:r>
            <w:r w:rsidR="00302D7B" w:rsidRPr="0091457F">
              <w:rPr>
                <w:rStyle w:val="Hyperlink"/>
                <w:noProof/>
              </w:rPr>
              <w:t>Unit Testing</w:t>
            </w:r>
            <w:r w:rsidR="00302D7B">
              <w:rPr>
                <w:noProof/>
                <w:webHidden/>
              </w:rPr>
              <w:tab/>
            </w:r>
            <w:r>
              <w:rPr>
                <w:noProof/>
                <w:webHidden/>
              </w:rPr>
              <w:fldChar w:fldCharType="begin"/>
            </w:r>
            <w:r w:rsidR="00302D7B">
              <w:rPr>
                <w:noProof/>
                <w:webHidden/>
              </w:rPr>
              <w:instrText xml:space="preserve"> PAGEREF _Toc314555196 \h </w:instrText>
            </w:r>
            <w:r>
              <w:rPr>
                <w:noProof/>
                <w:webHidden/>
              </w:rPr>
            </w:r>
            <w:r>
              <w:rPr>
                <w:noProof/>
                <w:webHidden/>
              </w:rPr>
              <w:fldChar w:fldCharType="separate"/>
            </w:r>
            <w:r w:rsidR="00AA6833">
              <w:rPr>
                <w:noProof/>
                <w:webHidden/>
              </w:rPr>
              <w:t>14</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197" w:history="1">
            <w:r w:rsidR="00302D7B" w:rsidRPr="0091457F">
              <w:rPr>
                <w:rStyle w:val="Hyperlink"/>
                <w:noProof/>
              </w:rPr>
              <w:t>3.3.2</w:t>
            </w:r>
            <w:r w:rsidR="00302D7B">
              <w:rPr>
                <w:rFonts w:asciiTheme="minorHAnsi" w:hAnsiTheme="minorHAnsi"/>
                <w:noProof/>
                <w:lang w:bidi="ar-SA"/>
              </w:rPr>
              <w:tab/>
            </w:r>
            <w:r w:rsidR="00302D7B" w:rsidRPr="0091457F">
              <w:rPr>
                <w:rStyle w:val="Hyperlink"/>
                <w:noProof/>
              </w:rPr>
              <w:t>Integration Testing</w:t>
            </w:r>
            <w:r w:rsidR="00302D7B">
              <w:rPr>
                <w:noProof/>
                <w:webHidden/>
              </w:rPr>
              <w:tab/>
            </w:r>
            <w:r>
              <w:rPr>
                <w:noProof/>
                <w:webHidden/>
              </w:rPr>
              <w:fldChar w:fldCharType="begin"/>
            </w:r>
            <w:r w:rsidR="00302D7B">
              <w:rPr>
                <w:noProof/>
                <w:webHidden/>
              </w:rPr>
              <w:instrText xml:space="preserve"> PAGEREF _Toc314555197 \h </w:instrText>
            </w:r>
            <w:r>
              <w:rPr>
                <w:noProof/>
                <w:webHidden/>
              </w:rPr>
            </w:r>
            <w:r>
              <w:rPr>
                <w:noProof/>
                <w:webHidden/>
              </w:rPr>
              <w:fldChar w:fldCharType="separate"/>
            </w:r>
            <w:r w:rsidR="00AA6833">
              <w:rPr>
                <w:noProof/>
                <w:webHidden/>
              </w:rPr>
              <w:t>14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98" w:history="1">
            <w:r w:rsidR="00302D7B" w:rsidRPr="0091457F">
              <w:rPr>
                <w:rStyle w:val="Hyperlink"/>
                <w:rFonts w:eastAsia="Times New Roman"/>
                <w:noProof/>
              </w:rPr>
              <w:t>3.4</w:t>
            </w:r>
            <w:r w:rsidR="00302D7B">
              <w:rPr>
                <w:rFonts w:asciiTheme="minorHAnsi" w:hAnsiTheme="minorHAnsi"/>
                <w:noProof/>
                <w:lang w:bidi="ar-SA"/>
              </w:rPr>
              <w:tab/>
            </w:r>
            <w:r w:rsidR="00302D7B" w:rsidRPr="0091457F">
              <w:rPr>
                <w:rStyle w:val="Hyperlink"/>
                <w:rFonts w:eastAsia="Times New Roman"/>
                <w:noProof/>
              </w:rPr>
              <w:t>Study Identifiers</w:t>
            </w:r>
            <w:r w:rsidR="00302D7B">
              <w:rPr>
                <w:noProof/>
                <w:webHidden/>
              </w:rPr>
              <w:tab/>
            </w:r>
            <w:r>
              <w:rPr>
                <w:noProof/>
                <w:webHidden/>
              </w:rPr>
              <w:fldChar w:fldCharType="begin"/>
            </w:r>
            <w:r w:rsidR="00302D7B">
              <w:rPr>
                <w:noProof/>
                <w:webHidden/>
              </w:rPr>
              <w:instrText xml:space="preserve"> PAGEREF _Toc314555198 \h </w:instrText>
            </w:r>
            <w:r>
              <w:rPr>
                <w:noProof/>
                <w:webHidden/>
              </w:rPr>
            </w:r>
            <w:r>
              <w:rPr>
                <w:noProof/>
                <w:webHidden/>
              </w:rPr>
              <w:fldChar w:fldCharType="separate"/>
            </w:r>
            <w:r w:rsidR="00AA6833">
              <w:rPr>
                <w:noProof/>
                <w:webHidden/>
              </w:rPr>
              <w:t>14</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199" w:history="1">
            <w:r w:rsidR="00302D7B" w:rsidRPr="0091457F">
              <w:rPr>
                <w:rStyle w:val="Hyperlink"/>
                <w:rFonts w:eastAsia="Times New Roman"/>
                <w:noProof/>
              </w:rPr>
              <w:t>3.5</w:t>
            </w:r>
            <w:r w:rsidR="00302D7B">
              <w:rPr>
                <w:rFonts w:asciiTheme="minorHAnsi" w:hAnsiTheme="minorHAnsi"/>
                <w:noProof/>
                <w:lang w:bidi="ar-SA"/>
              </w:rPr>
              <w:tab/>
            </w:r>
            <w:r w:rsidR="00302D7B" w:rsidRPr="0091457F">
              <w:rPr>
                <w:rStyle w:val="Hyperlink"/>
                <w:rFonts w:eastAsia="Times New Roman"/>
                <w:noProof/>
              </w:rPr>
              <w:t>External API</w:t>
            </w:r>
            <w:r w:rsidR="00302D7B">
              <w:rPr>
                <w:noProof/>
                <w:webHidden/>
              </w:rPr>
              <w:tab/>
            </w:r>
            <w:r>
              <w:rPr>
                <w:noProof/>
                <w:webHidden/>
              </w:rPr>
              <w:fldChar w:fldCharType="begin"/>
            </w:r>
            <w:r w:rsidR="00302D7B">
              <w:rPr>
                <w:noProof/>
                <w:webHidden/>
              </w:rPr>
              <w:instrText xml:space="preserve"> PAGEREF _Toc314555199 \h </w:instrText>
            </w:r>
            <w:r>
              <w:rPr>
                <w:noProof/>
                <w:webHidden/>
              </w:rPr>
            </w:r>
            <w:r>
              <w:rPr>
                <w:noProof/>
                <w:webHidden/>
              </w:rPr>
              <w:fldChar w:fldCharType="separate"/>
            </w:r>
            <w:r w:rsidR="00AA6833">
              <w:rPr>
                <w:noProof/>
                <w:webHidden/>
              </w:rPr>
              <w:t>37</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0" w:history="1">
            <w:r w:rsidR="00302D7B" w:rsidRPr="0091457F">
              <w:rPr>
                <w:rStyle w:val="Hyperlink"/>
                <w:noProof/>
              </w:rPr>
              <w:t>3.5.1</w:t>
            </w:r>
            <w:r w:rsidR="00302D7B">
              <w:rPr>
                <w:rFonts w:asciiTheme="minorHAnsi" w:hAnsiTheme="minorHAnsi"/>
                <w:noProof/>
                <w:lang w:bidi="ar-SA"/>
              </w:rPr>
              <w:tab/>
            </w:r>
            <w:r w:rsidR="00302D7B" w:rsidRPr="0091457F">
              <w:rPr>
                <w:rStyle w:val="Hyperlink"/>
                <w:noProof/>
              </w:rPr>
              <w:t>Study Design Commands</w:t>
            </w:r>
            <w:r w:rsidR="00302D7B">
              <w:rPr>
                <w:noProof/>
                <w:webHidden/>
              </w:rPr>
              <w:tab/>
            </w:r>
            <w:r>
              <w:rPr>
                <w:noProof/>
                <w:webHidden/>
              </w:rPr>
              <w:fldChar w:fldCharType="begin"/>
            </w:r>
            <w:r w:rsidR="00302D7B">
              <w:rPr>
                <w:noProof/>
                <w:webHidden/>
              </w:rPr>
              <w:instrText xml:space="preserve"> PAGEREF _Toc314555200 \h </w:instrText>
            </w:r>
            <w:r>
              <w:rPr>
                <w:noProof/>
                <w:webHidden/>
              </w:rPr>
            </w:r>
            <w:r>
              <w:rPr>
                <w:noProof/>
                <w:webHidden/>
              </w:rPr>
              <w:fldChar w:fldCharType="separate"/>
            </w:r>
            <w:r w:rsidR="00AA6833">
              <w:rPr>
                <w:noProof/>
                <w:webHidden/>
              </w:rPr>
              <w:t>18</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1" w:history="1">
            <w:r w:rsidR="00302D7B" w:rsidRPr="0091457F">
              <w:rPr>
                <w:rStyle w:val="Hyperlink"/>
                <w:noProof/>
              </w:rPr>
              <w:t>3.5.2</w:t>
            </w:r>
            <w:r w:rsidR="00302D7B">
              <w:rPr>
                <w:rFonts w:asciiTheme="minorHAnsi" w:hAnsiTheme="minorHAnsi"/>
                <w:noProof/>
                <w:lang w:bidi="ar-SA"/>
              </w:rPr>
              <w:tab/>
            </w:r>
            <w:r w:rsidR="00302D7B" w:rsidRPr="0091457F">
              <w:rPr>
                <w:rStyle w:val="Hyperlink"/>
                <w:noProof/>
              </w:rPr>
              <w:t>Matrix Commands</w:t>
            </w:r>
            <w:r w:rsidR="00302D7B">
              <w:rPr>
                <w:noProof/>
                <w:webHidden/>
              </w:rPr>
              <w:tab/>
            </w:r>
            <w:r>
              <w:rPr>
                <w:noProof/>
                <w:webHidden/>
              </w:rPr>
              <w:fldChar w:fldCharType="begin"/>
            </w:r>
            <w:r w:rsidR="00302D7B">
              <w:rPr>
                <w:noProof/>
                <w:webHidden/>
              </w:rPr>
              <w:instrText xml:space="preserve"> PAGEREF _Toc314555201 \h </w:instrText>
            </w:r>
            <w:r>
              <w:rPr>
                <w:noProof/>
                <w:webHidden/>
              </w:rPr>
            </w:r>
            <w:r>
              <w:rPr>
                <w:noProof/>
                <w:webHidden/>
              </w:rPr>
              <w:fldChar w:fldCharType="separate"/>
            </w:r>
            <w:r w:rsidR="00AA6833">
              <w:rPr>
                <w:noProof/>
                <w:webHidden/>
              </w:rPr>
              <w:t>21</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2" w:history="1">
            <w:r w:rsidR="00302D7B" w:rsidRPr="0091457F">
              <w:rPr>
                <w:rStyle w:val="Hyperlink"/>
                <w:noProof/>
              </w:rPr>
              <w:t>3.5.3</w:t>
            </w:r>
            <w:r w:rsidR="00302D7B">
              <w:rPr>
                <w:rFonts w:asciiTheme="minorHAnsi" w:hAnsiTheme="minorHAnsi"/>
                <w:noProof/>
                <w:lang w:bidi="ar-SA"/>
              </w:rPr>
              <w:tab/>
            </w:r>
            <w:r w:rsidR="00302D7B" w:rsidRPr="0091457F">
              <w:rPr>
                <w:rStyle w:val="Hyperlink"/>
                <w:noProof/>
              </w:rPr>
              <w:t>List Commands</w:t>
            </w:r>
            <w:r w:rsidR="00302D7B">
              <w:rPr>
                <w:noProof/>
                <w:webHidden/>
              </w:rPr>
              <w:tab/>
            </w:r>
            <w:r>
              <w:rPr>
                <w:noProof/>
                <w:webHidden/>
              </w:rPr>
              <w:fldChar w:fldCharType="begin"/>
            </w:r>
            <w:r w:rsidR="00302D7B">
              <w:rPr>
                <w:noProof/>
                <w:webHidden/>
              </w:rPr>
              <w:instrText xml:space="preserve"> PAGEREF _Toc314555202 \h </w:instrText>
            </w:r>
            <w:r>
              <w:rPr>
                <w:noProof/>
                <w:webHidden/>
              </w:rPr>
            </w:r>
            <w:r>
              <w:rPr>
                <w:noProof/>
                <w:webHidden/>
              </w:rPr>
              <w:fldChar w:fldCharType="separate"/>
            </w:r>
            <w:r w:rsidR="00AA6833">
              <w:rPr>
                <w:noProof/>
                <w:webHidden/>
              </w:rPr>
              <w:t>22</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3" w:history="1">
            <w:r w:rsidR="00302D7B" w:rsidRPr="0091457F">
              <w:rPr>
                <w:rStyle w:val="Hyperlink"/>
                <w:noProof/>
              </w:rPr>
              <w:t>3.5.4</w:t>
            </w:r>
            <w:r w:rsidR="00302D7B">
              <w:rPr>
                <w:rFonts w:asciiTheme="minorHAnsi" w:hAnsiTheme="minorHAnsi"/>
                <w:noProof/>
                <w:lang w:bidi="ar-SA"/>
              </w:rPr>
              <w:tab/>
            </w:r>
            <w:r w:rsidR="00302D7B" w:rsidRPr="0091457F">
              <w:rPr>
                <w:rStyle w:val="Hyperlink"/>
                <w:noProof/>
              </w:rPr>
              <w:t>Between Subject Effect Commands</w:t>
            </w:r>
            <w:r w:rsidR="00302D7B">
              <w:rPr>
                <w:noProof/>
                <w:webHidden/>
              </w:rPr>
              <w:tab/>
            </w:r>
            <w:r>
              <w:rPr>
                <w:noProof/>
                <w:webHidden/>
              </w:rPr>
              <w:fldChar w:fldCharType="begin"/>
            </w:r>
            <w:r w:rsidR="00302D7B">
              <w:rPr>
                <w:noProof/>
                <w:webHidden/>
              </w:rPr>
              <w:instrText xml:space="preserve"> PAGEREF _Toc314555203 \h </w:instrText>
            </w:r>
            <w:r>
              <w:rPr>
                <w:noProof/>
                <w:webHidden/>
              </w:rPr>
            </w:r>
            <w:r>
              <w:rPr>
                <w:noProof/>
                <w:webHidden/>
              </w:rPr>
              <w:fldChar w:fldCharType="separate"/>
            </w:r>
            <w:r w:rsidR="00AA6833">
              <w:rPr>
                <w:noProof/>
                <w:webHidden/>
              </w:rPr>
              <w:t>23</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4" w:history="1">
            <w:r w:rsidR="00302D7B" w:rsidRPr="0091457F">
              <w:rPr>
                <w:rStyle w:val="Hyperlink"/>
                <w:noProof/>
              </w:rPr>
              <w:t>3.5.5</w:t>
            </w:r>
            <w:r w:rsidR="00302D7B">
              <w:rPr>
                <w:rFonts w:asciiTheme="minorHAnsi" w:hAnsiTheme="minorHAnsi"/>
                <w:noProof/>
                <w:lang w:bidi="ar-SA"/>
              </w:rPr>
              <w:tab/>
            </w:r>
            <w:r w:rsidR="00302D7B" w:rsidRPr="0091457F">
              <w:rPr>
                <w:rStyle w:val="Hyperlink"/>
                <w:noProof/>
              </w:rPr>
              <w:t>Within Subject Effect Commands</w:t>
            </w:r>
            <w:r w:rsidR="00302D7B">
              <w:rPr>
                <w:noProof/>
                <w:webHidden/>
              </w:rPr>
              <w:tab/>
            </w:r>
            <w:r>
              <w:rPr>
                <w:noProof/>
                <w:webHidden/>
              </w:rPr>
              <w:fldChar w:fldCharType="begin"/>
            </w:r>
            <w:r w:rsidR="00302D7B">
              <w:rPr>
                <w:noProof/>
                <w:webHidden/>
              </w:rPr>
              <w:instrText xml:space="preserve"> PAGEREF _Toc314555204 \h </w:instrText>
            </w:r>
            <w:r>
              <w:rPr>
                <w:noProof/>
                <w:webHidden/>
              </w:rPr>
            </w:r>
            <w:r>
              <w:rPr>
                <w:noProof/>
                <w:webHidden/>
              </w:rPr>
              <w:fldChar w:fldCharType="separate"/>
            </w:r>
            <w:r w:rsidR="00AA6833">
              <w:rPr>
                <w:noProof/>
                <w:webHidden/>
              </w:rPr>
              <w:t>24</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5" w:history="1">
            <w:r w:rsidR="00302D7B" w:rsidRPr="0091457F">
              <w:rPr>
                <w:rStyle w:val="Hyperlink"/>
                <w:noProof/>
              </w:rPr>
              <w:t>3.5.6</w:t>
            </w:r>
            <w:r w:rsidR="00302D7B">
              <w:rPr>
                <w:rFonts w:asciiTheme="minorHAnsi" w:hAnsiTheme="minorHAnsi"/>
                <w:noProof/>
                <w:lang w:bidi="ar-SA"/>
              </w:rPr>
              <w:tab/>
            </w:r>
            <w:r w:rsidR="00302D7B" w:rsidRPr="0091457F">
              <w:rPr>
                <w:rStyle w:val="Hyperlink"/>
                <w:noProof/>
              </w:rPr>
              <w:t>Hypothesis Commands</w:t>
            </w:r>
            <w:r w:rsidR="00302D7B">
              <w:rPr>
                <w:noProof/>
                <w:webHidden/>
              </w:rPr>
              <w:tab/>
            </w:r>
            <w:r>
              <w:rPr>
                <w:noProof/>
                <w:webHidden/>
              </w:rPr>
              <w:fldChar w:fldCharType="begin"/>
            </w:r>
            <w:r w:rsidR="00302D7B">
              <w:rPr>
                <w:noProof/>
                <w:webHidden/>
              </w:rPr>
              <w:instrText xml:space="preserve"> PAGEREF _Toc314555205 \h </w:instrText>
            </w:r>
            <w:r>
              <w:rPr>
                <w:noProof/>
                <w:webHidden/>
              </w:rPr>
            </w:r>
            <w:r>
              <w:rPr>
                <w:noProof/>
                <w:webHidden/>
              </w:rPr>
              <w:fldChar w:fldCharType="separate"/>
            </w:r>
            <w:r w:rsidR="00AA6833">
              <w:rPr>
                <w:noProof/>
                <w:webHidden/>
              </w:rPr>
              <w:t>28</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6" w:history="1">
            <w:r w:rsidR="00302D7B" w:rsidRPr="0091457F">
              <w:rPr>
                <w:rStyle w:val="Hyperlink"/>
                <w:noProof/>
              </w:rPr>
              <w:t>3.5.7</w:t>
            </w:r>
            <w:r w:rsidR="00302D7B">
              <w:rPr>
                <w:rFonts w:asciiTheme="minorHAnsi" w:hAnsiTheme="minorHAnsi"/>
                <w:noProof/>
                <w:lang w:bidi="ar-SA"/>
              </w:rPr>
              <w:tab/>
            </w:r>
            <w:r w:rsidR="00302D7B" w:rsidRPr="0091457F">
              <w:rPr>
                <w:rStyle w:val="Hyperlink"/>
                <w:noProof/>
              </w:rPr>
              <w:t>Covariance Commands</w:t>
            </w:r>
            <w:r w:rsidR="00302D7B">
              <w:rPr>
                <w:noProof/>
                <w:webHidden/>
              </w:rPr>
              <w:tab/>
            </w:r>
            <w:r>
              <w:rPr>
                <w:noProof/>
                <w:webHidden/>
              </w:rPr>
              <w:fldChar w:fldCharType="begin"/>
            </w:r>
            <w:r w:rsidR="00302D7B">
              <w:rPr>
                <w:noProof/>
                <w:webHidden/>
              </w:rPr>
              <w:instrText xml:space="preserve"> PAGEREF _Toc314555206 \h </w:instrText>
            </w:r>
            <w:r>
              <w:rPr>
                <w:noProof/>
                <w:webHidden/>
              </w:rPr>
            </w:r>
            <w:r>
              <w:rPr>
                <w:noProof/>
                <w:webHidden/>
              </w:rPr>
              <w:fldChar w:fldCharType="separate"/>
            </w:r>
            <w:r w:rsidR="00AA6833">
              <w:rPr>
                <w:noProof/>
                <w:webHidden/>
              </w:rPr>
              <w:t>30</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7" w:history="1">
            <w:r w:rsidR="00302D7B" w:rsidRPr="0091457F">
              <w:rPr>
                <w:rStyle w:val="Hyperlink"/>
                <w:noProof/>
              </w:rPr>
              <w:t>3.5.8</w:t>
            </w:r>
            <w:r w:rsidR="00302D7B">
              <w:rPr>
                <w:rFonts w:asciiTheme="minorHAnsi" w:hAnsiTheme="minorHAnsi"/>
                <w:noProof/>
                <w:lang w:bidi="ar-SA"/>
              </w:rPr>
              <w:tab/>
            </w:r>
            <w:r w:rsidR="00302D7B" w:rsidRPr="0091457F">
              <w:rPr>
                <w:rStyle w:val="Hyperlink"/>
                <w:noProof/>
              </w:rPr>
              <w:t>Power Curve Description Commands</w:t>
            </w:r>
            <w:r w:rsidR="00302D7B">
              <w:rPr>
                <w:noProof/>
                <w:webHidden/>
              </w:rPr>
              <w:tab/>
            </w:r>
            <w:r>
              <w:rPr>
                <w:noProof/>
                <w:webHidden/>
              </w:rPr>
              <w:fldChar w:fldCharType="begin"/>
            </w:r>
            <w:r w:rsidR="00302D7B">
              <w:rPr>
                <w:noProof/>
                <w:webHidden/>
              </w:rPr>
              <w:instrText xml:space="preserve"> PAGEREF _Toc314555207 \h </w:instrText>
            </w:r>
            <w:r>
              <w:rPr>
                <w:noProof/>
                <w:webHidden/>
              </w:rPr>
            </w:r>
            <w:r>
              <w:rPr>
                <w:noProof/>
                <w:webHidden/>
              </w:rPr>
              <w:fldChar w:fldCharType="separate"/>
            </w:r>
            <w:r w:rsidR="00AA6833">
              <w:rPr>
                <w:noProof/>
                <w:webHidden/>
              </w:rPr>
              <w:t>35</w:t>
            </w:r>
            <w:r>
              <w:rPr>
                <w:noProof/>
                <w:webHidden/>
              </w:rPr>
              <w:fldChar w:fldCharType="end"/>
            </w:r>
          </w:hyperlink>
        </w:p>
        <w:p w:rsidR="00302D7B" w:rsidRDefault="00BA312C">
          <w:pPr>
            <w:pStyle w:val="TOC3"/>
            <w:tabs>
              <w:tab w:val="left" w:pos="1320"/>
              <w:tab w:val="right" w:leader="dot" w:pos="9350"/>
            </w:tabs>
            <w:rPr>
              <w:rFonts w:asciiTheme="minorHAnsi" w:hAnsiTheme="minorHAnsi"/>
              <w:noProof/>
              <w:lang w:bidi="ar-SA"/>
            </w:rPr>
          </w:pPr>
          <w:hyperlink w:anchor="_Toc314555208" w:history="1">
            <w:r w:rsidR="00302D7B" w:rsidRPr="0091457F">
              <w:rPr>
                <w:rStyle w:val="Hyperlink"/>
                <w:noProof/>
              </w:rPr>
              <w:t>3.5.9</w:t>
            </w:r>
            <w:r w:rsidR="00302D7B">
              <w:rPr>
                <w:rFonts w:asciiTheme="minorHAnsi" w:hAnsiTheme="minorHAnsi"/>
                <w:noProof/>
                <w:lang w:bidi="ar-SA"/>
              </w:rPr>
              <w:tab/>
            </w:r>
            <w:r w:rsidR="00302D7B" w:rsidRPr="0091457F">
              <w:rPr>
                <w:rStyle w:val="Hyperlink"/>
                <w:noProof/>
              </w:rPr>
              <w:t>Confidence Interval Commands</w:t>
            </w:r>
            <w:r w:rsidR="00302D7B">
              <w:rPr>
                <w:noProof/>
                <w:webHidden/>
              </w:rPr>
              <w:tab/>
            </w:r>
            <w:r>
              <w:rPr>
                <w:noProof/>
                <w:webHidden/>
              </w:rPr>
              <w:fldChar w:fldCharType="begin"/>
            </w:r>
            <w:r w:rsidR="00302D7B">
              <w:rPr>
                <w:noProof/>
                <w:webHidden/>
              </w:rPr>
              <w:instrText xml:space="preserve"> PAGEREF _Toc314555208 \h </w:instrText>
            </w:r>
            <w:r>
              <w:rPr>
                <w:noProof/>
                <w:webHidden/>
              </w:rPr>
            </w:r>
            <w:r>
              <w:rPr>
                <w:noProof/>
                <w:webHidden/>
              </w:rPr>
              <w:fldChar w:fldCharType="separate"/>
            </w:r>
            <w:r w:rsidR="00AA6833">
              <w:rPr>
                <w:noProof/>
                <w:webHidden/>
              </w:rPr>
              <w:t>36</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209" w:history="1">
            <w:r w:rsidR="00302D7B" w:rsidRPr="0091457F">
              <w:rPr>
                <w:rStyle w:val="Hyperlink"/>
                <w:rFonts w:eastAsia="Times New Roman"/>
                <w:noProof/>
              </w:rPr>
              <w:t>3.6</w:t>
            </w:r>
            <w:r w:rsidR="00302D7B">
              <w:rPr>
                <w:rFonts w:asciiTheme="minorHAnsi" w:hAnsiTheme="minorHAnsi"/>
                <w:noProof/>
                <w:lang w:bidi="ar-SA"/>
              </w:rPr>
              <w:tab/>
            </w:r>
            <w:r w:rsidR="00302D7B" w:rsidRPr="0091457F">
              <w:rPr>
                <w:rStyle w:val="Hyperlink"/>
                <w:rFonts w:eastAsia="Times New Roman"/>
                <w:noProof/>
              </w:rPr>
              <w:t>Automated Database Cleanup</w:t>
            </w:r>
            <w:r w:rsidR="00302D7B">
              <w:rPr>
                <w:noProof/>
                <w:webHidden/>
              </w:rPr>
              <w:tab/>
            </w:r>
            <w:r>
              <w:rPr>
                <w:noProof/>
                <w:webHidden/>
              </w:rPr>
              <w:fldChar w:fldCharType="begin"/>
            </w:r>
            <w:r w:rsidR="00302D7B">
              <w:rPr>
                <w:noProof/>
                <w:webHidden/>
              </w:rPr>
              <w:instrText xml:space="preserve"> PAGEREF _Toc314555209 \h </w:instrText>
            </w:r>
            <w:r>
              <w:rPr>
                <w:noProof/>
                <w:webHidden/>
              </w:rPr>
            </w:r>
            <w:r>
              <w:rPr>
                <w:noProof/>
                <w:webHidden/>
              </w:rPr>
              <w:fldChar w:fldCharType="separate"/>
            </w:r>
            <w:r w:rsidR="00AA6833">
              <w:rPr>
                <w:noProof/>
                <w:webHidden/>
              </w:rPr>
              <w:t>42</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210" w:history="1">
            <w:r w:rsidR="00302D7B" w:rsidRPr="0091457F">
              <w:rPr>
                <w:rStyle w:val="Hyperlink"/>
                <w:rFonts w:eastAsia="Times New Roman"/>
                <w:noProof/>
              </w:rPr>
              <w:t>4</w:t>
            </w:r>
            <w:r w:rsidR="00302D7B">
              <w:rPr>
                <w:rFonts w:asciiTheme="minorHAnsi" w:hAnsiTheme="minorHAnsi"/>
                <w:noProof/>
                <w:lang w:bidi="ar-SA"/>
              </w:rPr>
              <w:tab/>
            </w:r>
            <w:r w:rsidR="00302D7B" w:rsidRPr="0091457F">
              <w:rPr>
                <w:rStyle w:val="Hyperlink"/>
                <w:rFonts w:eastAsia="Times New Roman"/>
                <w:noProof/>
              </w:rPr>
              <w:t>Reuse and Relationships to Other Products</w:t>
            </w:r>
            <w:r w:rsidR="00302D7B">
              <w:rPr>
                <w:noProof/>
                <w:webHidden/>
              </w:rPr>
              <w:tab/>
            </w:r>
            <w:r>
              <w:rPr>
                <w:noProof/>
                <w:webHidden/>
              </w:rPr>
              <w:fldChar w:fldCharType="begin"/>
            </w:r>
            <w:r w:rsidR="00302D7B">
              <w:rPr>
                <w:noProof/>
                <w:webHidden/>
              </w:rPr>
              <w:instrText xml:space="preserve"> PAGEREF _Toc314555210 \h </w:instrText>
            </w:r>
            <w:r>
              <w:rPr>
                <w:noProof/>
                <w:webHidden/>
              </w:rPr>
            </w:r>
            <w:r>
              <w:rPr>
                <w:noProof/>
                <w:webHidden/>
              </w:rPr>
              <w:fldChar w:fldCharType="separate"/>
            </w:r>
            <w:r w:rsidR="00AA6833">
              <w:rPr>
                <w:noProof/>
                <w:webHidden/>
              </w:rPr>
              <w:t>43</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211" w:history="1">
            <w:r w:rsidR="00302D7B" w:rsidRPr="0091457F">
              <w:rPr>
                <w:rStyle w:val="Hyperlink"/>
                <w:rFonts w:eastAsia="Times New Roman"/>
                <w:noProof/>
              </w:rPr>
              <w:t>4.1</w:t>
            </w:r>
            <w:r w:rsidR="00302D7B">
              <w:rPr>
                <w:rFonts w:asciiTheme="minorHAnsi" w:hAnsiTheme="minorHAnsi"/>
                <w:noProof/>
                <w:lang w:bidi="ar-SA"/>
              </w:rPr>
              <w:tab/>
            </w:r>
            <w:r w:rsidR="00302D7B" w:rsidRPr="0091457F">
              <w:rPr>
                <w:rStyle w:val="Hyperlink"/>
                <w:rFonts w:eastAsia="Times New Roman"/>
                <w:noProof/>
              </w:rPr>
              <w:t>Reuse of existing code</w:t>
            </w:r>
            <w:r w:rsidR="00302D7B">
              <w:rPr>
                <w:noProof/>
                <w:webHidden/>
              </w:rPr>
              <w:tab/>
            </w:r>
            <w:r>
              <w:rPr>
                <w:noProof/>
                <w:webHidden/>
              </w:rPr>
              <w:fldChar w:fldCharType="begin"/>
            </w:r>
            <w:r w:rsidR="00302D7B">
              <w:rPr>
                <w:noProof/>
                <w:webHidden/>
              </w:rPr>
              <w:instrText xml:space="preserve"> PAGEREF _Toc314555211 \h </w:instrText>
            </w:r>
            <w:r>
              <w:rPr>
                <w:noProof/>
                <w:webHidden/>
              </w:rPr>
            </w:r>
            <w:r>
              <w:rPr>
                <w:noProof/>
                <w:webHidden/>
              </w:rPr>
              <w:fldChar w:fldCharType="separate"/>
            </w:r>
            <w:r w:rsidR="00AA6833">
              <w:rPr>
                <w:noProof/>
                <w:webHidden/>
              </w:rPr>
              <w:t>43</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212" w:history="1">
            <w:r w:rsidR="00302D7B" w:rsidRPr="0091457F">
              <w:rPr>
                <w:rStyle w:val="Hyperlink"/>
                <w:rFonts w:eastAsia="Times New Roman"/>
                <w:noProof/>
              </w:rPr>
              <w:t>4.2</w:t>
            </w:r>
            <w:r w:rsidR="00302D7B">
              <w:rPr>
                <w:rFonts w:asciiTheme="minorHAnsi" w:hAnsiTheme="minorHAnsi"/>
                <w:noProof/>
                <w:lang w:bidi="ar-SA"/>
              </w:rPr>
              <w:tab/>
            </w:r>
            <w:r w:rsidR="00302D7B" w:rsidRPr="0091457F">
              <w:rPr>
                <w:rStyle w:val="Hyperlink"/>
                <w:rFonts w:eastAsia="Times New Roman"/>
                <w:noProof/>
              </w:rPr>
              <w:t>Third Party Dependencies</w:t>
            </w:r>
            <w:r w:rsidR="00302D7B">
              <w:rPr>
                <w:noProof/>
                <w:webHidden/>
              </w:rPr>
              <w:tab/>
            </w:r>
            <w:r>
              <w:rPr>
                <w:noProof/>
                <w:webHidden/>
              </w:rPr>
              <w:fldChar w:fldCharType="begin"/>
            </w:r>
            <w:r w:rsidR="00302D7B">
              <w:rPr>
                <w:noProof/>
                <w:webHidden/>
              </w:rPr>
              <w:instrText xml:space="preserve"> PAGEREF _Toc314555212 \h </w:instrText>
            </w:r>
            <w:r>
              <w:rPr>
                <w:noProof/>
                <w:webHidden/>
              </w:rPr>
            </w:r>
            <w:r>
              <w:rPr>
                <w:noProof/>
                <w:webHidden/>
              </w:rPr>
              <w:fldChar w:fldCharType="separate"/>
            </w:r>
            <w:r w:rsidR="00AA6833">
              <w:rPr>
                <w:noProof/>
                <w:webHidden/>
              </w:rPr>
              <w:t>43</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213" w:history="1">
            <w:r w:rsidR="00302D7B" w:rsidRPr="0091457F">
              <w:rPr>
                <w:rStyle w:val="Hyperlink"/>
                <w:rFonts w:eastAsia="Times New Roman"/>
                <w:noProof/>
              </w:rPr>
              <w:t>5</w:t>
            </w:r>
            <w:r w:rsidR="00302D7B">
              <w:rPr>
                <w:rFonts w:asciiTheme="minorHAnsi" w:hAnsiTheme="minorHAnsi"/>
                <w:noProof/>
                <w:lang w:bidi="ar-SA"/>
              </w:rPr>
              <w:tab/>
            </w:r>
            <w:r w:rsidR="00302D7B" w:rsidRPr="0091457F">
              <w:rPr>
                <w:rStyle w:val="Hyperlink"/>
                <w:rFonts w:eastAsia="Times New Roman"/>
                <w:noProof/>
              </w:rPr>
              <w:t>Design Decisions and Tradeoffs</w:t>
            </w:r>
            <w:r w:rsidR="00302D7B">
              <w:rPr>
                <w:noProof/>
                <w:webHidden/>
              </w:rPr>
              <w:tab/>
            </w:r>
            <w:r>
              <w:rPr>
                <w:noProof/>
                <w:webHidden/>
              </w:rPr>
              <w:fldChar w:fldCharType="begin"/>
            </w:r>
            <w:r w:rsidR="00302D7B">
              <w:rPr>
                <w:noProof/>
                <w:webHidden/>
              </w:rPr>
              <w:instrText xml:space="preserve"> PAGEREF _Toc314555213 \h </w:instrText>
            </w:r>
            <w:r>
              <w:rPr>
                <w:noProof/>
                <w:webHidden/>
              </w:rPr>
            </w:r>
            <w:r>
              <w:rPr>
                <w:noProof/>
                <w:webHidden/>
              </w:rPr>
              <w:fldChar w:fldCharType="separate"/>
            </w:r>
            <w:r w:rsidR="00AA6833">
              <w:rPr>
                <w:noProof/>
                <w:webHidden/>
              </w:rPr>
              <w:t>44</w:t>
            </w:r>
            <w:r>
              <w:rPr>
                <w:noProof/>
                <w:webHidden/>
              </w:rPr>
              <w:fldChar w:fldCharType="end"/>
            </w:r>
          </w:hyperlink>
        </w:p>
        <w:p w:rsidR="00302D7B" w:rsidRDefault="00BA312C">
          <w:pPr>
            <w:pStyle w:val="TOC1"/>
            <w:tabs>
              <w:tab w:val="left" w:pos="440"/>
              <w:tab w:val="right" w:leader="dot" w:pos="9350"/>
            </w:tabs>
            <w:rPr>
              <w:rFonts w:asciiTheme="minorHAnsi" w:hAnsiTheme="minorHAnsi"/>
              <w:noProof/>
              <w:lang w:bidi="ar-SA"/>
            </w:rPr>
          </w:pPr>
          <w:hyperlink w:anchor="_Toc314555214" w:history="1">
            <w:r w:rsidR="00302D7B" w:rsidRPr="0091457F">
              <w:rPr>
                <w:rStyle w:val="Hyperlink"/>
                <w:rFonts w:eastAsia="Times New Roman"/>
                <w:noProof/>
              </w:rPr>
              <w:t>6</w:t>
            </w:r>
            <w:r w:rsidR="00302D7B">
              <w:rPr>
                <w:rFonts w:asciiTheme="minorHAnsi" w:hAnsiTheme="minorHAnsi"/>
                <w:noProof/>
                <w:lang w:bidi="ar-SA"/>
              </w:rPr>
              <w:tab/>
            </w:r>
            <w:r w:rsidR="00302D7B" w:rsidRPr="0091457F">
              <w:rPr>
                <w:rStyle w:val="Hyperlink"/>
                <w:rFonts w:eastAsia="Times New Roman"/>
                <w:noProof/>
              </w:rPr>
              <w:t>Appendices</w:t>
            </w:r>
            <w:r w:rsidR="00302D7B">
              <w:rPr>
                <w:noProof/>
                <w:webHidden/>
              </w:rPr>
              <w:tab/>
            </w:r>
            <w:r>
              <w:rPr>
                <w:noProof/>
                <w:webHidden/>
              </w:rPr>
              <w:fldChar w:fldCharType="begin"/>
            </w:r>
            <w:r w:rsidR="00302D7B">
              <w:rPr>
                <w:noProof/>
                <w:webHidden/>
              </w:rPr>
              <w:instrText xml:space="preserve"> PAGEREF _Toc314555214 \h </w:instrText>
            </w:r>
            <w:r>
              <w:rPr>
                <w:noProof/>
                <w:webHidden/>
              </w:rPr>
            </w:r>
            <w:r>
              <w:rPr>
                <w:noProof/>
                <w:webHidden/>
              </w:rPr>
              <w:fldChar w:fldCharType="separate"/>
            </w:r>
            <w:r w:rsidR="00AA6833">
              <w:rPr>
                <w:noProof/>
                <w:webHidden/>
              </w:rPr>
              <w:t>45</w:t>
            </w:r>
            <w:r>
              <w:rPr>
                <w:noProof/>
                <w:webHidden/>
              </w:rPr>
              <w:fldChar w:fldCharType="end"/>
            </w:r>
          </w:hyperlink>
        </w:p>
        <w:p w:rsidR="00302D7B" w:rsidRDefault="00BA312C">
          <w:pPr>
            <w:pStyle w:val="TOC2"/>
            <w:tabs>
              <w:tab w:val="left" w:pos="880"/>
              <w:tab w:val="right" w:leader="dot" w:pos="9350"/>
            </w:tabs>
            <w:rPr>
              <w:rFonts w:asciiTheme="minorHAnsi" w:hAnsiTheme="minorHAnsi"/>
              <w:noProof/>
              <w:lang w:bidi="ar-SA"/>
            </w:rPr>
          </w:pPr>
          <w:hyperlink w:anchor="_Toc314555215" w:history="1">
            <w:r w:rsidR="00302D7B" w:rsidRPr="0091457F">
              <w:rPr>
                <w:rStyle w:val="Hyperlink"/>
                <w:rFonts w:eastAsia="Times New Roman"/>
                <w:noProof/>
              </w:rPr>
              <w:t>6.1</w:t>
            </w:r>
            <w:r w:rsidR="00302D7B">
              <w:rPr>
                <w:rFonts w:asciiTheme="minorHAnsi" w:hAnsiTheme="minorHAnsi"/>
                <w:noProof/>
                <w:lang w:bidi="ar-SA"/>
              </w:rPr>
              <w:tab/>
            </w:r>
            <w:r w:rsidR="00302D7B" w:rsidRPr="0091457F">
              <w:rPr>
                <w:rStyle w:val="Hyperlink"/>
                <w:rFonts w:eastAsia="Times New Roman"/>
                <w:noProof/>
              </w:rPr>
              <w:t>Diagrams</w:t>
            </w:r>
            <w:r w:rsidR="00302D7B">
              <w:rPr>
                <w:noProof/>
                <w:webHidden/>
              </w:rPr>
              <w:tab/>
            </w:r>
            <w:r>
              <w:rPr>
                <w:noProof/>
                <w:webHidden/>
              </w:rPr>
              <w:fldChar w:fldCharType="begin"/>
            </w:r>
            <w:r w:rsidR="00302D7B">
              <w:rPr>
                <w:noProof/>
                <w:webHidden/>
              </w:rPr>
              <w:instrText xml:space="preserve"> PAGEREF _Toc314555215 \h </w:instrText>
            </w:r>
            <w:r>
              <w:rPr>
                <w:noProof/>
                <w:webHidden/>
              </w:rPr>
            </w:r>
            <w:r>
              <w:rPr>
                <w:noProof/>
                <w:webHidden/>
              </w:rPr>
              <w:fldChar w:fldCharType="separate"/>
            </w:r>
            <w:r w:rsidR="00AA6833">
              <w:rPr>
                <w:noProof/>
                <w:webHidden/>
              </w:rPr>
              <w:t>45</w:t>
            </w:r>
            <w:r>
              <w:rPr>
                <w:noProof/>
                <w:webHidden/>
              </w:rPr>
              <w:fldChar w:fldCharType="end"/>
            </w:r>
          </w:hyperlink>
        </w:p>
        <w:p w:rsidR="00826F6C" w:rsidRDefault="00BA312C">
          <w:r>
            <w:fldChar w:fldCharType="end"/>
          </w:r>
        </w:p>
      </w:sdtContent>
    </w:sdt>
    <w:p w:rsidR="00031D87" w:rsidRDefault="00031D87" w:rsidP="00031D87">
      <w:pPr>
        <w:pStyle w:val="Heading1"/>
        <w:numPr>
          <w:ilvl w:val="0"/>
          <w:numId w:val="0"/>
        </w:numPr>
        <w:ind w:left="432"/>
        <w:rPr>
          <w:rFonts w:eastAsia="Times New Roman"/>
          <w:lang w:bidi="ar-SA"/>
        </w:rPr>
      </w:pPr>
      <w:r>
        <w:rPr>
          <w:rFonts w:eastAsia="Times New Roman"/>
          <w:lang w:bidi="ar-SA"/>
        </w:rPr>
        <w:br w:type="page"/>
      </w:r>
    </w:p>
    <w:p w:rsidR="00DE4F6B" w:rsidRPr="009E0672" w:rsidRDefault="00DE4F6B" w:rsidP="00FB44AA">
      <w:pPr>
        <w:pStyle w:val="Heading1"/>
        <w:numPr>
          <w:ilvl w:val="0"/>
          <w:numId w:val="2"/>
        </w:numPr>
      </w:pPr>
      <w:bookmarkStart w:id="4" w:name="_Toc314555177"/>
      <w:r w:rsidRPr="009E0672">
        <w:lastRenderedPageBreak/>
        <w:t>Introduction</w:t>
      </w:r>
      <w:bookmarkEnd w:id="4"/>
      <w:r w:rsidRPr="009E0672">
        <w:t xml:space="preserve"> </w:t>
      </w:r>
    </w:p>
    <w:p w:rsidR="00CB581D" w:rsidRDefault="006F6E28" w:rsidP="00CB581D">
      <w:pPr>
        <w:pStyle w:val="Heading2"/>
        <w:rPr>
          <w:lang w:bidi="ar-SA"/>
        </w:rPr>
      </w:pPr>
      <w:bookmarkStart w:id="5" w:name="_Toc314555178"/>
      <w:r>
        <w:rPr>
          <w:lang w:bidi="ar-SA"/>
        </w:rPr>
        <w:t>Purpose of this document</w:t>
      </w:r>
      <w:bookmarkEnd w:id="5"/>
    </w:p>
    <w:p w:rsidR="00CB581D" w:rsidRDefault="00CB581D" w:rsidP="00232410">
      <w:pPr>
        <w:jc w:val="both"/>
        <w:rPr>
          <w:lang w:bidi="ar-SA"/>
        </w:rPr>
      </w:pPr>
      <w:r>
        <w:rPr>
          <w:lang w:bidi="ar-SA"/>
        </w:rPr>
        <w:t xml:space="preserve">This document describes an architectural change in the GLIMMPSE </w:t>
      </w:r>
      <w:r w:rsidR="0047123B">
        <w:rPr>
          <w:lang w:bidi="ar-SA"/>
        </w:rPr>
        <w:t>system</w:t>
      </w:r>
      <w:r>
        <w:rPr>
          <w:lang w:bidi="ar-SA"/>
        </w:rPr>
        <w:t xml:space="preserve"> to improve stability.  We </w:t>
      </w:r>
      <w:r w:rsidR="00712D82">
        <w:rPr>
          <w:lang w:bidi="ar-SA"/>
        </w:rPr>
        <w:t xml:space="preserve">introduce a new web service called the Study Design Web Service.  The service will store study design definitions for users of the GLIMMSE interface, and </w:t>
      </w:r>
      <w:r>
        <w:rPr>
          <w:lang w:bidi="ar-SA"/>
        </w:rPr>
        <w:t xml:space="preserve">will contain all information related to a power or sample size calculation.  The </w:t>
      </w:r>
      <w:r w:rsidR="00712D82">
        <w:rPr>
          <w:lang w:bidi="ar-SA"/>
        </w:rPr>
        <w:t>Study Design Service</w:t>
      </w:r>
      <w:r>
        <w:rPr>
          <w:lang w:bidi="ar-SA"/>
        </w:rPr>
        <w:t xml:space="preserve"> will simplify communication between different screens in the user interface.  This object will replace the existing callback structure in the GLIMMPSE web-based user interface.</w:t>
      </w:r>
    </w:p>
    <w:p w:rsidR="00CB581D" w:rsidRPr="00CB581D" w:rsidRDefault="00CB581D" w:rsidP="00232410">
      <w:pPr>
        <w:jc w:val="both"/>
        <w:rPr>
          <w:lang w:bidi="ar-SA"/>
        </w:rPr>
      </w:pPr>
      <w:r>
        <w:rPr>
          <w:lang w:bidi="ar-SA"/>
        </w:rPr>
        <w:t>The intended audience for this document is the software engineering team and the grant primary investigators.</w:t>
      </w:r>
    </w:p>
    <w:p w:rsidR="006F6E28" w:rsidRDefault="006F6E28" w:rsidP="006F6E28">
      <w:pPr>
        <w:pStyle w:val="Heading2"/>
        <w:rPr>
          <w:lang w:bidi="ar-SA"/>
        </w:rPr>
      </w:pPr>
      <w:bookmarkStart w:id="6" w:name="_Toc314555179"/>
      <w:r>
        <w:rPr>
          <w:lang w:bidi="ar-SA"/>
        </w:rPr>
        <w:t>Scope of the development project</w:t>
      </w:r>
      <w:bookmarkEnd w:id="6"/>
    </w:p>
    <w:p w:rsidR="00675472" w:rsidRPr="00675472" w:rsidRDefault="00675472" w:rsidP="00232410">
      <w:pPr>
        <w:jc w:val="both"/>
        <w:rPr>
          <w:lang w:bidi="ar-SA"/>
        </w:rPr>
      </w:pPr>
      <w:r>
        <w:rPr>
          <w:lang w:bidi="ar-SA"/>
        </w:rPr>
        <w:t xml:space="preserve">The project is an internal </w:t>
      </w:r>
      <w:r w:rsidR="00601301">
        <w:rPr>
          <w:lang w:bidi="ar-SA"/>
        </w:rPr>
        <w:t xml:space="preserve">architectural change for the </w:t>
      </w:r>
      <w:r>
        <w:rPr>
          <w:lang w:bidi="ar-SA"/>
        </w:rPr>
        <w:t xml:space="preserve">user interface.  No </w:t>
      </w:r>
      <w:r w:rsidR="00B41870">
        <w:rPr>
          <w:lang w:bidi="ar-SA"/>
        </w:rPr>
        <w:t xml:space="preserve">external </w:t>
      </w:r>
      <w:r>
        <w:rPr>
          <w:lang w:bidi="ar-SA"/>
        </w:rPr>
        <w:t>functionality will be affected.</w:t>
      </w:r>
    </w:p>
    <w:p w:rsidR="00874305" w:rsidRDefault="006F6E28" w:rsidP="00874305">
      <w:pPr>
        <w:pStyle w:val="Heading2"/>
        <w:rPr>
          <w:lang w:bidi="ar-SA"/>
        </w:rPr>
      </w:pPr>
      <w:bookmarkStart w:id="7" w:name="_Toc314555180"/>
      <w:r>
        <w:rPr>
          <w:lang w:bidi="ar-SA"/>
        </w:rPr>
        <w:t>Definitions, Acronyms, and Abbreviations</w:t>
      </w:r>
      <w:bookmarkEnd w:id="7"/>
    </w:p>
    <w:p w:rsidR="004C1B16" w:rsidRPr="004C1B16" w:rsidRDefault="004C1B16" w:rsidP="004C1B16">
      <w:pPr>
        <w:rPr>
          <w:lang w:bidi="ar-SA"/>
        </w:rPr>
      </w:pPr>
    </w:p>
    <w:p w:rsidR="00874305" w:rsidRDefault="00874305" w:rsidP="00874305">
      <w:pPr>
        <w:rPr>
          <w:lang w:bidi="ar-SA"/>
        </w:rPr>
      </w:pPr>
      <w:r w:rsidRPr="00905011">
        <w:rPr>
          <w:b/>
          <w:lang w:bidi="ar-SA"/>
        </w:rPr>
        <w:t xml:space="preserve">CRUD </w:t>
      </w:r>
      <w:r>
        <w:rPr>
          <w:lang w:bidi="ar-SA"/>
        </w:rPr>
        <w:t>– An acronym for “create, read, update, delete</w:t>
      </w:r>
      <w:r w:rsidR="00DA6F07">
        <w:rPr>
          <w:lang w:bidi="ar-SA"/>
        </w:rPr>
        <w:t>”.  These are the main “verbs” for creating and modifying study designs in the Study Design Service.</w:t>
      </w:r>
    </w:p>
    <w:p w:rsidR="009E5637" w:rsidRDefault="009E5637" w:rsidP="00874305">
      <w:pPr>
        <w:rPr>
          <w:lang w:bidi="ar-SA"/>
        </w:rPr>
      </w:pPr>
      <w:r>
        <w:rPr>
          <w:b/>
          <w:lang w:bidi="ar-SA"/>
        </w:rPr>
        <w:t>Restlet</w:t>
      </w:r>
      <w:r>
        <w:rPr>
          <w:lang w:bidi="ar-SA"/>
        </w:rPr>
        <w:t xml:space="preserve"> – a third party framework for implementing Restful web services.</w:t>
      </w:r>
    </w:p>
    <w:p w:rsidR="009E5637" w:rsidRDefault="00664971" w:rsidP="00874305">
      <w:pPr>
        <w:rPr>
          <w:lang w:bidi="ar-SA"/>
        </w:rPr>
      </w:pPr>
      <w:r w:rsidRPr="00664971">
        <w:rPr>
          <w:b/>
          <w:lang w:bidi="ar-SA"/>
        </w:rPr>
        <w:t>Hibernate</w:t>
      </w:r>
      <w:r>
        <w:rPr>
          <w:lang w:bidi="ar-SA"/>
        </w:rPr>
        <w:t xml:space="preserve"> – a third party framework for mapping Java objects into relational database tables</w:t>
      </w:r>
    </w:p>
    <w:p w:rsidR="0084178A" w:rsidRDefault="0084178A" w:rsidP="00874305">
      <w:pPr>
        <w:rPr>
          <w:lang w:bidi="ar-SA"/>
        </w:rPr>
      </w:pPr>
      <w:r w:rsidRPr="0084178A">
        <w:rPr>
          <w:b/>
          <w:lang w:bidi="ar-SA"/>
        </w:rPr>
        <w:t>EER diagram</w:t>
      </w:r>
      <w:r>
        <w:rPr>
          <w:b/>
          <w:lang w:bidi="ar-SA"/>
        </w:rPr>
        <w:t xml:space="preserve"> – </w:t>
      </w:r>
      <w:r>
        <w:rPr>
          <w:lang w:bidi="ar-SA"/>
        </w:rPr>
        <w:t>Entity Relationship model is used to produce a type of conceptual schema</w:t>
      </w:r>
      <w:r w:rsidR="00C47EB9">
        <w:rPr>
          <w:lang w:bidi="ar-SA"/>
        </w:rPr>
        <w:t xml:space="preserve"> of a system</w:t>
      </w:r>
      <w:r>
        <w:rPr>
          <w:lang w:bidi="ar-SA"/>
        </w:rPr>
        <w:t>.</w:t>
      </w:r>
    </w:p>
    <w:p w:rsidR="00B95F7A" w:rsidRPr="00B95F7A" w:rsidRDefault="00B95F7A" w:rsidP="00874305">
      <w:pPr>
        <w:rPr>
          <w:lang w:bidi="ar-SA"/>
        </w:rPr>
      </w:pPr>
      <w:r w:rsidRPr="00B95F7A">
        <w:rPr>
          <w:b/>
          <w:lang w:bidi="ar-SA"/>
        </w:rPr>
        <w:t xml:space="preserve">JSON </w:t>
      </w:r>
      <w:r>
        <w:rPr>
          <w:b/>
          <w:lang w:bidi="ar-SA"/>
        </w:rPr>
        <w:t>–</w:t>
      </w:r>
      <w:r w:rsidRPr="00B95F7A">
        <w:rPr>
          <w:b/>
          <w:lang w:bidi="ar-SA"/>
        </w:rPr>
        <w:t xml:space="preserve"> </w:t>
      </w:r>
      <w:r>
        <w:rPr>
          <w:lang w:bidi="ar-SA"/>
        </w:rPr>
        <w:t>Java Script Object Notation. A Java/C/C++/and many other language objects can be displayed as text format usin JSON.</w:t>
      </w:r>
    </w:p>
    <w:p w:rsidR="006F6E28" w:rsidRDefault="006F6E28" w:rsidP="006F6E28">
      <w:pPr>
        <w:pStyle w:val="Heading2"/>
        <w:rPr>
          <w:lang w:bidi="ar-SA"/>
        </w:rPr>
      </w:pPr>
      <w:bookmarkStart w:id="8" w:name="_Toc314555181"/>
      <w:r>
        <w:rPr>
          <w:lang w:bidi="ar-SA"/>
        </w:rPr>
        <w:t>References</w:t>
      </w:r>
      <w:bookmarkEnd w:id="8"/>
    </w:p>
    <w:p w:rsidR="006F6E28" w:rsidRDefault="006F6E28" w:rsidP="006F6E28">
      <w:pPr>
        <w:pStyle w:val="Heading2"/>
        <w:rPr>
          <w:lang w:bidi="ar-SA"/>
        </w:rPr>
      </w:pPr>
      <w:bookmarkStart w:id="9" w:name="_Toc314555182"/>
      <w:r>
        <w:rPr>
          <w:lang w:bidi="ar-SA"/>
        </w:rPr>
        <w:t>Overview of the document</w:t>
      </w:r>
      <w:bookmarkEnd w:id="9"/>
    </w:p>
    <w:p w:rsidR="00B41870" w:rsidRPr="00B41870" w:rsidRDefault="008A0767" w:rsidP="00232410">
      <w:pPr>
        <w:jc w:val="both"/>
        <w:rPr>
          <w:lang w:bidi="ar-SA"/>
        </w:rPr>
      </w:pPr>
      <w:r>
        <w:rPr>
          <w:lang w:bidi="ar-SA"/>
        </w:rPr>
        <w:t xml:space="preserve">The document provides a brief review of the existing callback structure in the GLIMMPSE interface.  We define the </w:t>
      </w:r>
      <w:r w:rsidR="00E14ABD">
        <w:rPr>
          <w:lang w:bidi="ar-SA"/>
        </w:rPr>
        <w:t>Study Design Service</w:t>
      </w:r>
      <w:r>
        <w:rPr>
          <w:lang w:bidi="ar-SA"/>
        </w:rPr>
        <w:t xml:space="preserve"> and</w:t>
      </w:r>
      <w:r w:rsidR="001A1915">
        <w:rPr>
          <w:lang w:bidi="ar-SA"/>
        </w:rPr>
        <w:t xml:space="preserve"> describe</w:t>
      </w:r>
      <w:r>
        <w:rPr>
          <w:lang w:bidi="ar-SA"/>
        </w:rPr>
        <w:t xml:space="preserve"> how it </w:t>
      </w:r>
      <w:r w:rsidR="001A1915">
        <w:rPr>
          <w:lang w:bidi="ar-SA"/>
        </w:rPr>
        <w:t>will replace</w:t>
      </w:r>
      <w:r>
        <w:rPr>
          <w:lang w:bidi="ar-SA"/>
        </w:rPr>
        <w:t xml:space="preserve"> the existing callback structure.  We sketch the class structure </w:t>
      </w:r>
      <w:r w:rsidR="00E14ABD">
        <w:rPr>
          <w:lang w:bidi="ar-SA"/>
        </w:rPr>
        <w:t xml:space="preserve">and database schema </w:t>
      </w:r>
      <w:r>
        <w:rPr>
          <w:lang w:bidi="ar-SA"/>
        </w:rPr>
        <w:t xml:space="preserve">for the </w:t>
      </w:r>
      <w:r w:rsidR="00E14ABD">
        <w:rPr>
          <w:lang w:bidi="ar-SA"/>
        </w:rPr>
        <w:t>Study Design Service</w:t>
      </w:r>
      <w:r>
        <w:rPr>
          <w:lang w:bidi="ar-SA"/>
        </w:rPr>
        <w:t xml:space="preserve"> and changes </w:t>
      </w:r>
      <w:r w:rsidR="006E2AC1">
        <w:rPr>
          <w:lang w:bidi="ar-SA"/>
        </w:rPr>
        <w:t>requir</w:t>
      </w:r>
      <w:r w:rsidR="00210293">
        <w:rPr>
          <w:lang w:bidi="ar-SA"/>
        </w:rPr>
        <w:t>ed for existing user interface</w:t>
      </w:r>
      <w:r w:rsidR="006E2AC1">
        <w:rPr>
          <w:lang w:bidi="ar-SA"/>
        </w:rPr>
        <w:t>.</w:t>
      </w:r>
    </w:p>
    <w:p w:rsidR="00031D87" w:rsidRDefault="00031D87" w:rsidP="00031D87">
      <w:pPr>
        <w:pStyle w:val="Heading1"/>
        <w:numPr>
          <w:ilvl w:val="0"/>
          <w:numId w:val="0"/>
        </w:numPr>
        <w:ind w:left="432"/>
        <w:rPr>
          <w:rFonts w:eastAsia="Times New Roman"/>
          <w:lang w:bidi="ar-SA"/>
        </w:rPr>
      </w:pPr>
      <w:r>
        <w:rPr>
          <w:rFonts w:eastAsia="Times New Roman"/>
          <w:lang w:bidi="ar-SA"/>
        </w:rPr>
        <w:br w:type="page"/>
      </w:r>
    </w:p>
    <w:p w:rsidR="006F6E28" w:rsidRDefault="00DE4F6B" w:rsidP="00DE4F6B">
      <w:pPr>
        <w:pStyle w:val="Heading1"/>
        <w:rPr>
          <w:rFonts w:eastAsia="Times New Roman"/>
          <w:lang w:bidi="ar-SA"/>
        </w:rPr>
      </w:pPr>
      <w:bookmarkStart w:id="10" w:name="_Toc314555183"/>
      <w:r w:rsidRPr="00DE4F6B">
        <w:rPr>
          <w:rFonts w:eastAsia="Times New Roman"/>
          <w:lang w:bidi="ar-SA"/>
        </w:rPr>
        <w:lastRenderedPageBreak/>
        <w:t xml:space="preserve">System </w:t>
      </w:r>
      <w:r w:rsidR="006F6E28">
        <w:rPr>
          <w:rFonts w:eastAsia="Times New Roman"/>
          <w:lang w:bidi="ar-SA"/>
        </w:rPr>
        <w:t>Architecture Description</w:t>
      </w:r>
      <w:bookmarkEnd w:id="10"/>
    </w:p>
    <w:p w:rsidR="00D913EB" w:rsidRDefault="006F6E28" w:rsidP="00D913EB">
      <w:pPr>
        <w:pStyle w:val="Heading2"/>
        <w:rPr>
          <w:rFonts w:eastAsia="Times New Roman"/>
          <w:lang w:bidi="ar-SA"/>
        </w:rPr>
      </w:pPr>
      <w:bookmarkStart w:id="11" w:name="_Toc314555184"/>
      <w:r>
        <w:rPr>
          <w:rFonts w:eastAsia="Times New Roman"/>
          <w:lang w:bidi="ar-SA"/>
        </w:rPr>
        <w:t>Over</w:t>
      </w:r>
      <w:r w:rsidR="00D913EB">
        <w:rPr>
          <w:rFonts w:eastAsia="Times New Roman"/>
          <w:lang w:bidi="ar-SA"/>
        </w:rPr>
        <w:t>view of modules / components</w:t>
      </w:r>
      <w:bookmarkEnd w:id="11"/>
    </w:p>
    <w:p w:rsidR="007C7C77" w:rsidRDefault="007C7C77" w:rsidP="00232410">
      <w:pPr>
        <w:jc w:val="both"/>
        <w:rPr>
          <w:lang w:bidi="ar-SA"/>
        </w:rPr>
      </w:pPr>
      <w:r>
        <w:rPr>
          <w:lang w:bidi="ar-SA"/>
        </w:rPr>
        <w:t xml:space="preserve">The GLIMMPSE web user interface (web-GUI) is the browser-based front end of the GLIMMPSE software system.  The </w:t>
      </w:r>
      <w:r w:rsidRPr="00692C1F">
        <w:rPr>
          <w:lang w:bidi="ar-SA"/>
        </w:rPr>
        <w:t xml:space="preserve">web-GUI </w:t>
      </w:r>
      <w:r>
        <w:rPr>
          <w:lang w:bidi="ar-SA"/>
        </w:rPr>
        <w:t>elicits information from the user about the study design and hypothesis of interest.  The study design information is converted into a series of matrices used to calculate power or sample size for the general linear multivariate model.  The user interface is responsible for:</w:t>
      </w:r>
    </w:p>
    <w:p w:rsidR="007C7C77" w:rsidRDefault="007C7C77" w:rsidP="00FB44AA">
      <w:pPr>
        <w:pStyle w:val="ListParagraph"/>
        <w:numPr>
          <w:ilvl w:val="0"/>
          <w:numId w:val="3"/>
        </w:numPr>
        <w:jc w:val="both"/>
        <w:rPr>
          <w:lang w:bidi="ar-SA"/>
        </w:rPr>
      </w:pPr>
      <w:r>
        <w:rPr>
          <w:lang w:bidi="ar-SA"/>
        </w:rPr>
        <w:t>Collecting information from the user</w:t>
      </w:r>
    </w:p>
    <w:p w:rsidR="007C7C77" w:rsidRDefault="007C7C77" w:rsidP="00FB44AA">
      <w:pPr>
        <w:pStyle w:val="ListParagraph"/>
        <w:numPr>
          <w:ilvl w:val="0"/>
          <w:numId w:val="3"/>
        </w:numPr>
        <w:jc w:val="both"/>
        <w:rPr>
          <w:lang w:bidi="ar-SA"/>
        </w:rPr>
      </w:pPr>
      <w:r>
        <w:rPr>
          <w:lang w:bidi="ar-SA"/>
        </w:rPr>
        <w:t>Validating the information entered by the user</w:t>
      </w:r>
    </w:p>
    <w:p w:rsidR="007C7C77" w:rsidRDefault="007C7C77" w:rsidP="00FB44AA">
      <w:pPr>
        <w:pStyle w:val="ListParagraph"/>
        <w:numPr>
          <w:ilvl w:val="0"/>
          <w:numId w:val="3"/>
        </w:numPr>
        <w:jc w:val="both"/>
        <w:rPr>
          <w:lang w:bidi="ar-SA"/>
        </w:rPr>
      </w:pPr>
      <w:r>
        <w:rPr>
          <w:lang w:bidi="ar-SA"/>
        </w:rPr>
        <w:t>Converting the inputs into matrices required for a power or sample size calculation</w:t>
      </w:r>
    </w:p>
    <w:p w:rsidR="007C7C77" w:rsidRDefault="007C7C77" w:rsidP="00FB44AA">
      <w:pPr>
        <w:pStyle w:val="ListParagraph"/>
        <w:numPr>
          <w:ilvl w:val="0"/>
          <w:numId w:val="3"/>
        </w:numPr>
        <w:jc w:val="both"/>
        <w:rPr>
          <w:lang w:bidi="ar-SA"/>
        </w:rPr>
      </w:pPr>
      <w:r>
        <w:rPr>
          <w:lang w:bidi="ar-SA"/>
        </w:rPr>
        <w:t>Submitting the matrices to the Power Service to perform the calculation</w:t>
      </w:r>
    </w:p>
    <w:p w:rsidR="007C7C77" w:rsidRDefault="007C7C77" w:rsidP="00FB44AA">
      <w:pPr>
        <w:pStyle w:val="ListParagraph"/>
        <w:numPr>
          <w:ilvl w:val="0"/>
          <w:numId w:val="3"/>
        </w:numPr>
        <w:jc w:val="both"/>
        <w:rPr>
          <w:lang w:bidi="ar-SA"/>
        </w:rPr>
      </w:pPr>
      <w:r>
        <w:rPr>
          <w:lang w:bidi="ar-SA"/>
        </w:rPr>
        <w:t>Receiving and displaying the results to the user</w:t>
      </w:r>
    </w:p>
    <w:p w:rsidR="007C7C77" w:rsidRDefault="007C7C77" w:rsidP="00FB44AA">
      <w:pPr>
        <w:pStyle w:val="ListParagraph"/>
        <w:numPr>
          <w:ilvl w:val="0"/>
          <w:numId w:val="3"/>
        </w:numPr>
        <w:jc w:val="both"/>
        <w:rPr>
          <w:lang w:bidi="ar-SA"/>
        </w:rPr>
      </w:pPr>
      <w:r>
        <w:rPr>
          <w:lang w:bidi="ar-SA"/>
        </w:rPr>
        <w:t>Optionally, the user interface may submit the information to the Chart Service and display the resulting power curve.</w:t>
      </w:r>
    </w:p>
    <w:p w:rsidR="00F52703" w:rsidRPr="007C7C77" w:rsidRDefault="00F52703" w:rsidP="00F52703">
      <w:pPr>
        <w:pStyle w:val="ListParagraph"/>
        <w:rPr>
          <w:lang w:bidi="ar-SA"/>
        </w:rPr>
      </w:pPr>
    </w:p>
    <w:p w:rsidR="00D913EB" w:rsidRDefault="00F52703" w:rsidP="00D913EB">
      <w:pPr>
        <w:pStyle w:val="Heading2"/>
        <w:rPr>
          <w:rFonts w:eastAsia="Times New Roman"/>
          <w:lang w:bidi="ar-SA"/>
        </w:rPr>
      </w:pPr>
      <w:bookmarkStart w:id="12" w:name="_Toc314555185"/>
      <w:r>
        <w:rPr>
          <w:rFonts w:eastAsia="Times New Roman"/>
          <w:lang w:bidi="ar-SA"/>
        </w:rPr>
        <w:t xml:space="preserve">Current Callback </w:t>
      </w:r>
      <w:r w:rsidR="00D913EB">
        <w:rPr>
          <w:rFonts w:eastAsia="Times New Roman"/>
          <w:lang w:bidi="ar-SA"/>
        </w:rPr>
        <w:t>Structure</w:t>
      </w:r>
      <w:bookmarkEnd w:id="12"/>
    </w:p>
    <w:p w:rsidR="00C103F9" w:rsidRDefault="00C103F9" w:rsidP="003E2614">
      <w:pPr>
        <w:jc w:val="both"/>
        <w:rPr>
          <w:lang w:bidi="ar-SA"/>
        </w:rPr>
      </w:pPr>
      <w:r>
        <w:rPr>
          <w:lang w:bidi="ar-SA"/>
        </w:rPr>
        <w:t>Communication between screens in the GLIMMPSE user interface occurs via several listener classes.  Screens send callbacks to one another to synchronize the user experience, but there is no central object containing all information about the overall study design.  This design underlies several existing bugs in the user interface.  In addition,</w:t>
      </w:r>
      <w:r w:rsidR="00F52703">
        <w:rPr>
          <w:lang w:bidi="ar-SA"/>
        </w:rPr>
        <w:t xml:space="preserve"> </w:t>
      </w:r>
      <w:r>
        <w:rPr>
          <w:lang w:bidi="ar-SA"/>
        </w:rPr>
        <w:t xml:space="preserve">although </w:t>
      </w:r>
      <w:r w:rsidR="00972FDD">
        <w:rPr>
          <w:lang w:bidi="ar-SA"/>
        </w:rPr>
        <w:t>users can download and upload study designs</w:t>
      </w:r>
      <w:r w:rsidR="007B30DA">
        <w:rPr>
          <w:lang w:bidi="ar-SA"/>
        </w:rPr>
        <w:t xml:space="preserve"> from GLIMMPSE website</w:t>
      </w:r>
      <w:r>
        <w:rPr>
          <w:lang w:bidi="ar-SA"/>
        </w:rPr>
        <w:t xml:space="preserve">, </w:t>
      </w:r>
      <w:r w:rsidR="00972FDD">
        <w:rPr>
          <w:lang w:bidi="ar-SA"/>
        </w:rPr>
        <w:t>there isn’t any facility for global storage of study designs.</w:t>
      </w:r>
      <w:r w:rsidR="003E42F8">
        <w:rPr>
          <w:lang w:bidi="ar-SA"/>
        </w:rPr>
        <w:t xml:space="preserve"> </w:t>
      </w:r>
    </w:p>
    <w:p w:rsidR="00C103F9" w:rsidRDefault="00C103F9" w:rsidP="003E2614">
      <w:pPr>
        <w:jc w:val="both"/>
        <w:rPr>
          <w:lang w:bidi="ar-SA"/>
        </w:rPr>
      </w:pPr>
      <w:r>
        <w:rPr>
          <w:lang w:bidi="ar-SA"/>
        </w:rPr>
        <w:t xml:space="preserve">To solve these problems, </w:t>
      </w:r>
      <w:r w:rsidR="003E42F8">
        <w:rPr>
          <w:lang w:bidi="ar-SA"/>
        </w:rPr>
        <w:t xml:space="preserve">GLIMMPSE version 2 will add </w:t>
      </w:r>
      <w:r w:rsidR="00905011">
        <w:rPr>
          <w:lang w:bidi="ar-SA"/>
        </w:rPr>
        <w:t>a web service called the Study Design Service.</w:t>
      </w:r>
      <w:r>
        <w:rPr>
          <w:lang w:bidi="ar-SA"/>
        </w:rPr>
        <w:t xml:space="preserve">  The Study Design Service will provide a central repository of study design information. User interface screens will call into the Study Design Service to access required information about the current study design.  This will eliminate the current callback structure and reduce the potential for screen synchronization bugs.</w:t>
      </w:r>
    </w:p>
    <w:p w:rsidR="00F52703" w:rsidRPr="00DE4F6B" w:rsidRDefault="00905011" w:rsidP="003E2614">
      <w:pPr>
        <w:jc w:val="both"/>
        <w:rPr>
          <w:lang w:bidi="ar-SA"/>
        </w:rPr>
      </w:pPr>
      <w:r>
        <w:rPr>
          <w:lang w:bidi="ar-SA"/>
        </w:rPr>
        <w:t xml:space="preserve">The service will be implemented as a Restlet, running in a Tomcat server.  The service will provide a CRUD API for creating and modifying study designs, which will be stored in a MySQL database.  </w:t>
      </w:r>
      <w:r w:rsidR="005428BA">
        <w:rPr>
          <w:lang w:bidi="ar-SA"/>
        </w:rPr>
        <w:t>Object relational mapping will be</w:t>
      </w:r>
      <w:r>
        <w:rPr>
          <w:lang w:bidi="ar-SA"/>
        </w:rPr>
        <w:t xml:space="preserve"> implemented with </w:t>
      </w:r>
      <w:r w:rsidR="005428BA">
        <w:rPr>
          <w:lang w:bidi="ar-SA"/>
        </w:rPr>
        <w:t>Hibernate</w:t>
      </w:r>
      <w:r w:rsidR="003E42F8">
        <w:rPr>
          <w:lang w:bidi="ar-SA"/>
        </w:rPr>
        <w:t xml:space="preserve">. </w:t>
      </w:r>
    </w:p>
    <w:p w:rsidR="00096079" w:rsidRDefault="00096079" w:rsidP="00096079">
      <w:pPr>
        <w:pStyle w:val="Heading1"/>
        <w:numPr>
          <w:ilvl w:val="0"/>
          <w:numId w:val="0"/>
        </w:numPr>
        <w:ind w:left="432"/>
        <w:rPr>
          <w:rFonts w:eastAsia="Times New Roman"/>
          <w:lang w:bidi="ar-SA"/>
        </w:rPr>
      </w:pPr>
      <w:r>
        <w:rPr>
          <w:rFonts w:eastAsia="Times New Roman"/>
          <w:lang w:bidi="ar-SA"/>
        </w:rPr>
        <w:br w:type="page"/>
      </w:r>
    </w:p>
    <w:p w:rsidR="00DE4F6B" w:rsidRPr="00DE4F6B" w:rsidRDefault="008D3561" w:rsidP="00DE4F6B">
      <w:pPr>
        <w:pStyle w:val="Heading1"/>
        <w:rPr>
          <w:rFonts w:eastAsia="Times New Roman"/>
          <w:lang w:bidi="ar-SA"/>
        </w:rPr>
      </w:pPr>
      <w:bookmarkStart w:id="13" w:name="_Toc314555186"/>
      <w:r>
        <w:rPr>
          <w:rFonts w:eastAsia="Times New Roman"/>
          <w:lang w:bidi="ar-SA"/>
        </w:rPr>
        <w:lastRenderedPageBreak/>
        <w:t>Module and Component Descriptions</w:t>
      </w:r>
      <w:bookmarkEnd w:id="13"/>
    </w:p>
    <w:p w:rsidR="00DE4F6B" w:rsidRDefault="008D3561" w:rsidP="00DE4F6B">
      <w:pPr>
        <w:pStyle w:val="Heading2"/>
        <w:rPr>
          <w:rFonts w:eastAsia="Times New Roman"/>
          <w:lang w:bidi="ar-SA"/>
        </w:rPr>
      </w:pPr>
      <w:bookmarkStart w:id="14" w:name="_Toc314555187"/>
      <w:r>
        <w:rPr>
          <w:rFonts w:eastAsia="Times New Roman"/>
          <w:lang w:bidi="ar-SA"/>
        </w:rPr>
        <w:t>Component overview</w:t>
      </w:r>
      <w:bookmarkEnd w:id="14"/>
      <w:r w:rsidR="00DE4F6B" w:rsidRPr="00DE4F6B">
        <w:rPr>
          <w:rFonts w:eastAsia="Times New Roman"/>
          <w:lang w:bidi="ar-SA"/>
        </w:rPr>
        <w:t xml:space="preserve"> </w:t>
      </w:r>
    </w:p>
    <w:p w:rsidR="00363E68" w:rsidRDefault="006D120C" w:rsidP="00232410">
      <w:pPr>
        <w:jc w:val="both"/>
        <w:rPr>
          <w:lang w:bidi="ar-SA"/>
        </w:rPr>
      </w:pPr>
      <w:r>
        <w:rPr>
          <w:lang w:bidi="ar-SA"/>
        </w:rPr>
        <w:t>Study Design</w:t>
      </w:r>
      <w:r w:rsidR="00363E68">
        <w:rPr>
          <w:lang w:bidi="ar-SA"/>
        </w:rPr>
        <w:t xml:space="preserve"> </w:t>
      </w:r>
      <w:r w:rsidR="00D20D03">
        <w:rPr>
          <w:lang w:bidi="ar-SA"/>
        </w:rPr>
        <w:t>service</w:t>
      </w:r>
      <w:r w:rsidR="00363E68">
        <w:rPr>
          <w:lang w:bidi="ar-SA"/>
        </w:rPr>
        <w:t xml:space="preserve"> will provide a </w:t>
      </w:r>
      <w:r w:rsidR="002B2D1A">
        <w:rPr>
          <w:lang w:bidi="ar-SA"/>
        </w:rPr>
        <w:t>container</w:t>
      </w:r>
      <w:r w:rsidR="00051D8F">
        <w:rPr>
          <w:lang w:bidi="ar-SA"/>
        </w:rPr>
        <w:t>, the Study Design,</w:t>
      </w:r>
      <w:r w:rsidR="002B2D1A">
        <w:rPr>
          <w:lang w:bidi="ar-SA"/>
        </w:rPr>
        <w:t xml:space="preserve"> for</w:t>
      </w:r>
      <w:r w:rsidR="00363E68">
        <w:rPr>
          <w:lang w:bidi="ar-SA"/>
        </w:rPr>
        <w:t xml:space="preserve"> holding information in the form of lists, matrices, objects and primitive data types.</w:t>
      </w:r>
      <w:r w:rsidR="007C37EA">
        <w:rPr>
          <w:lang w:bidi="ar-SA"/>
        </w:rPr>
        <w:t xml:space="preserve"> </w:t>
      </w:r>
      <w:r w:rsidR="00403D4D">
        <w:rPr>
          <w:lang w:bidi="ar-SA"/>
        </w:rPr>
        <w:t>The Study Design contains the following information:</w:t>
      </w:r>
    </w:p>
    <w:p w:rsidR="00374971" w:rsidRDefault="00374971" w:rsidP="00374971">
      <w:pPr>
        <w:pStyle w:val="Heading3"/>
        <w:rPr>
          <w:lang w:bidi="ar-SA"/>
        </w:rPr>
      </w:pPr>
      <w:bookmarkStart w:id="15" w:name="_Toc314555188"/>
      <w:r>
        <w:rPr>
          <w:lang w:bidi="ar-SA"/>
        </w:rPr>
        <w:t>Study Design Object</w:t>
      </w:r>
      <w:bookmarkEnd w:id="15"/>
    </w:p>
    <w:p w:rsidR="00E55606" w:rsidRPr="00E55606" w:rsidRDefault="00E55606" w:rsidP="00E55606">
      <w:pPr>
        <w:rPr>
          <w:lang w:bidi="ar-SA"/>
        </w:rPr>
      </w:pPr>
      <w:r>
        <w:rPr>
          <w:lang w:bidi="ar-SA"/>
        </w:rPr>
        <w:t>The study design object includes some basic information about the type of calculation, and maps to a group of matrices, lists, and other meta information related to the study design.  The subcomponents of the study design object are described in each section below.  The simple fields for the study design object are:</w:t>
      </w:r>
    </w:p>
    <w:p w:rsidR="00374971" w:rsidRDefault="00374971" w:rsidP="00193493">
      <w:pPr>
        <w:pStyle w:val="Heading4"/>
        <w:rPr>
          <w:lang w:bidi="ar-SA"/>
        </w:rPr>
      </w:pPr>
      <w:r>
        <w:rPr>
          <w:lang w:bidi="ar-SA"/>
        </w:rPr>
        <w:t xml:space="preserve">Solving For type : </w:t>
      </w:r>
    </w:p>
    <w:p w:rsidR="00374971" w:rsidRDefault="00374971" w:rsidP="00374971">
      <w:pPr>
        <w:pStyle w:val="ListParagraph"/>
        <w:ind w:left="1080"/>
        <w:rPr>
          <w:lang w:bidi="ar-SA"/>
        </w:rPr>
      </w:pPr>
      <w:r>
        <w:rPr>
          <w:lang w:bidi="ar-SA"/>
        </w:rPr>
        <w:t xml:space="preserve">The solving for flag indicates whether the user is solving for power, sample size, or detectable difference.  The value will be an </w:t>
      </w:r>
      <w:r w:rsidR="00CC18F8">
        <w:rPr>
          <w:lang w:bidi="ar-SA"/>
        </w:rPr>
        <w:t>ENUM</w:t>
      </w:r>
      <w:r>
        <w:rPr>
          <w:lang w:bidi="ar-SA"/>
        </w:rPr>
        <w:t xml:space="preserve"> field, coded as follows.</w:t>
      </w:r>
    </w:p>
    <w:p w:rsidR="00374971" w:rsidRPr="00CB473E" w:rsidRDefault="00374971" w:rsidP="00374971">
      <w:pPr>
        <w:pStyle w:val="ListParagraph"/>
        <w:ind w:left="1440"/>
        <w:rPr>
          <w:u w:val="single"/>
          <w:lang w:bidi="ar-SA"/>
        </w:rPr>
      </w:pPr>
      <w:r w:rsidRPr="00CB473E">
        <w:rPr>
          <w:u w:val="single"/>
          <w:lang w:bidi="ar-SA"/>
        </w:rPr>
        <w:t>Selection</w:t>
      </w:r>
      <w:r w:rsidRPr="00CB473E">
        <w:rPr>
          <w:lang w:bidi="ar-SA"/>
        </w:rPr>
        <w:tab/>
      </w:r>
      <w:r w:rsidRPr="00CB473E">
        <w:rPr>
          <w:lang w:bidi="ar-SA"/>
        </w:rPr>
        <w:tab/>
      </w:r>
      <w:r>
        <w:rPr>
          <w:lang w:bidi="ar-SA"/>
        </w:rPr>
        <w:t xml:space="preserve">         </w:t>
      </w:r>
      <w:r w:rsidRPr="00CB473E">
        <w:rPr>
          <w:u w:val="single"/>
          <w:lang w:bidi="ar-SA"/>
        </w:rPr>
        <w:t>Value</w:t>
      </w:r>
    </w:p>
    <w:p w:rsidR="00374971" w:rsidRDefault="00374971" w:rsidP="00374971">
      <w:pPr>
        <w:pStyle w:val="ListParagraph"/>
        <w:ind w:left="1440"/>
        <w:rPr>
          <w:lang w:bidi="ar-SA"/>
        </w:rPr>
      </w:pPr>
      <w:r>
        <w:rPr>
          <w:lang w:bidi="ar-SA"/>
        </w:rPr>
        <w:t>Power</w:t>
      </w:r>
      <w:r>
        <w:rPr>
          <w:lang w:bidi="ar-SA"/>
        </w:rPr>
        <w:tab/>
      </w:r>
      <w:r>
        <w:rPr>
          <w:lang w:bidi="ar-SA"/>
        </w:rPr>
        <w:tab/>
      </w:r>
      <w:r>
        <w:rPr>
          <w:lang w:bidi="ar-SA"/>
        </w:rPr>
        <w:tab/>
      </w:r>
      <w:r>
        <w:rPr>
          <w:lang w:bidi="ar-SA"/>
        </w:rPr>
        <w:tab/>
        <w:t>1</w:t>
      </w:r>
    </w:p>
    <w:p w:rsidR="00374971" w:rsidRDefault="00374971" w:rsidP="00374971">
      <w:pPr>
        <w:pStyle w:val="ListParagraph"/>
        <w:ind w:left="1440"/>
        <w:rPr>
          <w:lang w:bidi="ar-SA"/>
        </w:rPr>
      </w:pPr>
      <w:r>
        <w:rPr>
          <w:lang w:bidi="ar-SA"/>
        </w:rPr>
        <w:t>Total Sample Size</w:t>
      </w:r>
      <w:r>
        <w:rPr>
          <w:lang w:bidi="ar-SA"/>
        </w:rPr>
        <w:tab/>
      </w:r>
      <w:r>
        <w:rPr>
          <w:lang w:bidi="ar-SA"/>
        </w:rPr>
        <w:tab/>
        <w:t>2</w:t>
      </w:r>
    </w:p>
    <w:p w:rsidR="00374971" w:rsidRDefault="00374971" w:rsidP="00374971">
      <w:pPr>
        <w:pStyle w:val="ListParagraph"/>
        <w:ind w:left="1440"/>
        <w:rPr>
          <w:lang w:bidi="ar-SA"/>
        </w:rPr>
      </w:pPr>
      <w:r>
        <w:rPr>
          <w:lang w:bidi="ar-SA"/>
        </w:rPr>
        <w:t>Detectable Difference</w:t>
      </w:r>
      <w:r>
        <w:rPr>
          <w:lang w:bidi="ar-SA"/>
        </w:rPr>
        <w:tab/>
      </w:r>
      <w:r>
        <w:rPr>
          <w:lang w:bidi="ar-SA"/>
        </w:rPr>
        <w:tab/>
        <w:t>3</w:t>
      </w:r>
    </w:p>
    <w:p w:rsidR="00374971" w:rsidRDefault="00374971" w:rsidP="00193493">
      <w:pPr>
        <w:pStyle w:val="Heading4"/>
        <w:rPr>
          <w:lang w:bidi="ar-SA"/>
        </w:rPr>
      </w:pPr>
      <w:r>
        <w:rPr>
          <w:lang w:bidi="ar-SA"/>
        </w:rPr>
        <w:t xml:space="preserve">Gaussian </w:t>
      </w:r>
      <w:r w:rsidR="000071F6">
        <w:rPr>
          <w:lang w:bidi="ar-SA"/>
        </w:rPr>
        <w:t>Covariate</w:t>
      </w:r>
      <w:r>
        <w:rPr>
          <w:lang w:bidi="ar-SA"/>
        </w:rPr>
        <w:t xml:space="preserve"> </w:t>
      </w:r>
      <w:r w:rsidRPr="0087333E">
        <w:rPr>
          <w:lang w:bidi="ar-SA"/>
        </w:rPr>
        <w:t xml:space="preserve">Flag </w:t>
      </w:r>
      <w:r>
        <w:rPr>
          <w:lang w:bidi="ar-SA"/>
        </w:rPr>
        <w:t xml:space="preserve">: </w:t>
      </w:r>
    </w:p>
    <w:p w:rsidR="00374971" w:rsidRPr="000071F6" w:rsidRDefault="000071F6" w:rsidP="000071F6">
      <w:pPr>
        <w:pStyle w:val="ListParagraph"/>
        <w:ind w:left="1080"/>
        <w:rPr>
          <w:b/>
          <w:lang w:bidi="ar-SA"/>
        </w:rPr>
      </w:pPr>
      <w:r>
        <w:rPr>
          <w:lang w:bidi="ar-SA"/>
        </w:rPr>
        <w:t>This flag indicates that the user wishes to control for a Gaussian covariate in the power calculation.  This will be a Boolean field</w:t>
      </w:r>
    </w:p>
    <w:p w:rsidR="007C37EA" w:rsidRDefault="007C37EA" w:rsidP="00580968">
      <w:pPr>
        <w:pStyle w:val="Heading3"/>
        <w:rPr>
          <w:lang w:bidi="ar-SA"/>
        </w:rPr>
      </w:pPr>
      <w:bookmarkStart w:id="16" w:name="_Toc314555189"/>
      <w:r w:rsidRPr="00580968">
        <w:rPr>
          <w:lang w:bidi="ar-SA"/>
        </w:rPr>
        <w:t>Matrices</w:t>
      </w:r>
      <w:bookmarkEnd w:id="16"/>
    </w:p>
    <w:p w:rsidR="001B514D" w:rsidRDefault="001B514D" w:rsidP="001B514D">
      <w:pPr>
        <w:rPr>
          <w:lang w:bidi="ar-SA"/>
        </w:rPr>
      </w:pPr>
      <w:r>
        <w:rPr>
          <w:lang w:bidi="ar-SA"/>
        </w:rPr>
        <w:t xml:space="preserve">Several matrices are associated with the Study Design object. Muller and Stewart provides details on matrix definitions for the univariate and multivariate linear model.  </w:t>
      </w:r>
      <w:r w:rsidR="00EB0BCB">
        <w:rPr>
          <w:lang w:bidi="ar-SA"/>
        </w:rPr>
        <w:t>The matrices which can be stored with a study design object are listed in</w:t>
      </w:r>
      <w:r>
        <w:rPr>
          <w:lang w:bidi="ar-SA"/>
        </w:rPr>
        <w:t xml:space="preserve">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65"/>
        <w:gridCol w:w="740"/>
        <w:gridCol w:w="1060"/>
        <w:gridCol w:w="4425"/>
      </w:tblGrid>
      <w:tr w:rsidR="001B514D" w:rsidRPr="002E2250" w:rsidTr="0024441E">
        <w:tc>
          <w:tcPr>
            <w:tcW w:w="3165"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X: Design essence matrix</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Columns equal number of rows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C: Between subject contrast</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β </w:t>
            </w:r>
            <w:r w:rsidRPr="002E2250">
              <w:rPr>
                <w:rFonts w:eastAsia="Times New Roman" w:cs="Times New Roman"/>
                <w:sz w:val="24"/>
                <w:szCs w:val="24"/>
              </w:rPr>
              <w:br/>
              <w:t>Rows must be one less than number of rows in X</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U: Within subject contrast</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Θ</w:t>
            </w:r>
            <w:r w:rsidR="00281035">
              <w:rPr>
                <w:rFonts w:eastAsia="Times New Roman" w:cs="Times New Roman"/>
                <w:sz w:val="24"/>
                <w:szCs w:val="24"/>
                <w:vertAlign w:val="subscript"/>
              </w:rPr>
              <w:t>0</w:t>
            </w:r>
            <w:r w:rsidRPr="002E2250">
              <w:rPr>
                <w:rFonts w:eastAsia="Times New Roman" w:cs="Times New Roman"/>
                <w:sz w:val="24"/>
                <w:szCs w:val="24"/>
              </w:rPr>
              <w:t>: Null hypothesis values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rows in C</w:t>
            </w:r>
            <w:r w:rsidRPr="002E2250">
              <w:rPr>
                <w:rFonts w:eastAsia="Times New Roman" w:cs="Times New Roman"/>
                <w:sz w:val="24"/>
                <w:szCs w:val="24"/>
              </w:rPr>
              <w:br/>
              <w:t>Columns equals the number of columns in U</w:t>
            </w:r>
          </w:p>
        </w:tc>
      </w:tr>
      <w:tr w:rsidR="001B514D" w:rsidRPr="002E2250" w:rsidTr="0024441E">
        <w:tc>
          <w:tcPr>
            <w:tcW w:w="316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β: Regression coefficient estimates</w:t>
            </w:r>
          </w:p>
        </w:tc>
        <w:tc>
          <w:tcPr>
            <w:tcW w:w="74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106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X (number of predictors)</w:t>
            </w:r>
            <w:r w:rsidRPr="002E2250">
              <w:rPr>
                <w:rFonts w:eastAsia="Times New Roman" w:cs="Times New Roman"/>
                <w:sz w:val="24"/>
                <w:szCs w:val="24"/>
              </w:rPr>
              <w:br/>
              <w:t>Columns equals the number of columns in U (number of outcomes)</w:t>
            </w:r>
          </w:p>
        </w:tc>
      </w:tr>
      <w:tr w:rsidR="001B514D" w:rsidRPr="002E2250" w:rsidTr="0024441E">
        <w:tc>
          <w:tcPr>
            <w:tcW w:w="0" w:type="auto"/>
            <w:gridSpan w:val="4"/>
            <w:shd w:val="clear" w:color="auto" w:fill="D9D9D9" w:themeFill="background1" w:themeFillShade="D9"/>
            <w:vAlign w:val="center"/>
            <w:hideMark/>
          </w:tcPr>
          <w:p w:rsidR="001B514D" w:rsidRPr="00F83AAE" w:rsidRDefault="001B514D" w:rsidP="0024441E">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1B514D" w:rsidRPr="002E2250" w:rsidTr="0024441E">
        <w:tc>
          <w:tcPr>
            <w:tcW w:w="316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error</w:t>
            </w:r>
            <w:r w:rsidRPr="002E2250">
              <w:rPr>
                <w:rFonts w:eastAsia="Times New Roman" w:cs="Times New Roman"/>
                <w:sz w:val="24"/>
                <w:szCs w:val="24"/>
              </w:rPr>
              <w:t>: covariance matrix of residuals</w:t>
            </w:r>
          </w:p>
        </w:tc>
        <w:tc>
          <w:tcPr>
            <w:tcW w:w="74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Rows/columns equal the number of columns in β</w:t>
            </w:r>
          </w:p>
        </w:tc>
      </w:tr>
      <w:tr w:rsidR="001B514D" w:rsidRPr="002E2250" w:rsidTr="0024441E">
        <w:tc>
          <w:tcPr>
            <w:tcW w:w="0" w:type="auto"/>
            <w:gridSpan w:val="4"/>
            <w:shd w:val="clear" w:color="auto" w:fill="D9D9D9" w:themeFill="background1" w:themeFillShade="D9"/>
            <w:vAlign w:val="center"/>
            <w:hideMark/>
          </w:tcPr>
          <w:p w:rsidR="001B514D" w:rsidRPr="00F83AAE" w:rsidRDefault="001B514D" w:rsidP="0024441E">
            <w:pPr>
              <w:spacing w:after="0" w:line="240" w:lineRule="auto"/>
              <w:rPr>
                <w:rFonts w:eastAsia="Times New Roman" w:cs="Times New Roman"/>
                <w:b/>
                <w:sz w:val="24"/>
                <w:szCs w:val="24"/>
              </w:rPr>
            </w:pPr>
            <w:r w:rsidRPr="00F83AAE">
              <w:rPr>
                <w:rFonts w:eastAsia="Times New Roman" w:cs="Times New Roman"/>
                <w:b/>
                <w:sz w:val="24"/>
                <w:szCs w:val="24"/>
              </w:rPr>
              <w:lastRenderedPageBreak/>
              <w:t>GLMM(F,g) Designs</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G</w:t>
            </w:r>
            <w:r w:rsidRPr="002E2250">
              <w:rPr>
                <w:rFonts w:eastAsia="Times New Roman" w:cs="Times New Roman"/>
                <w:sz w:val="24"/>
                <w:szCs w:val="24"/>
              </w:rPr>
              <w:t>: Covariance of Gaussian predictor</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Since only a single baseline covariate is allowed, this matrix is 1x1.</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YG</w:t>
            </w:r>
            <w:r w:rsidRPr="002E2250">
              <w:rPr>
                <w:rFonts w:eastAsia="Times New Roman" w:cs="Times New Roman"/>
                <w:sz w:val="24"/>
                <w:szCs w:val="24"/>
              </w:rPr>
              <w:t>: Covariance of Gaussian predictor with outcomes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Rows/columns equal the number of columns in β (i.e. number of outcomes)</w:t>
            </w:r>
          </w:p>
        </w:tc>
      </w:tr>
    </w:tbl>
    <w:p w:rsidR="001B514D" w:rsidRDefault="001B514D" w:rsidP="001B514D">
      <w:pPr>
        <w:rPr>
          <w:lang w:bidi="ar-SA"/>
        </w:rPr>
      </w:pPr>
    </w:p>
    <w:p w:rsidR="007C37EA" w:rsidRPr="00580968" w:rsidRDefault="00E6405A" w:rsidP="00580968">
      <w:pPr>
        <w:pStyle w:val="Heading3"/>
        <w:rPr>
          <w:lang w:bidi="ar-SA"/>
        </w:rPr>
      </w:pPr>
      <w:bookmarkStart w:id="17" w:name="_Toc314555190"/>
      <w:r>
        <w:rPr>
          <w:lang w:bidi="ar-SA"/>
        </w:rPr>
        <w:t>Lists</w:t>
      </w:r>
      <w:bookmarkEnd w:id="17"/>
    </w:p>
    <w:p w:rsidR="007C37EA" w:rsidRDefault="007C37EA" w:rsidP="00232410">
      <w:pPr>
        <w:jc w:val="both"/>
        <w:rPr>
          <w:lang w:bidi="ar-SA"/>
        </w:rPr>
      </w:pPr>
      <w:r w:rsidRPr="007C37EA">
        <w:rPr>
          <w:lang w:bidi="ar-SA"/>
        </w:rPr>
        <w:t xml:space="preserve">Using </w:t>
      </w:r>
      <w:r>
        <w:rPr>
          <w:lang w:bidi="ar-SA"/>
        </w:rPr>
        <w:t xml:space="preserve">these lists users can specify </w:t>
      </w:r>
      <w:r w:rsidRPr="007C37EA">
        <w:rPr>
          <w:lang w:bidi="ar-SA"/>
        </w:rPr>
        <w:t>several statistical tests, power methods (for designs with a baseline covariate), power values, alpha levels, and per group sample size values</w:t>
      </w:r>
      <w:r>
        <w:rPr>
          <w:lang w:bidi="ar-SA"/>
        </w:rPr>
        <w:t xml:space="preserve"> etc.</w:t>
      </w:r>
    </w:p>
    <w:p w:rsidR="007C37EA" w:rsidRPr="00447BCC" w:rsidRDefault="007C37EA" w:rsidP="00447BCC">
      <w:pPr>
        <w:jc w:val="both"/>
        <w:rPr>
          <w:rFonts w:eastAsia="Times New Roman"/>
        </w:rPr>
      </w:pPr>
      <w:r>
        <w:rPr>
          <w:lang w:bidi="ar-SA"/>
        </w:rPr>
        <w:t xml:space="preserve">Users can scale </w:t>
      </w:r>
      <w:r w:rsidRPr="00447BCC">
        <w:rPr>
          <w:rFonts w:eastAsia="Times New Roman"/>
        </w:rPr>
        <w:t>the regression coefficients in the beta matrix and the variability specified in the sigma matrix</w:t>
      </w:r>
      <w:r w:rsidR="00C81CCF" w:rsidRPr="00447BCC">
        <w:rPr>
          <w:rFonts w:eastAsia="Times New Roman"/>
        </w:rPr>
        <w:t xml:space="preserve">. </w:t>
      </w:r>
      <w:r w:rsidR="00282B90" w:rsidRPr="00447BCC">
        <w:rPr>
          <w:rFonts w:eastAsia="Times New Roman"/>
        </w:rPr>
        <w:t>The following list</w:t>
      </w:r>
      <w:r w:rsidR="0036487D" w:rsidRPr="00447BCC">
        <w:rPr>
          <w:rFonts w:eastAsia="Times New Roman"/>
        </w:rPr>
        <w:t>s</w:t>
      </w:r>
      <w:r w:rsidR="00282B90" w:rsidRPr="00447BCC">
        <w:rPr>
          <w:rFonts w:eastAsia="Times New Roman"/>
        </w:rPr>
        <w:t xml:space="preserve"> are</w:t>
      </w:r>
      <w:r w:rsidR="00124EDF" w:rsidRPr="00447BCC">
        <w:rPr>
          <w:rFonts w:eastAsia="Times New Roman"/>
        </w:rPr>
        <w:t xml:space="preserve"> stored with</w:t>
      </w:r>
      <w:r w:rsidR="00C81CCF" w:rsidRPr="00447BCC">
        <w:rPr>
          <w:rFonts w:eastAsia="Times New Roman"/>
        </w:rPr>
        <w:t xml:space="preserve"> the </w:t>
      </w:r>
      <w:r w:rsidR="00FA061B" w:rsidRPr="00447BCC">
        <w:rPr>
          <w:rFonts w:eastAsia="Times New Roman"/>
        </w:rPr>
        <w:t>Study Design</w:t>
      </w:r>
      <w:r w:rsidR="00C81CCF" w:rsidRPr="00447BCC">
        <w:rPr>
          <w:rFonts w:eastAsia="Times New Roman"/>
        </w:rPr>
        <w:t>;</w:t>
      </w:r>
    </w:p>
    <w:p w:rsidR="00252477" w:rsidRPr="002808B4" w:rsidRDefault="00252477" w:rsidP="00C81CCF">
      <w:pPr>
        <w:pStyle w:val="ListParagraph"/>
        <w:rPr>
          <w:rFonts w:eastAsia="Times New Roman"/>
          <w:sz w:val="14"/>
        </w:rPr>
      </w:pPr>
    </w:p>
    <w:p w:rsidR="00C81CCF" w:rsidRPr="00243761" w:rsidRDefault="00C81CCF" w:rsidP="00447BCC">
      <w:pPr>
        <w:pStyle w:val="Heading4"/>
        <w:rPr>
          <w:rFonts w:eastAsia="Times New Roman"/>
        </w:rPr>
      </w:pPr>
      <w:r w:rsidRPr="00243761">
        <w:rPr>
          <w:rFonts w:eastAsia="Times New Roman"/>
        </w:rPr>
        <w:t>Alpha</w:t>
      </w:r>
      <w:r w:rsidR="00834C61">
        <w:rPr>
          <w:rFonts w:eastAsia="Times New Roman"/>
        </w:rPr>
        <w:t xml:space="preserve"> </w:t>
      </w:r>
      <w:r w:rsidRPr="00243761">
        <w:rPr>
          <w:rFonts w:eastAsia="Times New Roman"/>
        </w:rPr>
        <w:t>List</w:t>
      </w:r>
      <w:r w:rsidRPr="00980D87">
        <w:rPr>
          <w:rFonts w:eastAsia="Times New Roman"/>
        </w:rPr>
        <w:t xml:space="preserve"> :</w:t>
      </w:r>
    </w:p>
    <w:p w:rsidR="00F545EF" w:rsidRDefault="00F545EF" w:rsidP="00447BCC">
      <w:pPr>
        <w:jc w:val="both"/>
        <w:rPr>
          <w:lang w:bidi="ar-SA"/>
        </w:rPr>
      </w:pPr>
      <w:r w:rsidRPr="00F545EF">
        <w:rPr>
          <w:lang w:bidi="ar-SA"/>
        </w:rPr>
        <w:t xml:space="preserve">The alpha list specifies various type I error rates. </w:t>
      </w:r>
    </w:p>
    <w:p w:rsidR="009C5024" w:rsidRPr="002808B4" w:rsidRDefault="009C5024" w:rsidP="00BC136A">
      <w:pPr>
        <w:pStyle w:val="ListParagraph"/>
        <w:spacing w:line="240" w:lineRule="auto"/>
        <w:ind w:left="1080"/>
        <w:rPr>
          <w:rFonts w:eastAsia="Times New Roman"/>
          <w:b/>
          <w:sz w:val="14"/>
        </w:rPr>
      </w:pPr>
    </w:p>
    <w:p w:rsidR="009C5024" w:rsidRPr="00980D87" w:rsidRDefault="008D3240" w:rsidP="00447BCC">
      <w:pPr>
        <w:pStyle w:val="Heading4"/>
        <w:rPr>
          <w:rFonts w:eastAsia="Times New Roman"/>
        </w:rPr>
      </w:pPr>
      <w:r>
        <w:rPr>
          <w:rFonts w:eastAsia="Times New Roman"/>
        </w:rPr>
        <w:t>Relative Group</w:t>
      </w:r>
      <w:r w:rsidR="009C5024">
        <w:rPr>
          <w:rFonts w:eastAsia="Times New Roman"/>
        </w:rPr>
        <w:t xml:space="preserve"> Size List</w:t>
      </w:r>
      <w:r w:rsidR="009C5024" w:rsidRPr="00980D87">
        <w:rPr>
          <w:rFonts w:eastAsia="Times New Roman"/>
        </w:rPr>
        <w:t xml:space="preserve"> :</w:t>
      </w:r>
    </w:p>
    <w:p w:rsidR="003558F2" w:rsidRDefault="003558F2" w:rsidP="00447BCC">
      <w:pPr>
        <w:jc w:val="both"/>
        <w:rPr>
          <w:lang w:bidi="ar-SA"/>
        </w:rPr>
      </w:pPr>
      <w:r>
        <w:rPr>
          <w:lang w:bidi="ar-SA"/>
        </w:rPr>
        <w:t xml:space="preserve">This </w:t>
      </w:r>
      <w:r w:rsidR="008E1264">
        <w:rPr>
          <w:lang w:bidi="ar-SA"/>
        </w:rPr>
        <w:t xml:space="preserve">list </w:t>
      </w:r>
      <w:r>
        <w:rPr>
          <w:lang w:bidi="ar-SA"/>
        </w:rPr>
        <w:t>tells the application</w:t>
      </w:r>
      <w:r w:rsidR="00960FB1">
        <w:rPr>
          <w:lang w:bidi="ar-SA"/>
        </w:rPr>
        <w:t>-</w:t>
      </w:r>
      <w:r w:rsidR="00E607A3">
        <w:rPr>
          <w:lang w:bidi="ar-SA"/>
        </w:rPr>
        <w:t>middle layer</w:t>
      </w:r>
      <w:r>
        <w:rPr>
          <w:lang w:bidi="ar-SA"/>
        </w:rPr>
        <w:t xml:space="preserve"> w</w:t>
      </w:r>
      <w:r w:rsidR="00281035">
        <w:rPr>
          <w:lang w:bidi="ar-SA"/>
        </w:rPr>
        <w:t>h</w:t>
      </w:r>
      <w:r>
        <w:rPr>
          <w:lang w:bidi="ar-SA"/>
        </w:rPr>
        <w:t>ether the groups are of equal</w:t>
      </w:r>
      <w:r w:rsidR="00960FB1">
        <w:rPr>
          <w:lang w:bidi="ar-SA"/>
        </w:rPr>
        <w:t xml:space="preserve"> size</w:t>
      </w:r>
      <w:r>
        <w:rPr>
          <w:lang w:bidi="ar-SA"/>
        </w:rPr>
        <w:t xml:space="preserve"> or of unequal sizes by letting users specify ratio between the entities.</w:t>
      </w:r>
    </w:p>
    <w:p w:rsidR="007457FA" w:rsidRDefault="007457FA" w:rsidP="00447BCC">
      <w:pPr>
        <w:jc w:val="both"/>
        <w:rPr>
          <w:lang w:bidi="ar-SA"/>
        </w:rPr>
      </w:pPr>
      <w:r>
        <w:rPr>
          <w:lang w:bidi="ar-SA"/>
        </w:rPr>
        <w:t>Let us consider an example; suppose there are two groups A and B</w:t>
      </w:r>
    </w:p>
    <w:p w:rsidR="003558F2" w:rsidRDefault="000B3807" w:rsidP="00447BCC">
      <w:pPr>
        <w:jc w:val="both"/>
        <w:rPr>
          <w:lang w:bidi="ar-SA"/>
        </w:rPr>
      </w:pPr>
      <w:r>
        <w:rPr>
          <w:lang w:bidi="ar-SA"/>
        </w:rPr>
        <w:t>Case 1</w:t>
      </w:r>
      <w:r w:rsidR="003558F2">
        <w:rPr>
          <w:lang w:bidi="ar-SA"/>
        </w:rPr>
        <w:t>:</w:t>
      </w:r>
      <w:r w:rsidR="0081590E">
        <w:rPr>
          <w:lang w:bidi="ar-SA"/>
        </w:rPr>
        <w:t xml:space="preserve"> </w:t>
      </w:r>
      <w:r w:rsidR="003558F2">
        <w:rPr>
          <w:lang w:bidi="ar-SA"/>
        </w:rPr>
        <w:t>GLIMMPSE allows</w:t>
      </w:r>
      <w:r w:rsidR="0081590E">
        <w:rPr>
          <w:lang w:bidi="ar-SA"/>
        </w:rPr>
        <w:t xml:space="preserve"> users</w:t>
      </w:r>
      <w:r w:rsidR="003558F2">
        <w:rPr>
          <w:lang w:bidi="ar-SA"/>
        </w:rPr>
        <w:t xml:space="preserve"> to specify the equality by</w:t>
      </w:r>
      <w:r w:rsidR="007457FA">
        <w:rPr>
          <w:lang w:bidi="ar-SA"/>
        </w:rPr>
        <w:t xml:space="preserve"> putting value as 1 in each of the text boxes.</w:t>
      </w:r>
    </w:p>
    <w:p w:rsidR="00980D87" w:rsidRPr="00447BCC" w:rsidRDefault="007457FA" w:rsidP="00447BCC">
      <w:pPr>
        <w:jc w:val="both"/>
        <w:rPr>
          <w:lang w:bidi="ar-SA"/>
        </w:rPr>
      </w:pPr>
      <w:r>
        <w:rPr>
          <w:lang w:bidi="ar-SA"/>
        </w:rPr>
        <w:t xml:space="preserve">Case 2: </w:t>
      </w:r>
      <w:r w:rsidR="0081590E">
        <w:rPr>
          <w:lang w:bidi="ar-SA"/>
        </w:rPr>
        <w:t xml:space="preserve">Inequality is given by </w:t>
      </w:r>
      <w:r w:rsidR="00281035">
        <w:rPr>
          <w:lang w:bidi="ar-SA"/>
        </w:rPr>
        <w:t xml:space="preserve">ratios for example </w:t>
      </w:r>
      <w:r w:rsidR="0047123B">
        <w:rPr>
          <w:lang w:bidi="ar-SA"/>
        </w:rPr>
        <w:t>4:1</w:t>
      </w:r>
      <w:r w:rsidR="00960FB1">
        <w:rPr>
          <w:lang w:bidi="ar-SA"/>
        </w:rPr>
        <w:t xml:space="preserve"> or 2:1 or so on</w:t>
      </w:r>
    </w:p>
    <w:p w:rsidR="00980D87" w:rsidRPr="00980D87" w:rsidRDefault="00980D87" w:rsidP="00447BCC">
      <w:pPr>
        <w:pStyle w:val="Heading4"/>
        <w:rPr>
          <w:rFonts w:eastAsia="Times New Roman"/>
        </w:rPr>
      </w:pPr>
      <w:r>
        <w:rPr>
          <w:rFonts w:eastAsia="Times New Roman"/>
        </w:rPr>
        <w:t>Per Group Sample Size List</w:t>
      </w:r>
      <w:r w:rsidRPr="00980D87">
        <w:rPr>
          <w:rFonts w:eastAsia="Times New Roman"/>
        </w:rPr>
        <w:t xml:space="preserve"> :</w:t>
      </w:r>
    </w:p>
    <w:p w:rsidR="00C876C5" w:rsidRPr="00C876C5" w:rsidRDefault="00C876C5" w:rsidP="00447BCC">
      <w:pPr>
        <w:jc w:val="both"/>
        <w:rPr>
          <w:lang w:bidi="ar-SA"/>
        </w:rPr>
      </w:pPr>
      <w:r w:rsidRPr="00C876C5">
        <w:rPr>
          <w:lang w:bidi="ar-SA"/>
        </w:rPr>
        <w:t>The per group sample size list includes all desired group sample sizes</w:t>
      </w:r>
      <w:ins w:id="18" w:author="Glueck, Deborah" w:date="2012-01-06T12:47:00Z">
        <w:r w:rsidR="00CF12C3">
          <w:rPr>
            <w:lang w:bidi="ar-SA"/>
          </w:rPr>
          <w:t xml:space="preserve"> (reference REPN in powerlib)</w:t>
        </w:r>
      </w:ins>
      <w:r w:rsidRPr="00C876C5">
        <w:rPr>
          <w:lang w:bidi="ar-SA"/>
        </w:rPr>
        <w:t>. It is valid for power or detectable difference requests (it is ignored for sample size requests). The total sample size for the power calculation is determined by multiplying the per group size by the number of rows in the design matrix.</w:t>
      </w:r>
    </w:p>
    <w:p w:rsidR="00C876C5" w:rsidRPr="00C876C5" w:rsidRDefault="00C876C5" w:rsidP="00447BCC">
      <w:pPr>
        <w:jc w:val="both"/>
        <w:rPr>
          <w:lang w:bidi="ar-SA"/>
        </w:rPr>
      </w:pPr>
      <w:r w:rsidRPr="00C876C5">
        <w:rPr>
          <w:lang w:bidi="ar-SA"/>
        </w:rPr>
        <w:t>For example, consider the following design matrix for a one-way ANOVA with 3 groups:</w:t>
      </w:r>
    </w:p>
    <w:p w:rsidR="00C876C5" w:rsidRPr="00C876C5" w:rsidRDefault="00C876C5" w:rsidP="00C876C5">
      <w:pPr>
        <w:pStyle w:val="ListParagraph"/>
        <w:ind w:left="1080"/>
        <w:rPr>
          <w:lang w:bidi="ar-SA"/>
        </w:rPr>
      </w:pPr>
      <m:oMath>
        <m:r>
          <m:rPr>
            <m:sty m:val="p"/>
          </m:rPr>
          <w:rPr>
            <w:rFonts w:ascii="Cambria Math" w:hAnsi="Cambria Math"/>
            <w:lang w:bidi="ar-SA"/>
          </w:rPr>
          <m:t>X=</m:t>
        </m:r>
        <m:d>
          <m:dPr>
            <m:begChr m:val="["/>
            <m:endChr m:val="]"/>
            <m:ctrlPr>
              <w:rPr>
                <w:rFonts w:ascii="Cambria Math" w:hAnsi="Cambria Math"/>
                <w:lang w:bidi="ar-SA"/>
              </w:rPr>
            </m:ctrlPr>
          </m:dPr>
          <m:e>
            <m:m>
              <m:mPr>
                <m:mcs>
                  <m:mc>
                    <m:mcPr>
                      <m:count m:val="3"/>
                      <m:mcJc m:val="center"/>
                    </m:mcPr>
                  </m:mc>
                </m:mcs>
                <m:ctrlPr>
                  <w:rPr>
                    <w:rFonts w:ascii="Cambria Math" w:hAnsi="Cambria Math"/>
                    <w:lang w:bidi="ar-SA"/>
                  </w:rPr>
                </m:ctrlPr>
              </m:mPr>
              <m:mr>
                <m:e>
                  <m:r>
                    <m:rPr>
                      <m:sty m:val="p"/>
                    </m:rPr>
                    <w:rPr>
                      <w:rFonts w:ascii="Cambria Math" w:hAnsi="Cambria Math"/>
                      <w:lang w:bidi="ar-SA"/>
                    </w:rPr>
                    <m:t>1</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ctrlPr>
                    <w:rPr>
                      <w:rFonts w:ascii="Cambria Math" w:eastAsia="Cambria Math" w:hAnsi="Cambria Math" w:cs="Cambria Math"/>
                      <w:lang w:bidi="ar-SA"/>
                    </w:rPr>
                  </m:ctrlPr>
                </m:e>
              </m:mr>
              <m:mr>
                <m:e>
                  <m:r>
                    <m:rPr>
                      <m:sty m:val="p"/>
                    </m:rPr>
                    <w:rPr>
                      <w:rFonts w:ascii="Cambria Math" w:eastAsia="Cambria Math" w:hAnsi="Cambria Math" w:cs="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1</m:t>
                  </m:r>
                </m:e>
                <m:e>
                  <m:r>
                    <m:rPr>
                      <m:sty m:val="p"/>
                    </m:rPr>
                    <w:rPr>
                      <w:rFonts w:ascii="Cambria Math" w:hAnsi="Cambria Math"/>
                      <w:lang w:bidi="ar-SA"/>
                    </w:rPr>
                    <m:t>0</m:t>
                  </m:r>
                </m:e>
              </m:mr>
              <m:mr>
                <m:e>
                  <m:r>
                    <m:rPr>
                      <m:sty m:val="p"/>
                    </m:rPr>
                    <w:rPr>
                      <w:rFonts w:ascii="Cambria Math" w:hAnsi="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e>
                <m:e>
                  <m:r>
                    <m:rPr>
                      <m:sty m:val="p"/>
                    </m:rPr>
                    <w:rPr>
                      <w:rFonts w:ascii="Cambria Math" w:hAnsi="Cambria Math"/>
                      <w:lang w:bidi="ar-SA"/>
                    </w:rPr>
                    <m:t>1</m:t>
                  </m:r>
                </m:e>
              </m:mr>
            </m:m>
          </m:e>
        </m:d>
      </m:oMath>
      <w:r w:rsidRPr="00C876C5">
        <w:rPr>
          <w:lang w:bidi="ar-SA"/>
        </w:rPr>
        <w:t xml:space="preserve"> </w:t>
      </w:r>
    </w:p>
    <w:p w:rsidR="00C876C5" w:rsidRPr="00C876C5" w:rsidRDefault="00C876C5" w:rsidP="00447BCC">
      <w:pPr>
        <w:rPr>
          <w:lang w:bidi="ar-SA"/>
        </w:rPr>
      </w:pPr>
      <w:r w:rsidRPr="00C876C5">
        <w:rPr>
          <w:lang w:bidi="ar-SA"/>
        </w:rPr>
        <w:t>For a per group sample size of 25, the total sample size would be 75.</w:t>
      </w:r>
    </w:p>
    <w:p w:rsidR="000E1029" w:rsidRPr="00243761" w:rsidRDefault="00C81CCF" w:rsidP="00447BCC">
      <w:pPr>
        <w:pStyle w:val="Heading4"/>
        <w:rPr>
          <w:rFonts w:eastAsia="Times New Roman"/>
        </w:rPr>
      </w:pPr>
      <w:r w:rsidRPr="00243761">
        <w:rPr>
          <w:rFonts w:eastAsia="Times New Roman"/>
        </w:rPr>
        <w:t xml:space="preserve">List of </w:t>
      </w:r>
      <w:r w:rsidR="00C000BA">
        <w:rPr>
          <w:rFonts w:eastAsia="Times New Roman"/>
        </w:rPr>
        <w:t>Responses</w:t>
      </w:r>
      <w:r w:rsidRPr="00243761">
        <w:rPr>
          <w:rFonts w:eastAsia="Times New Roman"/>
        </w:rPr>
        <w:t xml:space="preserve"> :</w:t>
      </w:r>
    </w:p>
    <w:p w:rsidR="0007022F" w:rsidRDefault="00001839" w:rsidP="00447BCC">
      <w:pPr>
        <w:jc w:val="both"/>
        <w:rPr>
          <w:lang w:bidi="ar-SA"/>
        </w:rPr>
      </w:pPr>
      <w:r>
        <w:rPr>
          <w:lang w:bidi="ar-SA"/>
        </w:rPr>
        <w:t>This list includes different responses taken at the time of each measurement</w:t>
      </w:r>
      <w:r w:rsidR="00447BCC">
        <w:rPr>
          <w:lang w:bidi="ar-SA"/>
        </w:rPr>
        <w:t xml:space="preserve"> (</w:t>
      </w:r>
      <w:r w:rsidR="00A876DE">
        <w:rPr>
          <w:lang w:bidi="ar-SA"/>
        </w:rPr>
        <w:t>e.g. H</w:t>
      </w:r>
      <w:r w:rsidR="0047123B">
        <w:rPr>
          <w:lang w:bidi="ar-SA"/>
        </w:rPr>
        <w:t>e</w:t>
      </w:r>
      <w:r w:rsidR="00A876DE">
        <w:rPr>
          <w:lang w:bidi="ar-SA"/>
        </w:rPr>
        <w:t>art Rate, Bloo</w:t>
      </w:r>
      <w:r w:rsidR="0007022F">
        <w:rPr>
          <w:lang w:bidi="ar-SA"/>
        </w:rPr>
        <w:t>d Pressure</w:t>
      </w:r>
      <w:r w:rsidR="00447BCC">
        <w:rPr>
          <w:lang w:bidi="ar-SA"/>
        </w:rPr>
        <w:t>)</w:t>
      </w:r>
      <w:ins w:id="19" w:author="Glueck, Deborah" w:date="2012-01-06T12:50:00Z">
        <w:r w:rsidR="005A147A">
          <w:rPr>
            <w:lang w:bidi="ar-SA"/>
          </w:rPr>
          <w:t xml:space="preserve"> – cannot contain &lt;&gt;</w:t>
        </w:r>
      </w:ins>
      <w:ins w:id="20" w:author="Glueck, Deborah" w:date="2012-01-06T12:51:00Z">
        <w:r w:rsidR="00A31736">
          <w:rPr>
            <w:lang w:bidi="ar-SA"/>
          </w:rPr>
          <w:t>, possible not spaces</w:t>
        </w:r>
      </w:ins>
      <w:ins w:id="21" w:author="Glueck, Deborah" w:date="2012-01-06T12:52:00Z">
        <w:r w:rsidR="00AC533D">
          <w:rPr>
            <w:lang w:bidi="ar-SA"/>
          </w:rPr>
          <w:t>. Add rules for string input</w:t>
        </w:r>
      </w:ins>
      <w:ins w:id="22" w:author="Glueck, Deborah" w:date="2012-01-06T12:53:00Z">
        <w:r w:rsidR="00B970F0">
          <w:rPr>
            <w:lang w:bidi="ar-SA"/>
          </w:rPr>
          <w:t xml:space="preserve">. </w:t>
        </w:r>
      </w:ins>
    </w:p>
    <w:p w:rsidR="00FC770E" w:rsidRDefault="00FC770E" w:rsidP="00447BCC">
      <w:pPr>
        <w:jc w:val="both"/>
        <w:rPr>
          <w:lang w:bidi="ar-SA"/>
        </w:rPr>
      </w:pPr>
      <w:r>
        <w:rPr>
          <w:lang w:bidi="ar-SA"/>
        </w:rPr>
        <w:lastRenderedPageBreak/>
        <w:t xml:space="preserve">Validation rules : </w:t>
      </w:r>
    </w:p>
    <w:p w:rsidR="00FC770E" w:rsidRDefault="00FC770E" w:rsidP="00FC770E">
      <w:pPr>
        <w:pStyle w:val="ListParagraph"/>
        <w:numPr>
          <w:ilvl w:val="0"/>
          <w:numId w:val="23"/>
        </w:numPr>
        <w:jc w:val="both"/>
        <w:rPr>
          <w:lang w:bidi="ar-SA"/>
        </w:rPr>
      </w:pPr>
      <w:r>
        <w:rPr>
          <w:lang w:bidi="ar-SA"/>
        </w:rPr>
        <w:t>The responses string or category string cannot contain following symbols &lt;, &gt;</w:t>
      </w:r>
    </w:p>
    <w:p w:rsidR="00FC770E" w:rsidRPr="00001839" w:rsidRDefault="00FC770E" w:rsidP="00FC770E">
      <w:pPr>
        <w:pStyle w:val="ListParagraph"/>
        <w:numPr>
          <w:ilvl w:val="0"/>
          <w:numId w:val="23"/>
        </w:numPr>
        <w:jc w:val="both"/>
        <w:rPr>
          <w:lang w:bidi="ar-SA"/>
        </w:rPr>
      </w:pPr>
      <w:r>
        <w:rPr>
          <w:lang w:bidi="ar-SA"/>
        </w:rPr>
        <w:t>No spaces are allowed in between the words.</w:t>
      </w:r>
    </w:p>
    <w:p w:rsidR="002808B4" w:rsidRPr="002808B4" w:rsidRDefault="002808B4" w:rsidP="001E007C">
      <w:pPr>
        <w:pStyle w:val="ListParagraph"/>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Beta</w:t>
      </w:r>
      <w:r w:rsidR="00834C61">
        <w:rPr>
          <w:rFonts w:eastAsia="Times New Roman"/>
        </w:rPr>
        <w:t xml:space="preserve"> </w:t>
      </w:r>
      <w:r w:rsidRPr="00243761">
        <w:rPr>
          <w:rFonts w:eastAsia="Times New Roman"/>
        </w:rPr>
        <w:t>Scale</w:t>
      </w:r>
      <w:r w:rsidR="00834C61">
        <w:rPr>
          <w:rFonts w:eastAsia="Times New Roman"/>
        </w:rPr>
        <w:t xml:space="preserve"> </w:t>
      </w:r>
      <w:r w:rsidRPr="00243761">
        <w:rPr>
          <w:rFonts w:eastAsia="Times New Roman"/>
        </w:rPr>
        <w:t>List :</w:t>
      </w:r>
    </w:p>
    <w:p w:rsidR="000E1029" w:rsidRPr="000E1029" w:rsidRDefault="000E1029" w:rsidP="00447BCC">
      <w:pPr>
        <w:jc w:val="both"/>
        <w:rPr>
          <w:lang w:bidi="ar-SA"/>
        </w:rPr>
      </w:pPr>
      <w:r w:rsidRPr="000E1029">
        <w:rPr>
          <w:lang w:bidi="ar-SA"/>
        </w:rPr>
        <w:t xml:space="preserve">The beta scale list includes all scale factors for the regression coefficient, or beta, matrix. The beta scale list is valid for power and sample size requests (it is ignored for detectable difference requests). </w:t>
      </w:r>
    </w:p>
    <w:p w:rsidR="001E007C" w:rsidRPr="002808B4" w:rsidRDefault="001E007C" w:rsidP="00BC136A">
      <w:pPr>
        <w:pStyle w:val="ListParagraph"/>
        <w:spacing w:line="240" w:lineRule="auto"/>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Sigma</w:t>
      </w:r>
      <w:r w:rsidR="00834C61">
        <w:rPr>
          <w:rFonts w:eastAsia="Times New Roman"/>
        </w:rPr>
        <w:t xml:space="preserve"> </w:t>
      </w:r>
      <w:r w:rsidRPr="00243761">
        <w:rPr>
          <w:rFonts w:eastAsia="Times New Roman"/>
        </w:rPr>
        <w:t>Scale</w:t>
      </w:r>
      <w:r w:rsidR="00834C61">
        <w:rPr>
          <w:rFonts w:eastAsia="Times New Roman"/>
        </w:rPr>
        <w:t xml:space="preserve"> </w:t>
      </w:r>
      <w:r w:rsidRPr="00243761">
        <w:rPr>
          <w:rFonts w:eastAsia="Times New Roman"/>
        </w:rPr>
        <w:t>List :</w:t>
      </w:r>
    </w:p>
    <w:p w:rsidR="000E1029" w:rsidRPr="000E1029" w:rsidRDefault="000E1029" w:rsidP="00447BCC">
      <w:pPr>
        <w:jc w:val="both"/>
        <w:rPr>
          <w:lang w:bidi="ar-SA"/>
        </w:rPr>
      </w:pPr>
      <w:r w:rsidRPr="000E1029">
        <w:rPr>
          <w:lang w:bidi="ar-SA"/>
        </w:rPr>
        <w:t>The sigma scale list includes all scale factors for the error covariance matrix. The sigma scale list is required for all requests</w:t>
      </w:r>
      <w:r w:rsidR="00673B28">
        <w:rPr>
          <w:lang w:bidi="ar-SA"/>
        </w:rPr>
        <w:t>.</w:t>
      </w:r>
      <w:r w:rsidRPr="000E1029">
        <w:rPr>
          <w:lang w:bidi="ar-SA"/>
        </w:rPr>
        <w:t xml:space="preserve"> </w:t>
      </w:r>
    </w:p>
    <w:p w:rsidR="002808B4" w:rsidRPr="002808B4" w:rsidRDefault="002808B4" w:rsidP="001E007C">
      <w:pPr>
        <w:pStyle w:val="ListParagraph"/>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Test</w:t>
      </w:r>
      <w:r w:rsidR="00834C61">
        <w:rPr>
          <w:rFonts w:eastAsia="Times New Roman"/>
        </w:rPr>
        <w:t xml:space="preserve"> </w:t>
      </w:r>
      <w:r w:rsidRPr="00243761">
        <w:rPr>
          <w:rFonts w:eastAsia="Times New Roman"/>
        </w:rPr>
        <w:t>List :</w:t>
      </w:r>
    </w:p>
    <w:p w:rsidR="00243761" w:rsidRPr="00243761" w:rsidRDefault="00243761" w:rsidP="00447BCC">
      <w:pPr>
        <w:jc w:val="both"/>
        <w:rPr>
          <w:lang w:bidi="ar-SA"/>
        </w:rPr>
      </w:pPr>
      <w:r w:rsidRPr="00243761">
        <w:rPr>
          <w:lang w:bidi="ar-SA"/>
        </w:rPr>
        <w:t xml:space="preserve">The test list includes all statistical tests to be run. It is required for all requests. The test list is specified as: </w:t>
      </w:r>
    </w:p>
    <w:p w:rsidR="00243761" w:rsidRPr="00243761" w:rsidRDefault="00243761" w:rsidP="00447BCC">
      <w:pPr>
        <w:jc w:val="both"/>
        <w:rPr>
          <w:lang w:bidi="ar-SA"/>
        </w:rPr>
      </w:pPr>
      <w:r w:rsidRPr="00243761">
        <w:rPr>
          <w:lang w:bidi="ar-SA"/>
        </w:rPr>
        <w:t xml:space="preserve">Power values should be equivalent for univariate designs regardless of the test selected. However, no uniformly most powerful test exists for the multivariate linear model. The following tests are supported: </w:t>
      </w:r>
    </w:p>
    <w:p w:rsidR="00243761" w:rsidRPr="00243761" w:rsidRDefault="00243761" w:rsidP="006F3388">
      <w:pPr>
        <w:pStyle w:val="ListParagraph"/>
        <w:ind w:left="1080"/>
        <w:jc w:val="both"/>
        <w:rPr>
          <w:lang w:bidi="ar-SA"/>
        </w:rPr>
      </w:pPr>
      <w:r w:rsidRPr="00243761">
        <w:rPr>
          <w:lang w:bidi="ar-SA"/>
        </w:rPr>
        <w:t>unirep - Univariate approach to repeated measures (uncorrected)</w:t>
      </w:r>
    </w:p>
    <w:p w:rsidR="00243761" w:rsidRPr="00243761" w:rsidRDefault="00243761" w:rsidP="006F3388">
      <w:pPr>
        <w:pStyle w:val="ListParagraph"/>
        <w:ind w:left="1080"/>
        <w:jc w:val="both"/>
        <w:rPr>
          <w:lang w:bidi="ar-SA"/>
        </w:rPr>
      </w:pPr>
      <w:r w:rsidRPr="00243761">
        <w:rPr>
          <w:lang w:bidi="ar-SA"/>
        </w:rPr>
        <w:t>unirepBox - Univariate approach to repeated measures with Box correction</w:t>
      </w:r>
    </w:p>
    <w:p w:rsidR="00243761" w:rsidRPr="00243761" w:rsidRDefault="00243761" w:rsidP="006F3388">
      <w:pPr>
        <w:pStyle w:val="ListParagraph"/>
        <w:ind w:left="1080"/>
        <w:jc w:val="both"/>
        <w:rPr>
          <w:lang w:bidi="ar-SA"/>
        </w:rPr>
      </w:pPr>
      <w:r w:rsidRPr="00243761">
        <w:rPr>
          <w:lang w:bidi="ar-SA"/>
        </w:rPr>
        <w:t>unirepGG - Univariate approach to repeated measures with Geisser-Greenhouse correction</w:t>
      </w:r>
    </w:p>
    <w:p w:rsidR="00243761" w:rsidRPr="00243761" w:rsidRDefault="00243761" w:rsidP="006F3388">
      <w:pPr>
        <w:pStyle w:val="ListParagraph"/>
        <w:ind w:left="1080"/>
        <w:jc w:val="both"/>
        <w:rPr>
          <w:lang w:bidi="ar-SA"/>
        </w:rPr>
      </w:pPr>
      <w:r w:rsidRPr="00243761">
        <w:rPr>
          <w:lang w:bidi="ar-SA"/>
        </w:rPr>
        <w:t>unirepHF - Univariate approach to repeated measures with Huynh-Feldt correction</w:t>
      </w:r>
    </w:p>
    <w:p w:rsidR="00243761" w:rsidRPr="00243761" w:rsidRDefault="00243761" w:rsidP="006F3388">
      <w:pPr>
        <w:pStyle w:val="ListParagraph"/>
        <w:ind w:left="1080"/>
        <w:jc w:val="both"/>
        <w:rPr>
          <w:lang w:bidi="ar-SA"/>
        </w:rPr>
      </w:pPr>
      <w:r w:rsidRPr="00243761">
        <w:rPr>
          <w:lang w:bidi="ar-SA"/>
        </w:rPr>
        <w:t>wl - Wilks' Lambda</w:t>
      </w:r>
    </w:p>
    <w:p w:rsidR="00243761" w:rsidRPr="00243761" w:rsidRDefault="00243761" w:rsidP="006F3388">
      <w:pPr>
        <w:pStyle w:val="ListParagraph"/>
        <w:ind w:left="1080"/>
        <w:jc w:val="both"/>
        <w:rPr>
          <w:lang w:bidi="ar-SA"/>
        </w:rPr>
      </w:pPr>
      <w:r w:rsidRPr="00243761">
        <w:rPr>
          <w:lang w:bidi="ar-SA"/>
        </w:rPr>
        <w:t>hlt - Hotelling-Lawley trace</w:t>
      </w:r>
    </w:p>
    <w:p w:rsidR="00243761" w:rsidRPr="00243761" w:rsidRDefault="00243761" w:rsidP="006F3388">
      <w:pPr>
        <w:pStyle w:val="ListParagraph"/>
        <w:ind w:left="1080"/>
        <w:jc w:val="both"/>
        <w:rPr>
          <w:lang w:bidi="ar-SA"/>
        </w:rPr>
      </w:pPr>
      <w:r w:rsidRPr="00243761">
        <w:rPr>
          <w:lang w:bidi="ar-SA"/>
        </w:rPr>
        <w:t>pbt - Pillai-Bartlett trace</w:t>
      </w:r>
    </w:p>
    <w:p w:rsidR="001E007C" w:rsidRPr="002808B4" w:rsidRDefault="001E007C" w:rsidP="00BC136A">
      <w:pPr>
        <w:pStyle w:val="ListParagraph"/>
        <w:spacing w:line="240" w:lineRule="auto"/>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Power Method List:</w:t>
      </w:r>
    </w:p>
    <w:p w:rsidR="00773600" w:rsidRPr="00773600" w:rsidRDefault="00773600" w:rsidP="00447BCC">
      <w:pPr>
        <w:jc w:val="both"/>
        <w:rPr>
          <w:lang w:bidi="ar-SA"/>
        </w:rPr>
      </w:pPr>
      <w:r w:rsidRPr="00773600">
        <w:rPr>
          <w:lang w:bidi="ar-SA"/>
        </w:rPr>
        <w:t xml:space="preserve">The power method lists includes any combination of the conditional, unconditional, or quantile power methods. It is valid only for study designs involving a baseline covariate (ignored otherwise). Note that only the Hotelling-Lawley and univariate approach to repeated measures are supported for designs with a baseline covariate. </w:t>
      </w:r>
    </w:p>
    <w:p w:rsidR="00773600" w:rsidRPr="00773600" w:rsidRDefault="00773600" w:rsidP="00447BCC">
      <w:pPr>
        <w:jc w:val="both"/>
        <w:rPr>
          <w:lang w:bidi="ar-SA"/>
        </w:rPr>
      </w:pPr>
      <w:r w:rsidRPr="00773600">
        <w:rPr>
          <w:lang w:bidi="ar-SA"/>
        </w:rPr>
        <w:t xml:space="preserve">The following power methods are supported: </w:t>
      </w:r>
    </w:p>
    <w:p w:rsidR="00773600" w:rsidRPr="00773600" w:rsidRDefault="00773600" w:rsidP="00447BCC">
      <w:pPr>
        <w:jc w:val="both"/>
        <w:rPr>
          <w:lang w:bidi="ar-SA"/>
        </w:rPr>
      </w:pPr>
      <w:r w:rsidRPr="00773600">
        <w:rPr>
          <w:lang w:bidi="ar-SA"/>
        </w:rPr>
        <w:t>conditional - Power values conditional on the specific realization of the baseline covariate values</w:t>
      </w:r>
    </w:p>
    <w:p w:rsidR="00773600" w:rsidRPr="00773600" w:rsidRDefault="00773600" w:rsidP="00447BCC">
      <w:pPr>
        <w:jc w:val="both"/>
        <w:rPr>
          <w:lang w:bidi="ar-SA"/>
        </w:rPr>
      </w:pPr>
      <w:r w:rsidRPr="00773600">
        <w:rPr>
          <w:lang w:bidi="ar-SA"/>
        </w:rPr>
        <w:t>unconditional - Power based on numerical integration over possible values of the non-centrality parameter</w:t>
      </w:r>
    </w:p>
    <w:p w:rsidR="00773600" w:rsidRPr="00773600" w:rsidRDefault="00773600" w:rsidP="00447BCC">
      <w:pPr>
        <w:jc w:val="both"/>
        <w:rPr>
          <w:lang w:bidi="ar-SA"/>
        </w:rPr>
      </w:pPr>
      <w:r w:rsidRPr="00773600">
        <w:rPr>
          <w:lang w:bidi="ar-SA"/>
        </w:rPr>
        <w:t>quantile - Power based on specific quantiles of the non-centrality parameter's distribution</w:t>
      </w:r>
    </w:p>
    <w:p w:rsidR="001E007C" w:rsidRPr="002808B4" w:rsidRDefault="001E007C" w:rsidP="006F3388">
      <w:pPr>
        <w:pStyle w:val="ListParagraph"/>
        <w:spacing w:line="240" w:lineRule="auto"/>
        <w:ind w:left="1080"/>
        <w:jc w:val="both"/>
        <w:rPr>
          <w:rFonts w:eastAsia="Times New Roman"/>
          <w:sz w:val="14"/>
        </w:rPr>
      </w:pPr>
    </w:p>
    <w:p w:rsidR="00C81CCF" w:rsidRPr="00243761" w:rsidRDefault="00C81CCF" w:rsidP="00447BCC">
      <w:pPr>
        <w:pStyle w:val="Heading4"/>
        <w:rPr>
          <w:rFonts w:eastAsia="Times New Roman"/>
        </w:rPr>
      </w:pPr>
      <w:r w:rsidRPr="00243761">
        <w:rPr>
          <w:rFonts w:eastAsia="Times New Roman"/>
        </w:rPr>
        <w:t>Quantile</w:t>
      </w:r>
      <w:r w:rsidR="00834C61">
        <w:rPr>
          <w:rFonts w:eastAsia="Times New Roman"/>
        </w:rPr>
        <w:t xml:space="preserve"> </w:t>
      </w:r>
      <w:r w:rsidRPr="00243761">
        <w:rPr>
          <w:rFonts w:eastAsia="Times New Roman"/>
        </w:rPr>
        <w:t xml:space="preserve">List : </w:t>
      </w:r>
    </w:p>
    <w:p w:rsidR="00EA2596" w:rsidRPr="00EA2596" w:rsidRDefault="00EA2596" w:rsidP="00447BCC">
      <w:pPr>
        <w:jc w:val="both"/>
        <w:rPr>
          <w:lang w:bidi="ar-SA"/>
        </w:rPr>
      </w:pPr>
      <w:r w:rsidRPr="00EA2596">
        <w:rPr>
          <w:lang w:bidi="ar-SA"/>
        </w:rPr>
        <w:lastRenderedPageBreak/>
        <w:t xml:space="preserve">The quantile list specifies all quantiles for use with the "quantile" power method. This list is valid only for study designs with a baseline covariate, which specify quantile power in the power method list. </w:t>
      </w:r>
    </w:p>
    <w:p w:rsidR="007C37EA" w:rsidRDefault="00E6405A" w:rsidP="00580968">
      <w:pPr>
        <w:pStyle w:val="Heading3"/>
        <w:rPr>
          <w:lang w:bidi="ar-SA"/>
        </w:rPr>
      </w:pPr>
      <w:bookmarkStart w:id="23" w:name="_Toc314555191"/>
      <w:r>
        <w:rPr>
          <w:lang w:bidi="ar-SA"/>
        </w:rPr>
        <w:t>Class objects</w:t>
      </w:r>
      <w:bookmarkEnd w:id="23"/>
    </w:p>
    <w:p w:rsidR="00124EDF" w:rsidRPr="00124EDF" w:rsidRDefault="00124EDF" w:rsidP="00124EDF">
      <w:pPr>
        <w:rPr>
          <w:lang w:bidi="ar-SA"/>
        </w:rPr>
      </w:pPr>
      <w:r>
        <w:rPr>
          <w:lang w:bidi="ar-SA"/>
        </w:rPr>
        <w:t>For Matrix Mode, only the matrices need to be stored with the study design.  For Guided Mode, uses specify additional information about predictor and response names, hypotheses, etc.</w:t>
      </w:r>
      <w:r w:rsidR="00997166">
        <w:rPr>
          <w:lang w:bidi="ar-SA"/>
        </w:rPr>
        <w:t xml:space="preserve">  For study designs produced by Guided Mode, </w:t>
      </w:r>
      <w:r w:rsidR="00D75B16">
        <w:rPr>
          <w:lang w:bidi="ar-SA"/>
        </w:rPr>
        <w:t>the following objects are stored with the Study Design;</w:t>
      </w:r>
    </w:p>
    <w:p w:rsidR="007C37EA" w:rsidRDefault="000C0CD4" w:rsidP="00DC51F6">
      <w:pPr>
        <w:pStyle w:val="Heading4"/>
        <w:rPr>
          <w:lang w:bidi="ar-SA"/>
        </w:rPr>
      </w:pPr>
      <w:r w:rsidRPr="0087333E">
        <w:rPr>
          <w:lang w:bidi="ar-SA"/>
        </w:rPr>
        <w:t>Object describing Between S</w:t>
      </w:r>
      <w:r w:rsidR="00A2553A">
        <w:rPr>
          <w:lang w:bidi="ar-SA"/>
        </w:rPr>
        <w:t>ubject Effect</w:t>
      </w:r>
      <w:r w:rsidRPr="0087333E">
        <w:rPr>
          <w:lang w:bidi="ar-SA"/>
        </w:rPr>
        <w:t>:</w:t>
      </w:r>
    </w:p>
    <w:p w:rsidR="00853DF9" w:rsidRDefault="00DC51F6" w:rsidP="00DC51F6">
      <w:pPr>
        <w:rPr>
          <w:lang w:bidi="ar-SA"/>
        </w:rPr>
      </w:pPr>
      <w:r>
        <w:rPr>
          <w:lang w:bidi="ar-SA"/>
        </w:rPr>
        <w:t xml:space="preserve">Between subject effects describe fixed predictors and the associated list of possible values.  </w:t>
      </w:r>
      <w:r w:rsidR="00090CBF">
        <w:rPr>
          <w:lang w:bidi="ar-SA"/>
        </w:rPr>
        <w:t>This ob</w:t>
      </w:r>
      <w:r w:rsidR="0047123B">
        <w:rPr>
          <w:lang w:bidi="ar-SA"/>
        </w:rPr>
        <w:t>ject contains following fields.</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2070"/>
        <w:gridCol w:w="1080"/>
        <w:gridCol w:w="6300"/>
      </w:tblGrid>
      <w:tr w:rsidR="0047123B" w:rsidRPr="002E2250" w:rsidTr="0047123B">
        <w:tc>
          <w:tcPr>
            <w:tcW w:w="207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108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30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47123B" w:rsidRPr="002E2250" w:rsidTr="0047123B">
        <w:tc>
          <w:tcPr>
            <w:tcW w:w="207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Predictor name</w:t>
            </w:r>
          </w:p>
        </w:tc>
        <w:tc>
          <w:tcPr>
            <w:tcW w:w="1080" w:type="dxa"/>
            <w:vAlign w:val="center"/>
            <w:hideMark/>
          </w:tcPr>
          <w:p w:rsidR="0047123B" w:rsidRPr="002E2250" w:rsidRDefault="0047123B" w:rsidP="00A557A0">
            <w:pPr>
              <w:spacing w:after="0" w:line="240" w:lineRule="auto"/>
              <w:rPr>
                <w:rFonts w:eastAsia="Times New Roman"/>
                <w:sz w:val="24"/>
                <w:szCs w:val="24"/>
              </w:rPr>
            </w:pPr>
            <w:r w:rsidRPr="002E2250">
              <w:rPr>
                <w:rFonts w:eastAsia="Times New Roman"/>
                <w:sz w:val="24"/>
                <w:szCs w:val="24"/>
              </w:rPr>
              <w:t>String</w:t>
            </w:r>
          </w:p>
        </w:tc>
        <w:tc>
          <w:tcPr>
            <w:tcW w:w="630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Name of the between participant factor</w:t>
            </w:r>
          </w:p>
        </w:tc>
      </w:tr>
      <w:tr w:rsidR="0047123B" w:rsidRPr="002E2250" w:rsidTr="0047123B">
        <w:tc>
          <w:tcPr>
            <w:tcW w:w="207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Category list</w:t>
            </w:r>
          </w:p>
        </w:tc>
        <w:tc>
          <w:tcPr>
            <w:tcW w:w="108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List</w:t>
            </w:r>
          </w:p>
        </w:tc>
        <w:tc>
          <w:tcPr>
            <w:tcW w:w="630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Names of all valid categories for this factor</w:t>
            </w:r>
          </w:p>
        </w:tc>
      </w:tr>
    </w:tbl>
    <w:p w:rsidR="0047123B" w:rsidRDefault="0047123B" w:rsidP="00DC51F6">
      <w:pPr>
        <w:rPr>
          <w:lang w:bidi="ar-SA"/>
        </w:rPr>
      </w:pPr>
    </w:p>
    <w:p w:rsidR="00C964A4" w:rsidRPr="006F3388" w:rsidRDefault="00C964A4" w:rsidP="00DC51F6">
      <w:pPr>
        <w:spacing w:line="240" w:lineRule="auto"/>
        <w:jc w:val="both"/>
        <w:rPr>
          <w:lang w:bidi="ar-SA"/>
        </w:rPr>
      </w:pPr>
      <w:r>
        <w:rPr>
          <w:lang w:bidi="ar-SA"/>
        </w:rPr>
        <w:t xml:space="preserve">This object is required for </w:t>
      </w:r>
      <w:r w:rsidR="00DC51F6">
        <w:rPr>
          <w:lang w:bidi="ar-SA"/>
        </w:rPr>
        <w:t>producing the</w:t>
      </w:r>
      <w:r>
        <w:rPr>
          <w:lang w:bidi="ar-SA"/>
        </w:rPr>
        <w:t xml:space="preserve"> </w:t>
      </w:r>
      <w:r w:rsidR="0047123B">
        <w:rPr>
          <w:lang w:bidi="ar-SA"/>
        </w:rPr>
        <w:t>X</w:t>
      </w:r>
      <w:r>
        <w:rPr>
          <w:lang w:bidi="ar-SA"/>
        </w:rPr>
        <w:t xml:space="preserve"> matrix.</w:t>
      </w:r>
      <w:r w:rsidR="00DC51F6">
        <w:rPr>
          <w:lang w:bidi="ar-SA"/>
        </w:rPr>
        <w:t xml:space="preserve">  For Guided Mode, both the between subject effect information and associated </w:t>
      </w:r>
      <w:r w:rsidR="00EE7AAF">
        <w:rPr>
          <w:lang w:bidi="ar-SA"/>
        </w:rPr>
        <w:t>X</w:t>
      </w:r>
      <w:r w:rsidR="00DC51F6">
        <w:rPr>
          <w:lang w:bidi="ar-SA"/>
        </w:rPr>
        <w:t xml:space="preserve"> matrix will be stored in the database.</w:t>
      </w:r>
    </w:p>
    <w:p w:rsidR="000C0CD4" w:rsidRDefault="000C0CD4" w:rsidP="00573BB4">
      <w:pPr>
        <w:pStyle w:val="Heading4"/>
        <w:rPr>
          <w:lang w:bidi="ar-SA"/>
        </w:rPr>
      </w:pPr>
      <w:r w:rsidRPr="0087333E">
        <w:rPr>
          <w:lang w:bidi="ar-SA"/>
        </w:rPr>
        <w:t>Object describing Within S</w:t>
      </w:r>
      <w:r w:rsidR="00A2553A">
        <w:rPr>
          <w:lang w:bidi="ar-SA"/>
        </w:rPr>
        <w:t>ubject Effect</w:t>
      </w:r>
      <w:r w:rsidRPr="0087333E">
        <w:rPr>
          <w:lang w:bidi="ar-SA"/>
        </w:rPr>
        <w:t>:</w:t>
      </w:r>
    </w:p>
    <w:p w:rsidR="000364CA" w:rsidRDefault="000364CA" w:rsidP="00573BB4">
      <w:pPr>
        <w:rPr>
          <w:lang w:bidi="ar-SA"/>
        </w:rPr>
      </w:pPr>
      <w:r w:rsidRPr="000364CA">
        <w:rPr>
          <w:lang w:bidi="ar-SA"/>
        </w:rPr>
        <w:t xml:space="preserve">This </w:t>
      </w:r>
      <w:r>
        <w:rPr>
          <w:lang w:bidi="ar-SA"/>
        </w:rPr>
        <w:t xml:space="preserve">object </w:t>
      </w:r>
      <w:r w:rsidR="00070EAB">
        <w:rPr>
          <w:lang w:bidi="ar-SA"/>
        </w:rPr>
        <w:t>contains following details.</w:t>
      </w:r>
    </w:p>
    <w:p w:rsidR="00BA534B" w:rsidRDefault="00BA534B" w:rsidP="00FB44AA">
      <w:pPr>
        <w:pStyle w:val="ListParagraph"/>
        <w:numPr>
          <w:ilvl w:val="0"/>
          <w:numId w:val="7"/>
        </w:numPr>
        <w:rPr>
          <w:lang w:bidi="ar-SA"/>
        </w:rPr>
      </w:pPr>
      <w:r>
        <w:rPr>
          <w:lang w:bidi="ar-SA"/>
        </w:rPr>
        <w:t>Information about repeated measures.</w:t>
      </w:r>
    </w:p>
    <w:p w:rsidR="00BA534B" w:rsidRDefault="00BA534B" w:rsidP="00FB44AA">
      <w:pPr>
        <w:pStyle w:val="ListParagraph"/>
        <w:numPr>
          <w:ilvl w:val="0"/>
          <w:numId w:val="7"/>
        </w:numPr>
        <w:rPr>
          <w:lang w:bidi="ar-SA"/>
        </w:rPr>
      </w:pPr>
      <w:r>
        <w:rPr>
          <w:lang w:bidi="ar-SA"/>
        </w:rPr>
        <w:t>Information regarding clustering.</w:t>
      </w:r>
    </w:p>
    <w:p w:rsidR="001769CE" w:rsidRPr="000364CA" w:rsidRDefault="001769CE" w:rsidP="00573BB4">
      <w:pPr>
        <w:rPr>
          <w:lang w:bidi="ar-SA"/>
        </w:rPr>
      </w:pPr>
      <w:r>
        <w:rPr>
          <w:lang w:bidi="ar-SA"/>
        </w:rPr>
        <w:t xml:space="preserve">See the “Software Design Specification: </w:t>
      </w:r>
      <w:r w:rsidRPr="00070EAB">
        <w:rPr>
          <w:lang w:bidi="ar-SA"/>
        </w:rPr>
        <w:t>Multilevel and Longitudinal Study Designs</w:t>
      </w:r>
      <w:r>
        <w:rPr>
          <w:lang w:bidi="ar-SA"/>
        </w:rPr>
        <w:t>” for full details on within subject effect information</w:t>
      </w:r>
    </w:p>
    <w:p w:rsidR="000C0CD4" w:rsidRDefault="0087333E" w:rsidP="00070EAB">
      <w:pPr>
        <w:pStyle w:val="Heading4"/>
        <w:rPr>
          <w:lang w:bidi="ar-SA"/>
        </w:rPr>
      </w:pPr>
      <w:r w:rsidRPr="0087333E">
        <w:rPr>
          <w:lang w:bidi="ar-SA"/>
        </w:rPr>
        <w:t>Hypothesis Object:</w:t>
      </w:r>
    </w:p>
    <w:p w:rsidR="000364CA" w:rsidRDefault="000364CA" w:rsidP="00070EAB">
      <w:pPr>
        <w:rPr>
          <w:lang w:bidi="ar-SA"/>
        </w:rPr>
      </w:pPr>
      <w:r w:rsidRPr="000364CA">
        <w:rPr>
          <w:lang w:bidi="ar-SA"/>
        </w:rPr>
        <w:t>This</w:t>
      </w:r>
      <w:r>
        <w:rPr>
          <w:lang w:bidi="ar-SA"/>
        </w:rPr>
        <w:t xml:space="preserve"> object contains informa</w:t>
      </w:r>
      <w:r w:rsidR="00613FDA">
        <w:rPr>
          <w:lang w:bidi="ar-SA"/>
        </w:rPr>
        <w:t xml:space="preserve">tion regarding </w:t>
      </w:r>
      <w:r w:rsidR="00070EAB">
        <w:rPr>
          <w:lang w:bidi="ar-SA"/>
        </w:rPr>
        <w:t>the primary hypothesis of interest</w:t>
      </w:r>
      <w:r>
        <w:rPr>
          <w:lang w:bidi="ar-SA"/>
        </w:rPr>
        <w:t>.</w:t>
      </w:r>
      <w:r w:rsidR="00974B91">
        <w:rPr>
          <w:lang w:bidi="ar-SA"/>
        </w:rPr>
        <w:t xml:space="preserve">  Hypothesis</w:t>
      </w:r>
      <w:r w:rsidR="00F2399B">
        <w:rPr>
          <w:lang w:bidi="ar-SA"/>
        </w:rPr>
        <w:t xml:space="preserve"> </w:t>
      </w:r>
      <w:r w:rsidR="00974B91">
        <w:rPr>
          <w:lang w:bidi="ar-SA"/>
        </w:rPr>
        <w:t>objects describe the type of hypothesis, and all variables associated with the hypothesis.</w:t>
      </w:r>
    </w:p>
    <w:p w:rsidR="00974B91" w:rsidRDefault="00974B91" w:rsidP="00070EAB">
      <w:pPr>
        <w:rPr>
          <w:lang w:bidi="ar-SA"/>
        </w:rPr>
      </w:pPr>
      <w:r>
        <w:rPr>
          <w:lang w:bidi="ar-SA"/>
        </w:rPr>
        <w:t>See the “Software Design Specification: Full Factor Hypothesis Selection” for full details on hypothesis specification.</w:t>
      </w:r>
    </w:p>
    <w:p w:rsidR="00C169A1" w:rsidRDefault="00C169A1" w:rsidP="00C169A1">
      <w:pPr>
        <w:pStyle w:val="Heading4"/>
        <w:rPr>
          <w:lang w:bidi="ar-SA"/>
        </w:rPr>
      </w:pPr>
      <w:r>
        <w:rPr>
          <w:lang w:bidi="ar-SA"/>
        </w:rPr>
        <w:t>Covariance Information</w:t>
      </w:r>
    </w:p>
    <w:p w:rsidR="00C169A1" w:rsidRDefault="00C169A1" w:rsidP="00C169A1">
      <w:pPr>
        <w:rPr>
          <w:lang w:bidi="ar-SA"/>
        </w:rPr>
      </w:pPr>
      <w:r>
        <w:rPr>
          <w:lang w:bidi="ar-SA"/>
        </w:rPr>
        <w:t xml:space="preserve">The Study Design object will store information regarding the covariance for multilevel and longitudinal designs.  </w:t>
      </w:r>
    </w:p>
    <w:p w:rsidR="00EE7AAF" w:rsidRDefault="00EE7AAF" w:rsidP="00C169A1">
      <w:pPr>
        <w:rPr>
          <w:lang w:bidi="ar-SA"/>
        </w:rPr>
      </w:pPr>
      <w:r>
        <w:rPr>
          <w:lang w:bidi="ar-SA"/>
        </w:rPr>
        <w:t>Covariance information can be specified either as structured or unstructured, and parameterized by covariance or correlation plus standard deviation.  For matrix mode, only the sigma matrices will be stored.  For guided mode, Lear model information for structured matrices will be stored.</w:t>
      </w:r>
    </w:p>
    <w:p w:rsidR="00C169A1" w:rsidRPr="00C169A1" w:rsidRDefault="00C169A1" w:rsidP="00C169A1">
      <w:pPr>
        <w:rPr>
          <w:lang w:bidi="ar-SA"/>
        </w:rPr>
      </w:pPr>
      <w:r>
        <w:rPr>
          <w:lang w:bidi="ar-SA"/>
        </w:rPr>
        <w:t>See the “Software Design Specification: Complex Covariance Specification” for full details on hypothesis specification</w:t>
      </w:r>
    </w:p>
    <w:p w:rsidR="0087333E" w:rsidRDefault="00A2553A" w:rsidP="00070EAB">
      <w:pPr>
        <w:pStyle w:val="Heading4"/>
        <w:rPr>
          <w:lang w:bidi="ar-SA"/>
        </w:rPr>
      </w:pPr>
      <w:r>
        <w:rPr>
          <w:lang w:bidi="ar-SA"/>
        </w:rPr>
        <w:t>Power Curve description Object</w:t>
      </w:r>
      <w:r w:rsidR="0087333E" w:rsidRPr="0087333E">
        <w:rPr>
          <w:lang w:bidi="ar-SA"/>
        </w:rPr>
        <w:t>:</w:t>
      </w:r>
    </w:p>
    <w:p w:rsidR="00D90379" w:rsidRDefault="00D90379" w:rsidP="00E945A3">
      <w:pPr>
        <w:rPr>
          <w:lang w:bidi="ar-SA"/>
        </w:rPr>
      </w:pPr>
      <w:r>
        <w:rPr>
          <w:lang w:bidi="ar-SA"/>
        </w:rPr>
        <w:lastRenderedPageBreak/>
        <w:t>This object holds information required for drawing power</w:t>
      </w:r>
      <w:r w:rsidR="00EA263E">
        <w:rPr>
          <w:lang w:bidi="ar-SA"/>
        </w:rPr>
        <w:t xml:space="preserve"> </w:t>
      </w:r>
      <w:r>
        <w:rPr>
          <w:lang w:bidi="ar-SA"/>
        </w:rPr>
        <w:t>curve.</w:t>
      </w:r>
      <w:r w:rsidR="00E945A3">
        <w:rPr>
          <w:lang w:bidi="ar-SA"/>
        </w:rPr>
        <w:t xml:space="preserve">  This includes the following information:</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2430"/>
        <w:gridCol w:w="810"/>
        <w:gridCol w:w="6210"/>
      </w:tblGrid>
      <w:tr w:rsidR="00A70806" w:rsidRPr="002E2250" w:rsidTr="00A70806">
        <w:tc>
          <w:tcPr>
            <w:tcW w:w="243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81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21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A70806" w:rsidRPr="002E2250" w:rsidTr="00A70806">
        <w:tc>
          <w:tcPr>
            <w:tcW w:w="243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XAxis Type</w:t>
            </w:r>
          </w:p>
        </w:tc>
        <w:tc>
          <w:tcPr>
            <w:tcW w:w="810" w:type="dxa"/>
            <w:vAlign w:val="center"/>
            <w:hideMark/>
          </w:tcPr>
          <w:p w:rsidR="00A70806" w:rsidRPr="002E2250" w:rsidRDefault="00A70806" w:rsidP="00A557A0">
            <w:pPr>
              <w:spacing w:after="0" w:line="240" w:lineRule="auto"/>
              <w:rPr>
                <w:rFonts w:eastAsia="Times New Roman"/>
                <w:sz w:val="24"/>
                <w:szCs w:val="24"/>
              </w:rPr>
            </w:pPr>
            <w:r w:rsidRPr="002E2250">
              <w:rPr>
                <w:rFonts w:eastAsia="Times New Roman"/>
                <w:sz w:val="24"/>
                <w:szCs w:val="24"/>
              </w:rPr>
              <w:t>String</w:t>
            </w:r>
          </w:p>
        </w:tc>
        <w:tc>
          <w:tcPr>
            <w:tcW w:w="6210" w:type="dxa"/>
            <w:vAlign w:val="center"/>
            <w:hideMark/>
          </w:tcPr>
          <w:p w:rsidR="00A70806" w:rsidRPr="002E2250" w:rsidRDefault="00A70806" w:rsidP="00A557A0">
            <w:pPr>
              <w:spacing w:after="0" w:line="240" w:lineRule="auto"/>
              <w:rPr>
                <w:rFonts w:eastAsia="Times New Roman"/>
                <w:sz w:val="24"/>
                <w:szCs w:val="24"/>
              </w:rPr>
            </w:pPr>
            <w:r w:rsidRPr="00A70806">
              <w:rPr>
                <w:rFonts w:eastAsia="Times New Roman"/>
                <w:sz w:val="24"/>
                <w:szCs w:val="24"/>
              </w:rPr>
              <w:t>Variable to display on the X-axis</w:t>
            </w:r>
          </w:p>
        </w:tc>
      </w:tr>
      <w:tr w:rsidR="00A70806" w:rsidRPr="002E2250" w:rsidTr="00A70806">
        <w:tc>
          <w:tcPr>
            <w:tcW w:w="243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Stratification Variable</w:t>
            </w:r>
          </w:p>
        </w:tc>
        <w:tc>
          <w:tcPr>
            <w:tcW w:w="81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String</w:t>
            </w:r>
          </w:p>
        </w:tc>
        <w:tc>
          <w:tcPr>
            <w:tcW w:w="621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Displays multiple curves based on the stratification variable</w:t>
            </w:r>
          </w:p>
        </w:tc>
      </w:tr>
      <w:tr w:rsidR="00A70806" w:rsidRPr="002E2250" w:rsidTr="00A70806">
        <w:tc>
          <w:tcPr>
            <w:tcW w:w="243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Remaining Variable Values</w:t>
            </w:r>
          </w:p>
        </w:tc>
        <w:tc>
          <w:tcPr>
            <w:tcW w:w="81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List</w:t>
            </w:r>
          </w:p>
        </w:tc>
        <w:tc>
          <w:tcPr>
            <w:tcW w:w="621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List of values which are fixed for the remaining variables</w:t>
            </w:r>
          </w:p>
        </w:tc>
      </w:tr>
    </w:tbl>
    <w:p w:rsidR="00A70806" w:rsidRDefault="00A70806" w:rsidP="00E945A3">
      <w:pPr>
        <w:rPr>
          <w:lang w:bidi="ar-SA"/>
        </w:rPr>
      </w:pPr>
    </w:p>
    <w:p w:rsidR="00FC16F9" w:rsidRDefault="00F60D7E" w:rsidP="00974B91">
      <w:pPr>
        <w:pStyle w:val="Heading4"/>
        <w:rPr>
          <w:lang w:bidi="ar-SA"/>
        </w:rPr>
      </w:pPr>
      <w:r>
        <w:rPr>
          <w:lang w:bidi="ar-SA"/>
        </w:rPr>
        <w:t>Confidence</w:t>
      </w:r>
      <w:r w:rsidR="00A2553A">
        <w:rPr>
          <w:lang w:bidi="ar-SA"/>
        </w:rPr>
        <w:t xml:space="preserve"> Interval Object</w:t>
      </w:r>
      <w:r w:rsidR="00FC16F9">
        <w:rPr>
          <w:lang w:bidi="ar-SA"/>
        </w:rPr>
        <w:t>:</w:t>
      </w:r>
    </w:p>
    <w:p w:rsidR="00635AFF" w:rsidRDefault="00635AFF" w:rsidP="00E945A3">
      <w:pPr>
        <w:jc w:val="both"/>
        <w:rPr>
          <w:lang w:bidi="ar-SA"/>
        </w:rPr>
      </w:pPr>
      <w:r>
        <w:rPr>
          <w:lang w:bidi="ar-SA"/>
        </w:rPr>
        <w:t>This object</w:t>
      </w:r>
      <w:r w:rsidR="00E945A3">
        <w:rPr>
          <w:lang w:bidi="ar-SA"/>
        </w:rPr>
        <w:t xml:space="preserve"> describes the type of confidence interval to produce around each power value.</w:t>
      </w:r>
      <w:r>
        <w:rPr>
          <w:lang w:bidi="ar-SA"/>
        </w:rPr>
        <w:t xml:space="preserve"> </w:t>
      </w:r>
      <w:r w:rsidR="00E945A3">
        <w:rPr>
          <w:lang w:bidi="ar-SA"/>
        </w:rPr>
        <w:t xml:space="preserve">It </w:t>
      </w:r>
      <w:r w:rsidR="00566D8A">
        <w:rPr>
          <w:lang w:bidi="ar-SA"/>
        </w:rPr>
        <w:t>c</w:t>
      </w:r>
      <w:r>
        <w:rPr>
          <w:lang w:bidi="ar-SA"/>
        </w:rPr>
        <w:t>ontain</w:t>
      </w:r>
      <w:r w:rsidR="00566D8A">
        <w:rPr>
          <w:lang w:bidi="ar-SA"/>
        </w:rPr>
        <w:t>s</w:t>
      </w:r>
      <w:r>
        <w:rPr>
          <w:lang w:bidi="ar-SA"/>
        </w:rPr>
        <w:t xml:space="preserve"> </w:t>
      </w:r>
      <w:r w:rsidR="00E945A3">
        <w:rPr>
          <w:lang w:bidi="ar-SA"/>
        </w:rPr>
        <w:t xml:space="preserve">the </w:t>
      </w:r>
      <w:r>
        <w:rPr>
          <w:lang w:bidi="ar-SA"/>
        </w:rPr>
        <w:t>following variable instances;</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2340"/>
        <w:gridCol w:w="990"/>
        <w:gridCol w:w="6120"/>
      </w:tblGrid>
      <w:tr w:rsidR="00A557A0" w:rsidRPr="002E2250" w:rsidTr="00A557A0">
        <w:tc>
          <w:tcPr>
            <w:tcW w:w="234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99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12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A557A0" w:rsidRPr="002E2250" w:rsidTr="00A557A0">
        <w:tc>
          <w:tcPr>
            <w:tcW w:w="234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BetaFixed</w:t>
            </w:r>
          </w:p>
        </w:tc>
        <w:tc>
          <w:tcPr>
            <w:tcW w:w="99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Boolean</w:t>
            </w:r>
          </w:p>
        </w:tc>
        <w:tc>
          <w:tcPr>
            <w:tcW w:w="612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Indicates if the beta matrix is assumed fixed</w:t>
            </w:r>
          </w:p>
        </w:tc>
      </w:tr>
      <w:tr w:rsidR="00A557A0" w:rsidRPr="002E2250" w:rsidTr="00A557A0">
        <w:tc>
          <w:tcPr>
            <w:tcW w:w="234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SigmaFixed</w:t>
            </w:r>
          </w:p>
        </w:tc>
        <w:tc>
          <w:tcPr>
            <w:tcW w:w="99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Boolean</w:t>
            </w:r>
          </w:p>
        </w:tc>
        <w:tc>
          <w:tcPr>
            <w:tcW w:w="612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I</w:t>
            </w:r>
            <w:r w:rsidRPr="00A557A0">
              <w:rPr>
                <w:rFonts w:eastAsia="Times New Roman"/>
                <w:sz w:val="24"/>
                <w:szCs w:val="24"/>
              </w:rPr>
              <w:t>ndicates weather Sigma matrix is fixed</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LowerTailProbability</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Double</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Lower tail probability for the confidence interval</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UpperTailProbability</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Double</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Upper tail probability for the confidence interval</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Sample Size</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Int</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Sample size of the data from which the beta and sigma values were obtained</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Design matrix rank</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Int</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Rank of the design matrix for the model from which the beta and sigma values were obtained</w:t>
            </w:r>
          </w:p>
        </w:tc>
      </w:tr>
    </w:tbl>
    <w:p w:rsidR="00A557A0" w:rsidRDefault="00A557A0" w:rsidP="00E945A3">
      <w:pPr>
        <w:jc w:val="both"/>
        <w:rPr>
          <w:lang w:bidi="ar-SA"/>
        </w:rPr>
      </w:pPr>
    </w:p>
    <w:p w:rsidR="00DE4F6B" w:rsidRDefault="008D3561" w:rsidP="00DE4F6B">
      <w:pPr>
        <w:pStyle w:val="Heading2"/>
        <w:rPr>
          <w:rFonts w:eastAsia="Times New Roman"/>
          <w:lang w:bidi="ar-SA"/>
        </w:rPr>
      </w:pPr>
      <w:bookmarkStart w:id="24" w:name="_Toc314555192"/>
      <w:r>
        <w:rPr>
          <w:rFonts w:eastAsia="Times New Roman"/>
          <w:lang w:bidi="ar-SA"/>
        </w:rPr>
        <w:t>Database</w:t>
      </w:r>
      <w:bookmarkEnd w:id="24"/>
    </w:p>
    <w:p w:rsidR="007F7B7F" w:rsidRDefault="007F7B7F" w:rsidP="007F7B7F">
      <w:pPr>
        <w:pStyle w:val="Heading3"/>
        <w:rPr>
          <w:lang w:bidi="ar-SA"/>
        </w:rPr>
      </w:pPr>
      <w:bookmarkStart w:id="25" w:name="_Toc314555193"/>
      <w:r>
        <w:rPr>
          <w:lang w:bidi="ar-SA"/>
        </w:rPr>
        <w:t>Table Design</w:t>
      </w:r>
      <w:bookmarkEnd w:id="25"/>
    </w:p>
    <w:p w:rsidR="00A9647B" w:rsidRDefault="0030437D" w:rsidP="00D31097">
      <w:pPr>
        <w:jc w:val="both"/>
        <w:rPr>
          <w:lang w:bidi="ar-SA"/>
        </w:rPr>
      </w:pPr>
      <w:r>
        <w:rPr>
          <w:lang w:bidi="ar-SA"/>
        </w:rPr>
        <w:t>All the matrices, lists and</w:t>
      </w:r>
      <w:r w:rsidR="00A9647B">
        <w:rPr>
          <w:lang w:bidi="ar-SA"/>
        </w:rPr>
        <w:t xml:space="preserve"> objects will be stored in proper data base tables.</w:t>
      </w:r>
      <w:r w:rsidR="00826F52">
        <w:rPr>
          <w:lang w:bidi="ar-SA"/>
        </w:rPr>
        <w:t xml:space="preserve"> </w:t>
      </w:r>
      <w:r w:rsidR="00D31097">
        <w:rPr>
          <w:lang w:bidi="ar-SA"/>
        </w:rPr>
        <w:t xml:space="preserve">The Database Table design is available in the </w:t>
      </w:r>
      <w:r w:rsidR="00D31097" w:rsidRPr="00CB408B">
        <w:rPr>
          <w:b/>
          <w:lang w:bidi="ar-SA"/>
        </w:rPr>
        <w:t>StudyDesignService_version_1_0_0_databaseSchema.mwb</w:t>
      </w:r>
      <w:r w:rsidR="00D31097">
        <w:rPr>
          <w:lang w:bidi="ar-SA"/>
        </w:rPr>
        <w:t xml:space="preserve"> file.  See </w:t>
      </w:r>
      <w:r w:rsidR="00CB408B">
        <w:rPr>
          <w:lang w:bidi="ar-SA"/>
        </w:rPr>
        <w:t>the attached PDF document for a</w:t>
      </w:r>
      <w:r w:rsidR="00D31097">
        <w:rPr>
          <w:lang w:bidi="ar-SA"/>
        </w:rPr>
        <w:t xml:space="preserve"> global view of the database schema.</w:t>
      </w:r>
      <w:r w:rsidR="00D31097" w:rsidRPr="00D31097">
        <w:rPr>
          <w:lang w:bidi="ar-SA"/>
        </w:rPr>
        <w:t xml:space="preserve"> </w:t>
      </w:r>
    </w:p>
    <w:p w:rsidR="00855B29" w:rsidRDefault="00317124" w:rsidP="00D31097">
      <w:pPr>
        <w:rPr>
          <w:lang w:bidi="ar-SA"/>
        </w:rPr>
      </w:pPr>
      <w:r>
        <w:rPr>
          <w:lang w:bidi="ar-SA"/>
        </w:rPr>
        <w:t xml:space="preserve">Please refer this Entity-Relationship-Diagram file </w:t>
      </w:r>
      <w:r w:rsidR="00116DFB">
        <w:rPr>
          <w:lang w:bidi="ar-SA"/>
        </w:rPr>
        <w:t>for more d</w:t>
      </w:r>
      <w:r w:rsidR="00855B29">
        <w:rPr>
          <w:lang w:bidi="ar-SA"/>
        </w:rPr>
        <w:t>etails</w:t>
      </w:r>
      <w:r w:rsidR="00627A28">
        <w:rPr>
          <w:lang w:bidi="ar-SA"/>
        </w:rPr>
        <w:t>;</w:t>
      </w:r>
    </w:p>
    <w:p w:rsidR="00A557A0" w:rsidRDefault="001C1B0D" w:rsidP="00CC7148">
      <w:pPr>
        <w:ind w:left="-270"/>
        <w:rPr>
          <w:lang w:bidi="ar-SA"/>
        </w:rPr>
      </w:pPr>
      <w:r>
        <w:rPr>
          <w:noProof/>
          <w:lang w:bidi="ar-SA"/>
        </w:rPr>
        <w:lastRenderedPageBreak/>
        <w:drawing>
          <wp:inline distT="0" distB="0" distL="0" distR="0">
            <wp:extent cx="6999801" cy="3697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08312" cy="3701853"/>
                    </a:xfrm>
                    <a:prstGeom prst="rect">
                      <a:avLst/>
                    </a:prstGeom>
                    <a:noFill/>
                    <a:ln>
                      <a:noFill/>
                    </a:ln>
                  </pic:spPr>
                </pic:pic>
              </a:graphicData>
            </a:graphic>
          </wp:inline>
        </w:drawing>
      </w:r>
    </w:p>
    <w:p w:rsidR="00E13DA4" w:rsidRDefault="00E13DA4" w:rsidP="00D31097">
      <w:pPr>
        <w:rPr>
          <w:lang w:bidi="ar-SA"/>
        </w:rPr>
      </w:pPr>
      <w:r>
        <w:rPr>
          <w:lang w:bidi="ar-SA"/>
        </w:rPr>
        <w:t>Figure</w:t>
      </w:r>
      <w:r w:rsidR="009A74A3">
        <w:rPr>
          <w:lang w:bidi="ar-SA"/>
        </w:rPr>
        <w:t>1</w:t>
      </w:r>
      <w:r>
        <w:rPr>
          <w:lang w:bidi="ar-SA"/>
        </w:rPr>
        <w:t xml:space="preserve"> : Complete Data Base Schema</w:t>
      </w:r>
    </w:p>
    <w:p w:rsidR="00401482" w:rsidRDefault="00AC454F" w:rsidP="00CC7148">
      <w:pPr>
        <w:pStyle w:val="ListParagraph"/>
        <w:ind w:left="-180"/>
        <w:rPr>
          <w:lang w:bidi="ar-SA"/>
        </w:rPr>
      </w:pPr>
      <w:r>
        <w:rPr>
          <w:noProof/>
          <w:lang w:bidi="ar-SA"/>
        </w:rPr>
        <w:drawing>
          <wp:inline distT="0" distB="0" distL="0" distR="0">
            <wp:extent cx="6774511" cy="29295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90989" cy="2936663"/>
                    </a:xfrm>
                    <a:prstGeom prst="rect">
                      <a:avLst/>
                    </a:prstGeom>
                    <a:noFill/>
                    <a:ln>
                      <a:noFill/>
                    </a:ln>
                  </pic:spPr>
                </pic:pic>
              </a:graphicData>
            </a:graphic>
          </wp:inline>
        </w:drawing>
      </w:r>
    </w:p>
    <w:p w:rsidR="00401482" w:rsidRDefault="00401482" w:rsidP="00D31097">
      <w:pPr>
        <w:pStyle w:val="ListParagraph"/>
        <w:ind w:left="1080"/>
        <w:rPr>
          <w:lang w:bidi="ar-SA"/>
        </w:rPr>
      </w:pPr>
    </w:p>
    <w:p w:rsidR="00E13DA4" w:rsidRDefault="00E13DA4" w:rsidP="00E13DA4">
      <w:pPr>
        <w:rPr>
          <w:lang w:bidi="ar-SA"/>
        </w:rPr>
      </w:pPr>
      <w:r>
        <w:rPr>
          <w:lang w:bidi="ar-SA"/>
        </w:rPr>
        <w:t>Figure</w:t>
      </w:r>
      <w:r w:rsidR="009A74A3">
        <w:rPr>
          <w:lang w:bidi="ar-SA"/>
        </w:rPr>
        <w:t>2</w:t>
      </w:r>
      <w:r>
        <w:rPr>
          <w:lang w:bidi="ar-SA"/>
        </w:rPr>
        <w:t xml:space="preserve"> : Data Base Schema</w:t>
      </w:r>
      <w:r w:rsidR="00B46844">
        <w:rPr>
          <w:lang w:bidi="ar-SA"/>
        </w:rPr>
        <w:t xml:space="preserve"> :</w:t>
      </w:r>
      <w:r w:rsidR="005D3CEE">
        <w:rPr>
          <w:lang w:bidi="ar-SA"/>
        </w:rPr>
        <w:t xml:space="preserve"> Part</w:t>
      </w:r>
      <w:r w:rsidR="00B46844">
        <w:rPr>
          <w:lang w:bidi="ar-SA"/>
        </w:rPr>
        <w:t xml:space="preserve"> of complete schema</w:t>
      </w:r>
    </w:p>
    <w:p w:rsidR="00E13DA4" w:rsidRDefault="00E13DA4" w:rsidP="00D31097">
      <w:pPr>
        <w:pStyle w:val="ListParagraph"/>
        <w:ind w:left="1080"/>
        <w:rPr>
          <w:lang w:bidi="ar-SA"/>
        </w:rPr>
      </w:pPr>
    </w:p>
    <w:p w:rsidR="00E13DA4" w:rsidRDefault="00E13DA4" w:rsidP="00D31097">
      <w:pPr>
        <w:pStyle w:val="ListParagraph"/>
        <w:ind w:left="1080"/>
        <w:rPr>
          <w:lang w:bidi="ar-SA"/>
        </w:rPr>
      </w:pPr>
    </w:p>
    <w:p w:rsidR="008E6011" w:rsidRDefault="000002E1" w:rsidP="00B960DF">
      <w:pPr>
        <w:rPr>
          <w:lang w:bidi="ar-SA"/>
        </w:rPr>
      </w:pPr>
      <w:r>
        <w:rPr>
          <w:noProof/>
          <w:lang w:bidi="ar-SA"/>
        </w:rPr>
        <w:lastRenderedPageBreak/>
        <w:t xml:space="preserve"> </w:t>
      </w:r>
      <w:r w:rsidR="00435156">
        <w:rPr>
          <w:noProof/>
          <w:lang w:bidi="ar-SA"/>
        </w:rPr>
        <w:drawing>
          <wp:inline distT="0" distB="0" distL="0" distR="0">
            <wp:extent cx="2716594" cy="2425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6594" cy="2425147"/>
                    </a:xfrm>
                    <a:prstGeom prst="rect">
                      <a:avLst/>
                    </a:prstGeom>
                    <a:noFill/>
                    <a:ln>
                      <a:noFill/>
                    </a:ln>
                  </pic:spPr>
                </pic:pic>
              </a:graphicData>
            </a:graphic>
          </wp:inline>
        </w:drawing>
      </w:r>
    </w:p>
    <w:p w:rsidR="005D3CEE" w:rsidRDefault="00B960DF" w:rsidP="005D3CEE">
      <w:pPr>
        <w:rPr>
          <w:lang w:bidi="ar-SA"/>
        </w:rPr>
      </w:pPr>
      <w:r>
        <w:rPr>
          <w:lang w:bidi="ar-SA"/>
        </w:rPr>
        <w:t>Figure</w:t>
      </w:r>
      <w:r w:rsidR="009A74A3">
        <w:rPr>
          <w:lang w:bidi="ar-SA"/>
        </w:rPr>
        <w:t>3</w:t>
      </w:r>
      <w:r>
        <w:rPr>
          <w:lang w:bidi="ar-SA"/>
        </w:rPr>
        <w:t xml:space="preserve"> : </w:t>
      </w:r>
      <w:r w:rsidR="00B46844">
        <w:rPr>
          <w:lang w:bidi="ar-SA"/>
        </w:rPr>
        <w:t>Data Base Schema : Part of complete schema</w:t>
      </w:r>
    </w:p>
    <w:p w:rsidR="005D3CEE" w:rsidRDefault="00435156" w:rsidP="00B960DF">
      <w:pPr>
        <w:rPr>
          <w:lang w:bidi="ar-SA"/>
        </w:rPr>
      </w:pPr>
      <w:r>
        <w:rPr>
          <w:noProof/>
          <w:lang w:bidi="ar-SA"/>
        </w:rPr>
        <w:lastRenderedPageBreak/>
        <w:drawing>
          <wp:inline distT="0" distB="0" distL="0" distR="0">
            <wp:extent cx="5939790" cy="591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5915660"/>
                    </a:xfrm>
                    <a:prstGeom prst="rect">
                      <a:avLst/>
                    </a:prstGeom>
                    <a:noFill/>
                    <a:ln>
                      <a:noFill/>
                    </a:ln>
                  </pic:spPr>
                </pic:pic>
              </a:graphicData>
            </a:graphic>
          </wp:inline>
        </w:drawing>
      </w:r>
    </w:p>
    <w:p w:rsidR="00435156" w:rsidRDefault="00435156" w:rsidP="00435156">
      <w:pPr>
        <w:rPr>
          <w:lang w:bidi="ar-SA"/>
        </w:rPr>
      </w:pPr>
      <w:r>
        <w:rPr>
          <w:lang w:bidi="ar-SA"/>
        </w:rPr>
        <w:t>Figure4 : Data Base Schema : Part of complete schema</w:t>
      </w:r>
    </w:p>
    <w:p w:rsidR="00E13DA4" w:rsidRDefault="00ED0D00" w:rsidP="00ED0D00">
      <w:pPr>
        <w:pStyle w:val="ListParagraph"/>
        <w:ind w:left="0"/>
        <w:rPr>
          <w:lang w:bidi="ar-SA"/>
        </w:rPr>
      </w:pPr>
      <w:r>
        <w:rPr>
          <w:lang w:bidi="ar-SA"/>
        </w:rPr>
        <w:t>EER diagram description :</w:t>
      </w:r>
    </w:p>
    <w:p w:rsidR="00ED0D00" w:rsidRDefault="00ED0D00" w:rsidP="00ED0D00">
      <w:pPr>
        <w:pStyle w:val="ListParagraph"/>
        <w:ind w:left="0"/>
        <w:rPr>
          <w:lang w:bidi="ar-SA"/>
        </w:rPr>
      </w:pPr>
    </w:p>
    <w:p w:rsidR="00ED0D00" w:rsidRDefault="00ED0D00" w:rsidP="00ED0D00">
      <w:pPr>
        <w:pStyle w:val="ListParagraph"/>
        <w:ind w:left="0"/>
        <w:rPr>
          <w:lang w:bidi="ar-SA"/>
        </w:rPr>
      </w:pPr>
      <w:r>
        <w:rPr>
          <w:noProof/>
          <w:lang w:bidi="ar-SA"/>
        </w:rPr>
        <w:drawing>
          <wp:inline distT="0" distB="0" distL="0" distR="0">
            <wp:extent cx="1979875" cy="508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04039" cy="514550"/>
                    </a:xfrm>
                    <a:prstGeom prst="rect">
                      <a:avLst/>
                    </a:prstGeom>
                  </pic:spPr>
                </pic:pic>
              </a:graphicData>
            </a:graphic>
          </wp:inline>
        </w:drawing>
      </w:r>
    </w:p>
    <w:p w:rsidR="00ED0D00" w:rsidRDefault="00ED0D00" w:rsidP="00ED0D00">
      <w:pPr>
        <w:pStyle w:val="ListParagraph"/>
        <w:ind w:left="0"/>
        <w:rPr>
          <w:lang w:bidi="ar-SA"/>
        </w:rPr>
      </w:pPr>
    </w:p>
    <w:p w:rsidR="00ED0D00" w:rsidRDefault="00ED0D00" w:rsidP="00ED0D00">
      <w:pPr>
        <w:pStyle w:val="ListParagraph"/>
        <w:ind w:left="0"/>
        <w:rPr>
          <w:lang w:bidi="ar-SA"/>
        </w:rPr>
      </w:pPr>
      <w:r w:rsidRPr="00ED0D00">
        <w:rPr>
          <w:lang w:bidi="ar-SA"/>
        </w:rPr>
        <w:t>Two related entities shown using Crow's Foot notation. In this example, an optional relationship is shown between Artist and Song; the symbols closest to the song entity represents "zero, one, or many", whereas a song has "one and only one" Artist. The former is therefore read as, an Artist (can) perform(s) "zero, one, or many" song(s).</w:t>
      </w:r>
    </w:p>
    <w:p w:rsidR="00ED0D00" w:rsidRDefault="00ED0D00" w:rsidP="00D31097">
      <w:pPr>
        <w:pStyle w:val="ListParagraph"/>
        <w:ind w:left="1080"/>
        <w:rPr>
          <w:lang w:bidi="ar-SA"/>
        </w:rPr>
      </w:pPr>
    </w:p>
    <w:p w:rsidR="000E76E8" w:rsidRPr="00D31097" w:rsidRDefault="002C4702" w:rsidP="00D31097">
      <w:pPr>
        <w:pStyle w:val="ListParagraph"/>
        <w:ind w:left="1080"/>
        <w:rPr>
          <w:lang w:bidi="ar-SA"/>
        </w:rPr>
      </w:pPr>
      <w:ins w:id="26" w:author="Glueck, Deborah" w:date="2012-01-06T13:36:00Z">
        <w:r>
          <w:rPr>
            <w:lang w:bidi="ar-SA"/>
          </w:rPr>
          <w:t>Brief description</w:t>
        </w:r>
      </w:ins>
      <w:ins w:id="27" w:author="Glueck, Deborah" w:date="2012-01-06T13:45:00Z">
        <w:r w:rsidR="00D4799F">
          <w:rPr>
            <w:lang w:bidi="ar-SA"/>
          </w:rPr>
          <w:t>/glossary</w:t>
        </w:r>
      </w:ins>
      <w:ins w:id="28" w:author="Glueck, Deborah" w:date="2012-01-06T13:36:00Z">
        <w:r>
          <w:rPr>
            <w:lang w:bidi="ar-SA"/>
          </w:rPr>
          <w:t xml:space="preserve"> of SQL diagram</w:t>
        </w:r>
      </w:ins>
    </w:p>
    <w:p w:rsidR="00D145B6" w:rsidRDefault="00D145B6" w:rsidP="00D145B6">
      <w:pPr>
        <w:pStyle w:val="Heading3"/>
        <w:rPr>
          <w:lang w:bidi="ar-SA"/>
        </w:rPr>
      </w:pPr>
      <w:bookmarkStart w:id="29" w:name="_Toc314555194"/>
      <w:r>
        <w:rPr>
          <w:lang w:bidi="ar-SA"/>
        </w:rPr>
        <w:t>Scripts</w:t>
      </w:r>
      <w:bookmarkEnd w:id="29"/>
    </w:p>
    <w:p w:rsidR="00942EEB" w:rsidRDefault="00CB408B" w:rsidP="00981923">
      <w:pPr>
        <w:jc w:val="both"/>
        <w:rPr>
          <w:lang w:bidi="ar-SA"/>
        </w:rPr>
      </w:pPr>
      <w:r>
        <w:rPr>
          <w:lang w:bidi="ar-SA"/>
        </w:rPr>
        <w:t>Scripts will be provided to perform the following database activities:</w:t>
      </w:r>
    </w:p>
    <w:p w:rsidR="00CB408B" w:rsidRDefault="00CB408B" w:rsidP="00FB44AA">
      <w:pPr>
        <w:pStyle w:val="ListParagraph"/>
        <w:numPr>
          <w:ilvl w:val="0"/>
          <w:numId w:val="15"/>
        </w:numPr>
        <w:jc w:val="both"/>
        <w:rPr>
          <w:lang w:bidi="ar-SA"/>
        </w:rPr>
      </w:pPr>
      <w:r>
        <w:rPr>
          <w:lang w:bidi="ar-SA"/>
        </w:rPr>
        <w:t>Creation of a new database and all associated tables</w:t>
      </w:r>
    </w:p>
    <w:p w:rsidR="00673B28" w:rsidRDefault="00CB408B" w:rsidP="00FB44AA">
      <w:pPr>
        <w:pStyle w:val="ListParagraph"/>
        <w:numPr>
          <w:ilvl w:val="0"/>
          <w:numId w:val="15"/>
        </w:numPr>
        <w:jc w:val="both"/>
        <w:rPr>
          <w:ins w:id="30" w:author="Glueck, Deborah" w:date="2012-01-06T13:58:00Z"/>
          <w:lang w:bidi="ar-SA"/>
        </w:rPr>
      </w:pPr>
      <w:r>
        <w:rPr>
          <w:lang w:bidi="ar-SA"/>
        </w:rPr>
        <w:t>A script to remove expired study designs from the database</w:t>
      </w:r>
    </w:p>
    <w:p w:rsidR="00EB2B1F" w:rsidRDefault="00EB2B1F" w:rsidP="00FB44AA">
      <w:pPr>
        <w:pStyle w:val="ListParagraph"/>
        <w:numPr>
          <w:ilvl w:val="0"/>
          <w:numId w:val="15"/>
        </w:numPr>
        <w:jc w:val="both"/>
        <w:rPr>
          <w:lang w:bidi="ar-SA"/>
        </w:rPr>
      </w:pPr>
      <w:ins w:id="31" w:author="Glueck, Deborah" w:date="2012-01-06T13:58:00Z">
        <w:r>
          <w:rPr>
            <w:lang w:bidi="ar-SA"/>
          </w:rPr>
          <w:t>Need erase history function</w:t>
        </w:r>
      </w:ins>
    </w:p>
    <w:p w:rsidR="003B5090" w:rsidRDefault="003B5090" w:rsidP="00DE4F6B">
      <w:pPr>
        <w:pStyle w:val="Heading2"/>
        <w:rPr>
          <w:rFonts w:eastAsia="Times New Roman"/>
          <w:lang w:bidi="ar-SA"/>
        </w:rPr>
      </w:pPr>
      <w:bookmarkStart w:id="32" w:name="_Toc314555195"/>
      <w:r>
        <w:rPr>
          <w:rFonts w:eastAsia="Times New Roman"/>
          <w:lang w:bidi="ar-SA"/>
        </w:rPr>
        <w:t>Testing</w:t>
      </w:r>
      <w:bookmarkEnd w:id="32"/>
    </w:p>
    <w:p w:rsidR="00D83252" w:rsidRDefault="00ED2576" w:rsidP="009B3961">
      <w:pPr>
        <w:pStyle w:val="Heading3"/>
        <w:rPr>
          <w:lang w:bidi="ar-SA"/>
        </w:rPr>
      </w:pPr>
      <w:bookmarkStart w:id="33" w:name="_Toc314555196"/>
      <w:r>
        <w:rPr>
          <w:lang w:bidi="ar-SA"/>
        </w:rPr>
        <w:t>Unit Testing</w:t>
      </w:r>
      <w:bookmarkEnd w:id="33"/>
    </w:p>
    <w:p w:rsidR="00D83252" w:rsidRPr="00D83252" w:rsidRDefault="00D83252" w:rsidP="00D83252">
      <w:pPr>
        <w:rPr>
          <w:lang w:bidi="ar-SA"/>
        </w:rPr>
      </w:pPr>
      <w:r>
        <w:rPr>
          <w:lang w:bidi="ar-SA"/>
        </w:rPr>
        <w:t>Here newly created modules will be tested for against their functionality</w:t>
      </w:r>
      <w:r w:rsidR="00D850EB">
        <w:rPr>
          <w:lang w:bidi="ar-SA"/>
        </w:rPr>
        <w:t xml:space="preserve">. This testing will be done as per predefined test cases (e.g. for functions etc.) </w:t>
      </w:r>
    </w:p>
    <w:p w:rsidR="003B5090" w:rsidRDefault="003B5090" w:rsidP="002F1DA4">
      <w:pPr>
        <w:pStyle w:val="Heading4"/>
      </w:pPr>
      <w:r>
        <w:t>Unit tests for Hibernate</w:t>
      </w:r>
    </w:p>
    <w:p w:rsidR="003F3FDE" w:rsidRDefault="00CC59A8" w:rsidP="003B5090">
      <w:pPr>
        <w:rPr>
          <w:lang w:bidi="ar-SA"/>
        </w:rPr>
      </w:pPr>
      <w:r>
        <w:rPr>
          <w:lang w:bidi="ar-SA"/>
        </w:rPr>
        <w:t xml:space="preserve">With the help of </w:t>
      </w:r>
      <w:r w:rsidR="00D850EB">
        <w:rPr>
          <w:lang w:bidi="ar-SA"/>
        </w:rPr>
        <w:t>JUnit</w:t>
      </w:r>
      <w:r>
        <w:rPr>
          <w:lang w:bidi="ar-SA"/>
        </w:rPr>
        <w:t xml:space="preserve"> </w:t>
      </w:r>
      <w:r w:rsidR="003F3FDE">
        <w:rPr>
          <w:lang w:bidi="ar-SA"/>
        </w:rPr>
        <w:t>data access layer can be tested. Hibernate has lots of files, hence unit testing for each of such file is required.</w:t>
      </w:r>
      <w:r w:rsidR="002E7339">
        <w:rPr>
          <w:lang w:bidi="ar-SA"/>
        </w:rPr>
        <w:t xml:space="preserve"> Here are some of the file types used in Hibernate</w:t>
      </w:r>
    </w:p>
    <w:p w:rsidR="00026C01" w:rsidRDefault="00026C01" w:rsidP="00FB44AA">
      <w:pPr>
        <w:pStyle w:val="ListParagraph"/>
        <w:numPr>
          <w:ilvl w:val="0"/>
          <w:numId w:val="6"/>
        </w:numPr>
        <w:rPr>
          <w:lang w:bidi="ar-SA"/>
        </w:rPr>
      </w:pPr>
      <w:r>
        <w:rPr>
          <w:lang w:bidi="ar-SA"/>
        </w:rPr>
        <w:t>Persistent (POJO) classes</w:t>
      </w:r>
      <w:r w:rsidR="00641938">
        <w:rPr>
          <w:lang w:bidi="ar-SA"/>
        </w:rPr>
        <w:t xml:space="preserve"> – Plain Old Java Object classes are used to map to database table.</w:t>
      </w:r>
    </w:p>
    <w:p w:rsidR="00C94EED" w:rsidRDefault="00C94EED" w:rsidP="00FB44AA">
      <w:pPr>
        <w:pStyle w:val="ListParagraph"/>
        <w:numPr>
          <w:ilvl w:val="0"/>
          <w:numId w:val="6"/>
        </w:numPr>
        <w:rPr>
          <w:lang w:bidi="ar-SA"/>
        </w:rPr>
      </w:pPr>
      <w:r>
        <w:rPr>
          <w:lang w:bidi="ar-SA"/>
        </w:rPr>
        <w:t xml:space="preserve">Hibernate Mapping </w:t>
      </w:r>
      <w:r w:rsidR="00290B28">
        <w:rPr>
          <w:lang w:bidi="ar-SA"/>
        </w:rPr>
        <w:t>file</w:t>
      </w:r>
      <w:r>
        <w:rPr>
          <w:lang w:bidi="ar-SA"/>
        </w:rPr>
        <w:t xml:space="preserve"> (hbm.xml)</w:t>
      </w:r>
      <w:r w:rsidR="00D53489">
        <w:rPr>
          <w:lang w:bidi="ar-SA"/>
        </w:rPr>
        <w:t xml:space="preserve"> – </w:t>
      </w:r>
      <w:r w:rsidR="00CE4F89">
        <w:rPr>
          <w:lang w:bidi="ar-SA"/>
        </w:rPr>
        <w:t>This file maps POJO class object with corresponding table.</w:t>
      </w:r>
    </w:p>
    <w:p w:rsidR="00E16478" w:rsidRDefault="00313AC1" w:rsidP="00FB44AA">
      <w:pPr>
        <w:pStyle w:val="ListParagraph"/>
        <w:numPr>
          <w:ilvl w:val="0"/>
          <w:numId w:val="6"/>
        </w:numPr>
        <w:rPr>
          <w:lang w:bidi="ar-SA"/>
        </w:rPr>
      </w:pPr>
      <w:r>
        <w:rPr>
          <w:lang w:bidi="ar-SA"/>
        </w:rPr>
        <w:t>Hibernate Configuration File</w:t>
      </w:r>
      <w:r w:rsidR="00FD4A2A">
        <w:rPr>
          <w:lang w:bidi="ar-SA"/>
        </w:rPr>
        <w:t>(hibernate.cfg.xml)</w:t>
      </w:r>
      <w:r w:rsidR="00E16478">
        <w:rPr>
          <w:lang w:bidi="ar-SA"/>
        </w:rPr>
        <w:t xml:space="preserve"> – This file is used to create connection pool and to setup required environment.</w:t>
      </w:r>
    </w:p>
    <w:p w:rsidR="00290B28" w:rsidRDefault="003B72B3" w:rsidP="00FB44AA">
      <w:pPr>
        <w:pStyle w:val="ListParagraph"/>
        <w:numPr>
          <w:ilvl w:val="0"/>
          <w:numId w:val="6"/>
        </w:numPr>
        <w:rPr>
          <w:lang w:bidi="ar-SA"/>
        </w:rPr>
      </w:pPr>
      <w:r>
        <w:rPr>
          <w:lang w:bidi="ar-SA"/>
        </w:rPr>
        <w:t xml:space="preserve">Java files for accessing data </w:t>
      </w:r>
      <w:r w:rsidR="00EF3639">
        <w:rPr>
          <w:lang w:bidi="ar-SA"/>
        </w:rPr>
        <w:t>from tables – Actual queries will be written here.</w:t>
      </w:r>
    </w:p>
    <w:p w:rsidR="00D83252" w:rsidRDefault="003B5090" w:rsidP="002F1DA4">
      <w:pPr>
        <w:pStyle w:val="Heading4"/>
      </w:pPr>
      <w:r>
        <w:t xml:space="preserve">Unit tests for </w:t>
      </w:r>
      <w:r w:rsidR="00D83252" w:rsidRPr="002F1DA4">
        <w:t>Protocols</w:t>
      </w:r>
    </w:p>
    <w:p w:rsidR="00D83252" w:rsidRPr="00D83252" w:rsidRDefault="00D850EB" w:rsidP="00D83252">
      <w:pPr>
        <w:rPr>
          <w:lang w:bidi="ar-SA"/>
        </w:rPr>
      </w:pPr>
      <w:r>
        <w:rPr>
          <w:lang w:bidi="ar-SA"/>
        </w:rPr>
        <w:t>Protocols like xml parsing are also needed to be tested. Some existing methodology for such a unit testing will be reused here.</w:t>
      </w:r>
    </w:p>
    <w:p w:rsidR="003B5090" w:rsidRDefault="00D83252" w:rsidP="00D83252">
      <w:pPr>
        <w:pStyle w:val="Heading3"/>
        <w:rPr>
          <w:lang w:bidi="ar-SA"/>
        </w:rPr>
      </w:pPr>
      <w:bookmarkStart w:id="34" w:name="_Toc314555197"/>
      <w:r>
        <w:rPr>
          <w:lang w:bidi="ar-SA"/>
        </w:rPr>
        <w:t>Integration Test</w:t>
      </w:r>
      <w:r w:rsidR="00ED2576">
        <w:rPr>
          <w:lang w:bidi="ar-SA"/>
        </w:rPr>
        <w:t>ing</w:t>
      </w:r>
      <w:bookmarkEnd w:id="34"/>
    </w:p>
    <w:p w:rsidR="002F434D" w:rsidRPr="002F434D" w:rsidRDefault="00F92BA4" w:rsidP="002F434D">
      <w:pPr>
        <w:rPr>
          <w:lang w:bidi="ar-SA"/>
        </w:rPr>
      </w:pPr>
      <w:r>
        <w:rPr>
          <w:lang w:bidi="ar-SA"/>
        </w:rPr>
        <w:t xml:space="preserve">All the separate modules after integrating together will be tested to assure that required functionality is provided. </w:t>
      </w:r>
    </w:p>
    <w:p w:rsidR="004B53F7" w:rsidRDefault="004B53F7" w:rsidP="00DE4F6B">
      <w:pPr>
        <w:pStyle w:val="Heading2"/>
        <w:rPr>
          <w:rFonts w:eastAsia="Times New Roman"/>
          <w:lang w:bidi="ar-SA"/>
        </w:rPr>
      </w:pPr>
      <w:bookmarkStart w:id="35" w:name="_Toc314555198"/>
      <w:r>
        <w:rPr>
          <w:rFonts w:eastAsia="Times New Roman"/>
          <w:lang w:bidi="ar-SA"/>
        </w:rPr>
        <w:t>Study Identifiers</w:t>
      </w:r>
      <w:bookmarkEnd w:id="35"/>
    </w:p>
    <w:p w:rsidR="00CC1B2B" w:rsidRDefault="00BB12C2" w:rsidP="00446284">
      <w:pPr>
        <w:rPr>
          <w:lang w:bidi="ar-SA"/>
        </w:rPr>
      </w:pPr>
      <w:r>
        <w:rPr>
          <w:lang w:bidi="ar-SA"/>
        </w:rPr>
        <w:t>When a user creates a new study design, a UUID will be assigned to it.  The study design UUID will be used to synchronize the overall study design across multiple database tables.  The GLIMMPSE UI screens will retrieve study design information via the study UUID.</w:t>
      </w:r>
      <w:r w:rsidR="00446284">
        <w:rPr>
          <w:lang w:bidi="ar-SA"/>
        </w:rPr>
        <w:t xml:space="preserve">  </w:t>
      </w:r>
      <w:r w:rsidR="004B53F7">
        <w:rPr>
          <w:lang w:bidi="ar-SA"/>
        </w:rPr>
        <w:t>User</w:t>
      </w:r>
      <w:r>
        <w:rPr>
          <w:lang w:bidi="ar-SA"/>
        </w:rPr>
        <w:t>s can retrieve stored study designs</w:t>
      </w:r>
      <w:r w:rsidR="004B53F7">
        <w:rPr>
          <w:lang w:bidi="ar-SA"/>
        </w:rPr>
        <w:t xml:space="preserve"> by providing this UUID.</w:t>
      </w:r>
    </w:p>
    <w:p w:rsidR="00CC1B2B" w:rsidRPr="00CC1B2B" w:rsidRDefault="00CC1B2B" w:rsidP="007272A1">
      <w:pPr>
        <w:pStyle w:val="ListParagraph"/>
        <w:ind w:left="0"/>
        <w:jc w:val="both"/>
        <w:rPr>
          <w:u w:val="single"/>
          <w:lang w:bidi="ar-SA"/>
        </w:rPr>
      </w:pPr>
      <w:r w:rsidRPr="00CC1B2B">
        <w:rPr>
          <w:u w:val="single"/>
          <w:lang w:bidi="ar-SA"/>
        </w:rPr>
        <w:t>Structure of UUID:</w:t>
      </w:r>
    </w:p>
    <w:p w:rsidR="00CC1B2B" w:rsidRDefault="00CC1B2B" w:rsidP="007272A1">
      <w:pPr>
        <w:pStyle w:val="ListParagraph"/>
        <w:ind w:left="0"/>
        <w:jc w:val="both"/>
        <w:rPr>
          <w:lang w:bidi="ar-SA"/>
        </w:rPr>
      </w:pPr>
      <w:r>
        <w:rPr>
          <w:lang w:bidi="ar-SA"/>
        </w:rPr>
        <w:t>In general UUIDs are either 16-</w:t>
      </w:r>
      <w:r w:rsidR="00C90D3B">
        <w:rPr>
          <w:lang w:bidi="ar-SA"/>
        </w:rPr>
        <w:t>b</w:t>
      </w:r>
      <w:r w:rsidR="003325EA">
        <w:rPr>
          <w:lang w:bidi="ar-SA"/>
        </w:rPr>
        <w:t>yte (128-bit) or 32-byte long</w:t>
      </w:r>
      <w:r w:rsidR="00C90D3B">
        <w:rPr>
          <w:lang w:bidi="ar-SA"/>
        </w:rPr>
        <w:t>.</w:t>
      </w:r>
    </w:p>
    <w:p w:rsidR="00CC1B2B" w:rsidRDefault="00CC1B2B" w:rsidP="007272A1">
      <w:pPr>
        <w:pStyle w:val="ListParagraph"/>
        <w:ind w:left="0"/>
        <w:jc w:val="both"/>
        <w:rPr>
          <w:lang w:bidi="ar-SA"/>
        </w:rPr>
      </w:pPr>
      <w:r>
        <w:rPr>
          <w:lang w:bidi="ar-SA"/>
        </w:rPr>
        <w:t xml:space="preserve">Here are some examples of UUIDs: </w:t>
      </w:r>
    </w:p>
    <w:p w:rsidR="00CC1B2B" w:rsidRDefault="00CC1B2B" w:rsidP="007272A1">
      <w:pPr>
        <w:pStyle w:val="ListParagraph"/>
        <w:ind w:left="360"/>
        <w:jc w:val="both"/>
        <w:rPr>
          <w:lang w:bidi="ar-SA"/>
        </w:rPr>
      </w:pPr>
      <w:r w:rsidRPr="003D1DC1">
        <w:rPr>
          <w:lang w:bidi="ar-SA"/>
        </w:rPr>
        <w:t>067e6162-3b6f-4ae2-a171-2470b63dff00</w:t>
      </w:r>
    </w:p>
    <w:p w:rsidR="00CC1B2B" w:rsidRPr="003D1DC1" w:rsidRDefault="00CC1B2B" w:rsidP="007272A1">
      <w:pPr>
        <w:pStyle w:val="ListParagraph"/>
        <w:ind w:left="360"/>
        <w:jc w:val="both"/>
        <w:rPr>
          <w:lang w:bidi="ar-SA"/>
        </w:rPr>
      </w:pPr>
      <w:r w:rsidRPr="003D1DC1">
        <w:rPr>
          <w:lang w:bidi="ar-SA"/>
        </w:rPr>
        <w:t>54947df8-0e9e-4471-a2f9-9af509fb5889</w:t>
      </w:r>
    </w:p>
    <w:p w:rsidR="00CC1B2B" w:rsidRDefault="00CC1B2B" w:rsidP="007272A1">
      <w:pPr>
        <w:pStyle w:val="ListParagraph"/>
        <w:ind w:left="0"/>
        <w:jc w:val="both"/>
        <w:rPr>
          <w:lang w:bidi="ar-SA"/>
        </w:rPr>
      </w:pPr>
    </w:p>
    <w:p w:rsidR="003E6DA7" w:rsidRDefault="003E6DA7" w:rsidP="007272A1">
      <w:pPr>
        <w:pStyle w:val="ListParagraph"/>
        <w:ind w:left="0"/>
        <w:jc w:val="both"/>
        <w:rPr>
          <w:lang w:bidi="ar-SA"/>
        </w:rPr>
      </w:pPr>
      <w:r>
        <w:rPr>
          <w:u w:val="single"/>
          <w:lang w:bidi="ar-SA"/>
        </w:rPr>
        <w:t>Expected Problems</w:t>
      </w:r>
      <w:r>
        <w:rPr>
          <w:lang w:bidi="ar-SA"/>
        </w:rPr>
        <w:t>:</w:t>
      </w:r>
    </w:p>
    <w:p w:rsidR="003E6DA7" w:rsidRDefault="003E6DA7" w:rsidP="007272A1">
      <w:pPr>
        <w:pStyle w:val="ListParagraph"/>
        <w:ind w:left="0"/>
        <w:jc w:val="both"/>
        <w:rPr>
          <w:lang w:bidi="ar-SA"/>
        </w:rPr>
      </w:pPr>
      <w:r>
        <w:rPr>
          <w:lang w:bidi="ar-SA"/>
        </w:rPr>
        <w:lastRenderedPageBreak/>
        <w:t>Now there are two important issues with such a UUID based design;</w:t>
      </w:r>
    </w:p>
    <w:p w:rsidR="003E6DA7" w:rsidRDefault="003E6DA7" w:rsidP="00FB44AA">
      <w:pPr>
        <w:pStyle w:val="ListParagraph"/>
        <w:numPr>
          <w:ilvl w:val="0"/>
          <w:numId w:val="8"/>
        </w:numPr>
        <w:ind w:left="360"/>
        <w:jc w:val="both"/>
        <w:rPr>
          <w:lang w:bidi="ar-SA"/>
        </w:rPr>
      </w:pPr>
      <w:r>
        <w:rPr>
          <w:lang w:bidi="ar-SA"/>
        </w:rPr>
        <w:t>User has to remember each of such UUID.</w:t>
      </w:r>
      <w:r w:rsidR="00B2420D">
        <w:rPr>
          <w:lang w:bidi="ar-SA"/>
        </w:rPr>
        <w:t xml:space="preserve">  This information may be stored as session cookies.  In subsequent versions, these may be associated with a user email or login/password combination.</w:t>
      </w:r>
    </w:p>
    <w:p w:rsidR="003E6DA7" w:rsidRDefault="003E6DA7" w:rsidP="00FB44AA">
      <w:pPr>
        <w:pStyle w:val="ListParagraph"/>
        <w:numPr>
          <w:ilvl w:val="0"/>
          <w:numId w:val="8"/>
        </w:numPr>
        <w:ind w:left="360"/>
        <w:jc w:val="both"/>
        <w:rPr>
          <w:lang w:bidi="ar-SA"/>
        </w:rPr>
      </w:pPr>
      <w:r>
        <w:rPr>
          <w:lang w:bidi="ar-SA"/>
        </w:rPr>
        <w:t>Any user can access any study design. This can lead to a problem of security of such study designs.</w:t>
      </w:r>
    </w:p>
    <w:p w:rsidR="003E6DA7" w:rsidRDefault="003E6DA7" w:rsidP="007272A1">
      <w:pPr>
        <w:pStyle w:val="ListParagraph"/>
        <w:ind w:left="0"/>
        <w:jc w:val="both"/>
        <w:rPr>
          <w:lang w:bidi="ar-SA"/>
        </w:rPr>
      </w:pPr>
    </w:p>
    <w:p w:rsidR="003E6DA7" w:rsidRPr="003E6DA7" w:rsidRDefault="003E6DA7" w:rsidP="007272A1">
      <w:pPr>
        <w:pStyle w:val="ListParagraph"/>
        <w:ind w:left="0"/>
        <w:jc w:val="both"/>
        <w:rPr>
          <w:u w:val="single"/>
          <w:lang w:bidi="ar-SA"/>
        </w:rPr>
      </w:pPr>
      <w:r w:rsidRPr="003E6DA7">
        <w:rPr>
          <w:u w:val="single"/>
          <w:lang w:bidi="ar-SA"/>
        </w:rPr>
        <w:t>UUID duplication probability:</w:t>
      </w:r>
    </w:p>
    <w:p w:rsidR="00B044EF" w:rsidRDefault="00B044EF" w:rsidP="007272A1">
      <w:pPr>
        <w:pStyle w:val="ListParagraph"/>
        <w:ind w:left="0"/>
        <w:jc w:val="both"/>
        <w:rPr>
          <w:lang w:bidi="ar-SA"/>
        </w:rPr>
      </w:pPr>
      <w:r>
        <w:rPr>
          <w:lang w:bidi="ar-SA"/>
        </w:rPr>
        <w:t>These UUIDs are supposed to be ‘practically unique’ rather than ‘guaranteed unique’</w:t>
      </w:r>
      <w:r w:rsidR="0027773B">
        <w:rPr>
          <w:lang w:bidi="ar-SA"/>
        </w:rPr>
        <w:t>.</w:t>
      </w:r>
    </w:p>
    <w:p w:rsidR="00D35DDE" w:rsidRDefault="00D35DDE" w:rsidP="007272A1">
      <w:pPr>
        <w:pStyle w:val="ListParagraph"/>
        <w:ind w:left="0"/>
        <w:jc w:val="both"/>
        <w:rPr>
          <w:lang w:bidi="ar-SA"/>
        </w:rPr>
      </w:pPr>
    </w:p>
    <w:p w:rsidR="0027773B" w:rsidRDefault="0027773B" w:rsidP="007272A1">
      <w:pPr>
        <w:pStyle w:val="ListParagraph"/>
        <w:ind w:left="0"/>
        <w:jc w:val="both"/>
      </w:pPr>
      <w:r>
        <w:rPr>
          <w:lang w:bidi="ar-SA"/>
        </w:rPr>
        <w:t xml:space="preserve">There are 16^32 = </w:t>
      </w:r>
      <w:r>
        <w:t>340,282,366,920,938,463,463,374,607,431,768,211,456 possible UUIDs</w:t>
      </w:r>
    </w:p>
    <w:p w:rsidR="007E06CC" w:rsidRDefault="007E06CC" w:rsidP="007272A1">
      <w:pPr>
        <w:pStyle w:val="ListParagraph"/>
        <w:ind w:left="0"/>
        <w:jc w:val="both"/>
        <w:rPr>
          <w:lang w:bidi="ar-SA"/>
        </w:rPr>
      </w:pPr>
      <w:r>
        <w:t>Thus the probability of creating a few tens of trillions of UUIDs in a year and having one duplicate is 0.00000000006</w:t>
      </w:r>
    </w:p>
    <w:p w:rsidR="004E65D0" w:rsidRDefault="004E65D0" w:rsidP="007272A1">
      <w:pPr>
        <w:spacing w:after="0"/>
        <w:jc w:val="both"/>
        <w:rPr>
          <w:lang w:bidi="ar-SA"/>
        </w:rPr>
      </w:pPr>
      <w:r>
        <w:rPr>
          <w:u w:val="single"/>
          <w:lang w:bidi="ar-SA"/>
        </w:rPr>
        <w:t>Note</w:t>
      </w:r>
      <w:r>
        <w:rPr>
          <w:lang w:bidi="ar-SA"/>
        </w:rPr>
        <w:t>:</w:t>
      </w:r>
    </w:p>
    <w:p w:rsidR="004B53F7" w:rsidRPr="004B53F7" w:rsidRDefault="004E65D0" w:rsidP="007272A1">
      <w:pPr>
        <w:pStyle w:val="ListParagraph"/>
        <w:ind w:left="0"/>
        <w:jc w:val="both"/>
        <w:rPr>
          <w:lang w:bidi="ar-SA"/>
        </w:rPr>
      </w:pPr>
      <w:r>
        <w:rPr>
          <w:lang w:bidi="ar-SA"/>
        </w:rPr>
        <w:t>Each created study design will be removed from data base after a month</w:t>
      </w:r>
      <w:r w:rsidR="00A67832">
        <w:rPr>
          <w:lang w:bidi="ar-SA"/>
        </w:rPr>
        <w:t>.</w:t>
      </w:r>
      <w:ins w:id="36" w:author="Glueck, Deborah" w:date="2012-01-06T14:01:00Z">
        <w:r w:rsidR="004830C7">
          <w:rPr>
            <w:lang w:bidi="ar-SA"/>
          </w:rPr>
          <w:t>-with erase all history option</w:t>
        </w:r>
      </w:ins>
    </w:p>
    <w:p w:rsidR="00131704" w:rsidRDefault="00131704" w:rsidP="00F13667">
      <w:pPr>
        <w:pStyle w:val="Heading2"/>
        <w:rPr>
          <w:lang w:bidi="ar-SA"/>
        </w:rPr>
      </w:pPr>
      <w:r>
        <w:rPr>
          <w:lang w:bidi="ar-SA"/>
        </w:rPr>
        <w:t>Objects in the Study Design Service</w:t>
      </w:r>
    </w:p>
    <w:p w:rsidR="00131704" w:rsidRDefault="00131704" w:rsidP="00131704">
      <w:pPr>
        <w:rPr>
          <w:lang w:bidi="ar-SA"/>
        </w:rPr>
      </w:pPr>
      <w:r>
        <w:rPr>
          <w:lang w:bidi="ar-SA"/>
        </w:rPr>
        <w:t>All the screens will communicate with Study Design Service through JSON</w:t>
      </w:r>
      <w:r w:rsidR="009B07D5">
        <w:rPr>
          <w:lang w:bidi="ar-SA"/>
        </w:rPr>
        <w:t>. These screens will populate all the information in the objects and then forward these objects using JSON to Study Design Service. Study Design Service then will take these objects and store them in database using Hibernate. Or otherwise Study Design Service will fetch the objects from data base using Hibernate</w:t>
      </w:r>
      <w:r w:rsidR="00082706">
        <w:rPr>
          <w:lang w:bidi="ar-SA"/>
        </w:rPr>
        <w:t xml:space="preserve"> and send back to screens using JSON.</w:t>
      </w:r>
    </w:p>
    <w:p w:rsidR="00131704" w:rsidRDefault="009B3693" w:rsidP="00131704">
      <w:pPr>
        <w:rPr>
          <w:lang w:bidi="ar-SA"/>
        </w:rPr>
      </w:pPr>
      <w:r>
        <w:rPr>
          <w:lang w:bidi="ar-SA"/>
        </w:rPr>
        <w:t xml:space="preserve">Following </w:t>
      </w:r>
      <w:r w:rsidR="009018C4">
        <w:rPr>
          <w:lang w:bidi="ar-SA"/>
        </w:rPr>
        <w:t>o</w:t>
      </w:r>
      <w:r>
        <w:rPr>
          <w:lang w:bidi="ar-SA"/>
        </w:rPr>
        <w:t>bjects will be referred in Study Design Service</w:t>
      </w:r>
      <w:r w:rsidR="009018C4">
        <w:rPr>
          <w:lang w:bidi="ar-SA"/>
        </w:rPr>
        <w:t>;</w:t>
      </w:r>
    </w:p>
    <w:p w:rsidR="00F13667" w:rsidRDefault="00F13667" w:rsidP="00F13667">
      <w:pPr>
        <w:pStyle w:val="Heading3"/>
        <w:rPr>
          <w:lang w:bidi="ar-SA"/>
        </w:rPr>
      </w:pPr>
      <w:r>
        <w:rPr>
          <w:lang w:bidi="ar-SA"/>
        </w:rPr>
        <w:t>Study Design Object</w:t>
      </w:r>
    </w:p>
    <w:p w:rsidR="00F13667" w:rsidRDefault="00F13667" w:rsidP="00F13667">
      <w:pPr>
        <w:pStyle w:val="Heading4"/>
        <w:rPr>
          <w:lang w:bidi="ar-SA"/>
        </w:rPr>
      </w:pPr>
      <w:r>
        <w:rPr>
          <w:lang w:bidi="ar-SA"/>
        </w:rPr>
        <w:t>Fields</w:t>
      </w:r>
    </w:p>
    <w:tbl>
      <w:tblPr>
        <w:tblStyle w:val="MediumGrid1-Accent1"/>
        <w:tblW w:w="7380" w:type="dxa"/>
        <w:tblInd w:w="918" w:type="dxa"/>
        <w:tblLayout w:type="fixed"/>
        <w:tblLook w:val="04A0"/>
      </w:tblPr>
      <w:tblGrid>
        <w:gridCol w:w="1408"/>
        <w:gridCol w:w="1335"/>
        <w:gridCol w:w="4637"/>
      </w:tblGrid>
      <w:tr w:rsidR="00714C05" w:rsidRPr="007B7A63" w:rsidTr="00831667">
        <w:trPr>
          <w:cnfStyle w:val="100000000000"/>
        </w:trPr>
        <w:tc>
          <w:tcPr>
            <w:cnfStyle w:val="001000000000"/>
            <w:tcW w:w="1408" w:type="dxa"/>
          </w:tcPr>
          <w:p w:rsidR="00714C05" w:rsidRPr="007B7A63" w:rsidRDefault="00714C05" w:rsidP="007B7A63">
            <w:pPr>
              <w:rPr>
                <w:sz w:val="20"/>
                <w:szCs w:val="20"/>
                <w:lang w:bidi="ar-SA"/>
              </w:rPr>
            </w:pPr>
            <w:r w:rsidRPr="007B7A63">
              <w:rPr>
                <w:sz w:val="20"/>
                <w:szCs w:val="20"/>
                <w:lang w:bidi="ar-SA"/>
              </w:rPr>
              <w:t>Field Name</w:t>
            </w:r>
          </w:p>
        </w:tc>
        <w:tc>
          <w:tcPr>
            <w:tcW w:w="1335" w:type="dxa"/>
          </w:tcPr>
          <w:p w:rsidR="00714C05" w:rsidRPr="007B7A63" w:rsidRDefault="00714C05" w:rsidP="007B7A63">
            <w:pPr>
              <w:cnfStyle w:val="100000000000"/>
              <w:rPr>
                <w:sz w:val="20"/>
                <w:szCs w:val="20"/>
                <w:lang w:bidi="ar-SA"/>
              </w:rPr>
            </w:pPr>
            <w:r w:rsidRPr="007B7A63">
              <w:rPr>
                <w:sz w:val="20"/>
                <w:szCs w:val="20"/>
                <w:lang w:bidi="ar-SA"/>
              </w:rPr>
              <w:t>Field Type</w:t>
            </w:r>
          </w:p>
        </w:tc>
        <w:tc>
          <w:tcPr>
            <w:tcW w:w="4637" w:type="dxa"/>
          </w:tcPr>
          <w:p w:rsidR="00714C05" w:rsidRPr="007B7A63" w:rsidRDefault="00714C05" w:rsidP="007B7A63">
            <w:pPr>
              <w:cnfStyle w:val="100000000000"/>
              <w:rPr>
                <w:sz w:val="20"/>
                <w:szCs w:val="20"/>
                <w:lang w:bidi="ar-SA"/>
              </w:rPr>
            </w:pPr>
            <w:r w:rsidRPr="007B7A63">
              <w:rPr>
                <w:sz w:val="20"/>
                <w:szCs w:val="20"/>
                <w:lang w:bidi="ar-SA"/>
              </w:rPr>
              <w:t>Description</w:t>
            </w:r>
          </w:p>
        </w:tc>
      </w:tr>
      <w:tr w:rsidR="00714C05" w:rsidRPr="002E1C35" w:rsidTr="00831667">
        <w:trPr>
          <w:cnfStyle w:val="000000100000"/>
        </w:trPr>
        <w:tc>
          <w:tcPr>
            <w:cnfStyle w:val="001000000000"/>
            <w:tcW w:w="1408" w:type="dxa"/>
          </w:tcPr>
          <w:p w:rsidR="00714C05" w:rsidRPr="0068148D" w:rsidRDefault="00714C05" w:rsidP="007B7A63">
            <w:pPr>
              <w:rPr>
                <w:b w:val="0"/>
                <w:sz w:val="20"/>
                <w:lang w:bidi="ar-SA"/>
              </w:rPr>
            </w:pPr>
            <w:r w:rsidRPr="0068148D">
              <w:rPr>
                <w:b w:val="0"/>
                <w:sz w:val="20"/>
                <w:lang w:bidi="ar-SA"/>
              </w:rPr>
              <w:t>uuid</w:t>
            </w:r>
          </w:p>
        </w:tc>
        <w:tc>
          <w:tcPr>
            <w:tcW w:w="1335" w:type="dxa"/>
          </w:tcPr>
          <w:p w:rsidR="00714C05" w:rsidRPr="0068148D" w:rsidRDefault="00714C05" w:rsidP="007B7A63">
            <w:pPr>
              <w:cnfStyle w:val="000000100000"/>
              <w:rPr>
                <w:sz w:val="20"/>
                <w:szCs w:val="20"/>
                <w:lang w:bidi="ar-SA"/>
              </w:rPr>
            </w:pPr>
            <w:r w:rsidRPr="0068148D">
              <w:rPr>
                <w:sz w:val="20"/>
                <w:szCs w:val="20"/>
                <w:lang w:bidi="ar-SA"/>
              </w:rPr>
              <w:t>Byte[]</w:t>
            </w:r>
          </w:p>
        </w:tc>
        <w:tc>
          <w:tcPr>
            <w:tcW w:w="4637" w:type="dxa"/>
          </w:tcPr>
          <w:p w:rsidR="00714C05" w:rsidRPr="0068148D" w:rsidRDefault="00714C05" w:rsidP="00714C05">
            <w:pPr>
              <w:cnfStyle w:val="000000100000"/>
              <w:rPr>
                <w:sz w:val="20"/>
                <w:lang w:bidi="ar-SA"/>
              </w:rPr>
            </w:pPr>
            <w:r w:rsidRPr="0068148D">
              <w:rPr>
                <w:sz w:val="20"/>
                <w:lang w:bidi="ar-SA"/>
              </w:rPr>
              <w:t>For persistence UUID to byte conversion is saved in here.</w:t>
            </w:r>
          </w:p>
        </w:tc>
      </w:tr>
      <w:tr w:rsidR="00714C05" w:rsidRPr="002E1C35" w:rsidTr="00831667">
        <w:tc>
          <w:tcPr>
            <w:cnfStyle w:val="001000000000"/>
            <w:tcW w:w="1408" w:type="dxa"/>
          </w:tcPr>
          <w:p w:rsidR="00714C05" w:rsidRPr="0068148D" w:rsidRDefault="00714C05" w:rsidP="007B7A63">
            <w:pPr>
              <w:rPr>
                <w:b w:val="0"/>
                <w:sz w:val="20"/>
                <w:lang w:bidi="ar-SA"/>
              </w:rPr>
            </w:pPr>
            <w:r w:rsidRPr="0068148D">
              <w:rPr>
                <w:b w:val="0"/>
                <w:sz w:val="20"/>
                <w:lang w:bidi="ar-SA"/>
              </w:rPr>
              <w:t>studyUUID</w:t>
            </w:r>
          </w:p>
        </w:tc>
        <w:tc>
          <w:tcPr>
            <w:tcW w:w="1335" w:type="dxa"/>
          </w:tcPr>
          <w:p w:rsidR="00714C05" w:rsidRPr="0068148D" w:rsidRDefault="00714C05" w:rsidP="007B7A63">
            <w:pPr>
              <w:cnfStyle w:val="000000000000"/>
              <w:rPr>
                <w:sz w:val="20"/>
                <w:szCs w:val="20"/>
                <w:lang w:bidi="ar-SA"/>
              </w:rPr>
            </w:pPr>
            <w:r w:rsidRPr="0068148D">
              <w:rPr>
                <w:sz w:val="20"/>
                <w:szCs w:val="20"/>
                <w:lang w:bidi="ar-SA"/>
              </w:rPr>
              <w:t>UUID</w:t>
            </w:r>
          </w:p>
        </w:tc>
        <w:tc>
          <w:tcPr>
            <w:tcW w:w="4637" w:type="dxa"/>
          </w:tcPr>
          <w:p w:rsidR="00714C05" w:rsidRPr="0068148D" w:rsidRDefault="00714C05" w:rsidP="007B7A63">
            <w:pPr>
              <w:cnfStyle w:val="000000000000"/>
              <w:rPr>
                <w:sz w:val="20"/>
                <w:lang w:bidi="ar-SA"/>
              </w:rPr>
            </w:pPr>
            <w:r w:rsidRPr="0068148D">
              <w:rPr>
                <w:sz w:val="20"/>
                <w:lang w:bidi="ar-SA"/>
              </w:rPr>
              <w:t>Holds newly created UUID</w:t>
            </w:r>
          </w:p>
        </w:tc>
      </w:tr>
      <w:tr w:rsidR="00714C05" w:rsidRPr="002E1C35" w:rsidTr="00831667">
        <w:trPr>
          <w:cnfStyle w:val="000000100000"/>
        </w:trPr>
        <w:tc>
          <w:tcPr>
            <w:cnfStyle w:val="001000000000"/>
            <w:tcW w:w="1408" w:type="dxa"/>
          </w:tcPr>
          <w:p w:rsidR="00714C05" w:rsidRPr="0068148D" w:rsidRDefault="00714C05" w:rsidP="007B7A63">
            <w:pPr>
              <w:rPr>
                <w:b w:val="0"/>
                <w:sz w:val="20"/>
                <w:lang w:bidi="ar-SA"/>
              </w:rPr>
            </w:pPr>
            <w:r w:rsidRPr="0068148D">
              <w:rPr>
                <w:b w:val="0"/>
                <w:sz w:val="20"/>
                <w:lang w:bidi="ar-SA"/>
              </w:rPr>
              <w:t>name</w:t>
            </w:r>
          </w:p>
        </w:tc>
        <w:tc>
          <w:tcPr>
            <w:tcW w:w="1335" w:type="dxa"/>
          </w:tcPr>
          <w:p w:rsidR="00714C05" w:rsidRPr="0068148D" w:rsidRDefault="00714C05" w:rsidP="007B7A63">
            <w:pPr>
              <w:cnfStyle w:val="000000100000"/>
              <w:rPr>
                <w:sz w:val="20"/>
                <w:szCs w:val="20"/>
                <w:lang w:bidi="ar-SA"/>
              </w:rPr>
            </w:pPr>
            <w:r w:rsidRPr="0068148D">
              <w:rPr>
                <w:sz w:val="20"/>
                <w:szCs w:val="20"/>
                <w:lang w:bidi="ar-SA"/>
              </w:rPr>
              <w:t>String</w:t>
            </w:r>
          </w:p>
        </w:tc>
        <w:tc>
          <w:tcPr>
            <w:tcW w:w="4637" w:type="dxa"/>
          </w:tcPr>
          <w:p w:rsidR="00714C05" w:rsidRPr="0068148D" w:rsidRDefault="00714C05" w:rsidP="00714C05">
            <w:pPr>
              <w:cnfStyle w:val="000000100000"/>
              <w:rPr>
                <w:sz w:val="20"/>
                <w:lang w:bidi="ar-SA"/>
              </w:rPr>
            </w:pPr>
            <w:r w:rsidRPr="0068148D">
              <w:rPr>
                <w:sz w:val="20"/>
                <w:lang w:bidi="ar-SA"/>
              </w:rPr>
              <w:t>It describes name of the study design.</w:t>
            </w:r>
          </w:p>
        </w:tc>
      </w:tr>
      <w:tr w:rsidR="00714C05" w:rsidRPr="002E1C35" w:rsidTr="00831667">
        <w:tc>
          <w:tcPr>
            <w:cnfStyle w:val="001000000000"/>
            <w:tcW w:w="1408" w:type="dxa"/>
          </w:tcPr>
          <w:p w:rsidR="00714C05" w:rsidRPr="0068148D" w:rsidRDefault="00714C05" w:rsidP="007B7A63">
            <w:pPr>
              <w:rPr>
                <w:b w:val="0"/>
                <w:sz w:val="20"/>
                <w:lang w:bidi="ar-SA"/>
              </w:rPr>
            </w:pPr>
            <w:r w:rsidRPr="0068148D">
              <w:rPr>
                <w:b w:val="0"/>
                <w:sz w:val="20"/>
                <w:lang w:bidi="ar-SA"/>
              </w:rPr>
              <w:t>flagSolveFor</w:t>
            </w:r>
          </w:p>
        </w:tc>
        <w:tc>
          <w:tcPr>
            <w:tcW w:w="1335" w:type="dxa"/>
          </w:tcPr>
          <w:p w:rsidR="00714C05" w:rsidRPr="0068148D" w:rsidRDefault="00714C05" w:rsidP="007B7A63">
            <w:pPr>
              <w:cnfStyle w:val="000000000000"/>
              <w:rPr>
                <w:sz w:val="20"/>
                <w:szCs w:val="20"/>
                <w:lang w:bidi="ar-SA"/>
              </w:rPr>
            </w:pPr>
            <w:r w:rsidRPr="0068148D">
              <w:rPr>
                <w:sz w:val="20"/>
                <w:szCs w:val="20"/>
                <w:lang w:bidi="ar-SA"/>
              </w:rPr>
              <w:t>Enum</w:t>
            </w:r>
          </w:p>
        </w:tc>
        <w:tc>
          <w:tcPr>
            <w:tcW w:w="4637" w:type="dxa"/>
          </w:tcPr>
          <w:p w:rsidR="00714C05" w:rsidRPr="0068148D" w:rsidRDefault="00714C05" w:rsidP="007B7A63">
            <w:pPr>
              <w:cnfStyle w:val="000000000000"/>
              <w:rPr>
                <w:sz w:val="20"/>
                <w:lang w:bidi="ar-SA"/>
              </w:rPr>
            </w:pPr>
            <w:r w:rsidRPr="0068148D">
              <w:rPr>
                <w:sz w:val="20"/>
                <w:lang w:bidi="ar-SA"/>
              </w:rPr>
              <w:t>It describes the solving type is POWER or SAMPLE SIZE.</w:t>
            </w:r>
          </w:p>
        </w:tc>
      </w:tr>
      <w:tr w:rsidR="00714C05" w:rsidRPr="002E1C35" w:rsidTr="00831667">
        <w:trPr>
          <w:cnfStyle w:val="000000100000"/>
        </w:trPr>
        <w:tc>
          <w:tcPr>
            <w:cnfStyle w:val="001000000000"/>
            <w:tcW w:w="1408" w:type="dxa"/>
          </w:tcPr>
          <w:p w:rsidR="00714C05" w:rsidRPr="0068148D" w:rsidRDefault="00714C05" w:rsidP="007B7A63">
            <w:pPr>
              <w:rPr>
                <w:b w:val="0"/>
                <w:sz w:val="20"/>
                <w:lang w:bidi="ar-SA"/>
              </w:rPr>
            </w:pPr>
            <w:r w:rsidRPr="0068148D">
              <w:rPr>
                <w:b w:val="0"/>
                <w:sz w:val="20"/>
                <w:lang w:bidi="ar-SA"/>
              </w:rPr>
              <w:t>hasGuassianCovariate</w:t>
            </w:r>
          </w:p>
        </w:tc>
        <w:tc>
          <w:tcPr>
            <w:tcW w:w="1335" w:type="dxa"/>
          </w:tcPr>
          <w:p w:rsidR="00714C05" w:rsidRPr="0068148D" w:rsidRDefault="00714C05" w:rsidP="007B7A63">
            <w:pPr>
              <w:cnfStyle w:val="000000100000"/>
              <w:rPr>
                <w:sz w:val="20"/>
                <w:szCs w:val="20"/>
                <w:lang w:bidi="ar-SA"/>
              </w:rPr>
            </w:pPr>
            <w:r w:rsidRPr="0068148D">
              <w:rPr>
                <w:sz w:val="20"/>
                <w:szCs w:val="20"/>
                <w:lang w:bidi="ar-SA"/>
              </w:rPr>
              <w:t>bollean</w:t>
            </w:r>
          </w:p>
        </w:tc>
        <w:tc>
          <w:tcPr>
            <w:tcW w:w="4637" w:type="dxa"/>
          </w:tcPr>
          <w:p w:rsidR="00714C05" w:rsidRPr="0068148D" w:rsidRDefault="00714C05" w:rsidP="007B7A63">
            <w:pPr>
              <w:cnfStyle w:val="000000100000"/>
              <w:rPr>
                <w:sz w:val="20"/>
                <w:lang w:bidi="ar-SA"/>
              </w:rPr>
            </w:pPr>
            <w:r w:rsidRPr="0068148D">
              <w:rPr>
                <w:sz w:val="20"/>
                <w:lang w:bidi="ar-SA"/>
              </w:rPr>
              <w:t>It is a flag for Gaussian Covariate.</w:t>
            </w:r>
          </w:p>
        </w:tc>
      </w:tr>
    </w:tbl>
    <w:p w:rsidR="00F13667" w:rsidRDefault="00F13667" w:rsidP="00F13667">
      <w:pPr>
        <w:pStyle w:val="Heading4"/>
        <w:rPr>
          <w:lang w:bidi="ar-SA"/>
        </w:rPr>
      </w:pPr>
      <w:r>
        <w:rPr>
          <w:lang w:bidi="ar-SA"/>
        </w:rPr>
        <w:t>Sub</w:t>
      </w:r>
      <w:r w:rsidR="00665BF8">
        <w:rPr>
          <w:lang w:bidi="ar-SA"/>
        </w:rPr>
        <w:t>-</w:t>
      </w:r>
      <w:r>
        <w:rPr>
          <w:lang w:bidi="ar-SA"/>
        </w:rPr>
        <w:t>objects</w:t>
      </w:r>
    </w:p>
    <w:tbl>
      <w:tblPr>
        <w:tblStyle w:val="MediumGrid1-Accent1"/>
        <w:tblW w:w="7997" w:type="dxa"/>
        <w:tblInd w:w="918" w:type="dxa"/>
        <w:tblLayout w:type="fixed"/>
        <w:tblLook w:val="04A0"/>
      </w:tblPr>
      <w:tblGrid>
        <w:gridCol w:w="1976"/>
        <w:gridCol w:w="2554"/>
        <w:gridCol w:w="3467"/>
      </w:tblGrid>
      <w:tr w:rsidR="007B7A63" w:rsidRPr="007B7A63" w:rsidTr="00034F48">
        <w:trPr>
          <w:cnfStyle w:val="100000000000"/>
        </w:trPr>
        <w:tc>
          <w:tcPr>
            <w:cnfStyle w:val="001000000000"/>
            <w:tcW w:w="1976" w:type="dxa"/>
          </w:tcPr>
          <w:p w:rsidR="007B7A63" w:rsidRPr="007B7A63" w:rsidRDefault="007B7A63" w:rsidP="007B7A63">
            <w:pPr>
              <w:rPr>
                <w:sz w:val="20"/>
                <w:szCs w:val="20"/>
                <w:lang w:bidi="ar-SA"/>
              </w:rPr>
            </w:pPr>
            <w:r w:rsidRPr="007B7A63">
              <w:rPr>
                <w:sz w:val="20"/>
                <w:szCs w:val="20"/>
                <w:lang w:bidi="ar-SA"/>
              </w:rPr>
              <w:t>Field Name</w:t>
            </w:r>
          </w:p>
        </w:tc>
        <w:tc>
          <w:tcPr>
            <w:tcW w:w="2554" w:type="dxa"/>
          </w:tcPr>
          <w:p w:rsidR="007B7A63" w:rsidRPr="007B7A63" w:rsidRDefault="007B7A63" w:rsidP="007B7A63">
            <w:pPr>
              <w:cnfStyle w:val="100000000000"/>
              <w:rPr>
                <w:sz w:val="20"/>
                <w:szCs w:val="20"/>
                <w:lang w:bidi="ar-SA"/>
              </w:rPr>
            </w:pPr>
            <w:r w:rsidRPr="007B7A63">
              <w:rPr>
                <w:sz w:val="20"/>
                <w:szCs w:val="20"/>
                <w:lang w:bidi="ar-SA"/>
              </w:rPr>
              <w:t>Field Type</w:t>
            </w:r>
          </w:p>
        </w:tc>
        <w:tc>
          <w:tcPr>
            <w:tcW w:w="3467" w:type="dxa"/>
          </w:tcPr>
          <w:p w:rsidR="007B7A63" w:rsidRPr="007B7A63" w:rsidRDefault="007B7A63" w:rsidP="007B7A63">
            <w:pPr>
              <w:cnfStyle w:val="100000000000"/>
              <w:rPr>
                <w:sz w:val="20"/>
                <w:szCs w:val="20"/>
                <w:lang w:bidi="ar-SA"/>
              </w:rPr>
            </w:pPr>
            <w:r w:rsidRPr="007B7A63">
              <w:rPr>
                <w:sz w:val="20"/>
                <w:szCs w:val="20"/>
                <w:lang w:bidi="ar-SA"/>
              </w:rPr>
              <w:t>Description</w:t>
            </w:r>
          </w:p>
        </w:tc>
      </w:tr>
      <w:tr w:rsidR="007B7A63" w:rsidRPr="002E1C35" w:rsidTr="00034F48">
        <w:trPr>
          <w:cnfStyle w:val="000000100000"/>
        </w:trPr>
        <w:tc>
          <w:tcPr>
            <w:cnfStyle w:val="001000000000"/>
            <w:tcW w:w="1976" w:type="dxa"/>
          </w:tcPr>
          <w:p w:rsidR="007B7A63" w:rsidRPr="0068148D" w:rsidRDefault="007B7A63" w:rsidP="007B7A63">
            <w:pPr>
              <w:rPr>
                <w:b w:val="0"/>
                <w:sz w:val="20"/>
                <w:lang w:bidi="ar-SA"/>
              </w:rPr>
            </w:pPr>
            <w:r w:rsidRPr="0068148D">
              <w:rPr>
                <w:b w:val="0"/>
                <w:sz w:val="20"/>
                <w:lang w:bidi="ar-SA"/>
              </w:rPr>
              <w:t>lists</w:t>
            </w:r>
          </w:p>
        </w:tc>
        <w:tc>
          <w:tcPr>
            <w:tcW w:w="2554" w:type="dxa"/>
          </w:tcPr>
          <w:p w:rsidR="007B7A63" w:rsidRPr="0068148D" w:rsidRDefault="007B7A63" w:rsidP="007B7A63">
            <w:pPr>
              <w:cnfStyle w:val="000000100000"/>
              <w:rPr>
                <w:sz w:val="20"/>
                <w:szCs w:val="20"/>
                <w:lang w:bidi="ar-SA"/>
              </w:rPr>
            </w:pPr>
            <w:r w:rsidRPr="0068148D">
              <w:rPr>
                <w:sz w:val="20"/>
                <w:szCs w:val="20"/>
                <w:lang w:bidi="ar-SA"/>
              </w:rPr>
              <w:t>List&lt;NamedList&gt;</w:t>
            </w:r>
          </w:p>
        </w:tc>
        <w:tc>
          <w:tcPr>
            <w:tcW w:w="3467" w:type="dxa"/>
          </w:tcPr>
          <w:p w:rsidR="007B7A63" w:rsidRPr="0068148D" w:rsidRDefault="006627F4" w:rsidP="007B7A63">
            <w:pPr>
              <w:cnfStyle w:val="000000100000"/>
              <w:rPr>
                <w:sz w:val="20"/>
                <w:lang w:bidi="ar-SA"/>
              </w:rPr>
            </w:pPr>
            <w:r w:rsidRPr="0068148D">
              <w:rPr>
                <w:sz w:val="20"/>
                <w:lang w:bidi="ar-SA"/>
              </w:rPr>
              <w:t>Named l</w:t>
            </w:r>
            <w:r w:rsidR="001C5EA0" w:rsidRPr="0068148D">
              <w:rPr>
                <w:sz w:val="20"/>
                <w:lang w:bidi="ar-SA"/>
              </w:rPr>
              <w:t>ists like alpha list, sample size list etc</w:t>
            </w:r>
            <w:r w:rsidRPr="0068148D">
              <w:rPr>
                <w:sz w:val="20"/>
                <w:lang w:bidi="ar-SA"/>
              </w:rPr>
              <w:t>.</w:t>
            </w:r>
            <w:r w:rsidR="001C5EA0" w:rsidRPr="0068148D">
              <w:rPr>
                <w:sz w:val="20"/>
                <w:lang w:bidi="ar-SA"/>
              </w:rPr>
              <w:t xml:space="preserve"> are stored in this list.</w:t>
            </w:r>
          </w:p>
          <w:p w:rsidR="001C5EA0" w:rsidRPr="0068148D" w:rsidRDefault="00034F48" w:rsidP="006627F4">
            <w:pPr>
              <w:cnfStyle w:val="000000100000"/>
              <w:rPr>
                <w:sz w:val="20"/>
                <w:lang w:bidi="ar-SA"/>
              </w:rPr>
            </w:pPr>
            <w:r w:rsidRPr="0068148D">
              <w:rPr>
                <w:sz w:val="20"/>
                <w:lang w:bidi="ar-SA"/>
              </w:rPr>
              <w:t xml:space="preserve">This list </w:t>
            </w:r>
            <w:r w:rsidR="006627F4" w:rsidRPr="0068148D">
              <w:rPr>
                <w:sz w:val="20"/>
                <w:lang w:bidi="ar-SA"/>
              </w:rPr>
              <w:t>will contain total nine named lists.</w:t>
            </w:r>
          </w:p>
        </w:tc>
      </w:tr>
      <w:tr w:rsidR="001C5EA0" w:rsidRPr="002E1C35" w:rsidTr="00034F48">
        <w:tc>
          <w:tcPr>
            <w:cnfStyle w:val="001000000000"/>
            <w:tcW w:w="1976" w:type="dxa"/>
          </w:tcPr>
          <w:p w:rsidR="001C5EA0" w:rsidRPr="0068148D" w:rsidRDefault="001C5EA0" w:rsidP="003B00CE">
            <w:pPr>
              <w:rPr>
                <w:b w:val="0"/>
                <w:sz w:val="20"/>
                <w:lang w:bidi="ar-SA"/>
              </w:rPr>
            </w:pPr>
            <w:r w:rsidRPr="0068148D">
              <w:rPr>
                <w:b w:val="0"/>
                <w:sz w:val="20"/>
                <w:lang w:bidi="ar-SA"/>
              </w:rPr>
              <w:t>matrices</w:t>
            </w:r>
          </w:p>
        </w:tc>
        <w:tc>
          <w:tcPr>
            <w:tcW w:w="2554" w:type="dxa"/>
          </w:tcPr>
          <w:p w:rsidR="001C5EA0" w:rsidRPr="0068148D" w:rsidRDefault="001C5EA0" w:rsidP="003B00CE">
            <w:pPr>
              <w:cnfStyle w:val="000000000000"/>
              <w:rPr>
                <w:sz w:val="20"/>
                <w:szCs w:val="20"/>
                <w:lang w:bidi="ar-SA"/>
              </w:rPr>
            </w:pPr>
            <w:r w:rsidRPr="0068148D">
              <w:rPr>
                <w:sz w:val="20"/>
                <w:szCs w:val="20"/>
                <w:lang w:bidi="ar-SA"/>
              </w:rPr>
              <w:t>List&lt;NamedRealMatrix&gt;</w:t>
            </w:r>
          </w:p>
        </w:tc>
        <w:tc>
          <w:tcPr>
            <w:tcW w:w="3467" w:type="dxa"/>
          </w:tcPr>
          <w:p w:rsidR="00034F48" w:rsidRPr="0068148D" w:rsidRDefault="00034F48" w:rsidP="00034F48">
            <w:pPr>
              <w:cnfStyle w:val="000000000000"/>
              <w:rPr>
                <w:sz w:val="20"/>
                <w:lang w:bidi="ar-SA"/>
              </w:rPr>
            </w:pPr>
            <w:r w:rsidRPr="0068148D">
              <w:rPr>
                <w:sz w:val="20"/>
                <w:lang w:bidi="ar-SA"/>
              </w:rPr>
              <w:t>Named matrices like Theta, Between subject contrast etc. are stored in this list.</w:t>
            </w:r>
          </w:p>
          <w:p w:rsidR="001C5EA0" w:rsidRPr="0068148D" w:rsidRDefault="00034F48" w:rsidP="00034F48">
            <w:pPr>
              <w:cnfStyle w:val="000000000000"/>
              <w:rPr>
                <w:sz w:val="20"/>
                <w:szCs w:val="20"/>
                <w:lang w:bidi="ar-SA"/>
              </w:rPr>
            </w:pPr>
            <w:r w:rsidRPr="0068148D">
              <w:rPr>
                <w:sz w:val="20"/>
                <w:lang w:bidi="ar-SA"/>
              </w:rPr>
              <w:t xml:space="preserve">This list will contain total </w:t>
            </w:r>
            <w:r w:rsidRPr="0068148D">
              <w:rPr>
                <w:color w:val="FF0000"/>
                <w:sz w:val="20"/>
                <w:lang w:bidi="ar-SA"/>
              </w:rPr>
              <w:t>‘’</w:t>
            </w:r>
            <w:r w:rsidRPr="0068148D">
              <w:rPr>
                <w:sz w:val="20"/>
                <w:lang w:bidi="ar-SA"/>
              </w:rPr>
              <w:t xml:space="preserve"> named matrices.</w:t>
            </w:r>
          </w:p>
        </w:tc>
      </w:tr>
      <w:tr w:rsidR="001C5EA0" w:rsidRPr="002E1C35" w:rsidTr="00034F48">
        <w:trPr>
          <w:cnfStyle w:val="000000100000"/>
        </w:trPr>
        <w:tc>
          <w:tcPr>
            <w:cnfStyle w:val="001000000000"/>
            <w:tcW w:w="1976" w:type="dxa"/>
          </w:tcPr>
          <w:p w:rsidR="001C5EA0" w:rsidRPr="0068148D" w:rsidRDefault="001C5EA0" w:rsidP="003B00CE">
            <w:pPr>
              <w:rPr>
                <w:b w:val="0"/>
                <w:sz w:val="20"/>
                <w:lang w:bidi="ar-SA"/>
              </w:rPr>
            </w:pPr>
            <w:r w:rsidRPr="0068148D">
              <w:rPr>
                <w:b w:val="0"/>
                <w:sz w:val="20"/>
                <w:lang w:bidi="ar-SA"/>
              </w:rPr>
              <w:t>confidenceInterval</w:t>
            </w:r>
          </w:p>
        </w:tc>
        <w:tc>
          <w:tcPr>
            <w:tcW w:w="2554" w:type="dxa"/>
          </w:tcPr>
          <w:p w:rsidR="001C5EA0" w:rsidRPr="0068148D" w:rsidRDefault="001C5EA0" w:rsidP="003B00CE">
            <w:pPr>
              <w:cnfStyle w:val="000000100000"/>
              <w:rPr>
                <w:sz w:val="20"/>
                <w:szCs w:val="20"/>
                <w:lang w:bidi="ar-SA"/>
              </w:rPr>
            </w:pPr>
            <w:r w:rsidRPr="0068148D">
              <w:rPr>
                <w:sz w:val="20"/>
                <w:szCs w:val="20"/>
                <w:lang w:bidi="ar-SA"/>
              </w:rPr>
              <w:t>ConfidenceInterval</w:t>
            </w:r>
          </w:p>
        </w:tc>
        <w:tc>
          <w:tcPr>
            <w:tcW w:w="3467" w:type="dxa"/>
          </w:tcPr>
          <w:p w:rsidR="001C5EA0" w:rsidRPr="0068148D" w:rsidRDefault="001C5EA0" w:rsidP="001C5EA0">
            <w:pPr>
              <w:cnfStyle w:val="000000100000"/>
              <w:rPr>
                <w:sz w:val="20"/>
                <w:szCs w:val="20"/>
                <w:lang w:bidi="ar-SA"/>
              </w:rPr>
            </w:pPr>
            <w:r w:rsidRPr="0068148D">
              <w:rPr>
                <w:sz w:val="20"/>
                <w:szCs w:val="20"/>
                <w:lang w:bidi="ar-SA"/>
              </w:rPr>
              <w:t xml:space="preserve">This object stores information such as </w:t>
            </w:r>
            <w:r w:rsidRPr="0068148D">
              <w:rPr>
                <w:sz w:val="20"/>
                <w:szCs w:val="20"/>
                <w:lang w:bidi="ar-SA"/>
              </w:rPr>
              <w:lastRenderedPageBreak/>
              <w:t>type of beta and sigma matrices (fixed/variable), sample size, probabilities etc.</w:t>
            </w:r>
          </w:p>
        </w:tc>
      </w:tr>
      <w:tr w:rsidR="001C5EA0" w:rsidRPr="002E1C35" w:rsidTr="00034F48">
        <w:tc>
          <w:tcPr>
            <w:cnfStyle w:val="001000000000"/>
            <w:tcW w:w="1976" w:type="dxa"/>
          </w:tcPr>
          <w:p w:rsidR="001C5EA0" w:rsidRPr="0068148D" w:rsidRDefault="001C5EA0" w:rsidP="007B7A63">
            <w:pPr>
              <w:rPr>
                <w:b w:val="0"/>
                <w:sz w:val="20"/>
                <w:lang w:bidi="ar-SA"/>
              </w:rPr>
            </w:pPr>
            <w:r w:rsidRPr="0068148D">
              <w:rPr>
                <w:b w:val="0"/>
                <w:sz w:val="20"/>
                <w:lang w:bidi="ar-SA"/>
              </w:rPr>
              <w:lastRenderedPageBreak/>
              <w:t>betweenSubjectEffect</w:t>
            </w:r>
          </w:p>
        </w:tc>
        <w:tc>
          <w:tcPr>
            <w:tcW w:w="2554" w:type="dxa"/>
          </w:tcPr>
          <w:p w:rsidR="001C5EA0" w:rsidRPr="0068148D" w:rsidRDefault="001C5EA0" w:rsidP="007B7A63">
            <w:pPr>
              <w:cnfStyle w:val="000000000000"/>
              <w:rPr>
                <w:sz w:val="20"/>
                <w:szCs w:val="20"/>
                <w:lang w:bidi="ar-SA"/>
              </w:rPr>
            </w:pPr>
            <w:r w:rsidRPr="0068148D">
              <w:rPr>
                <w:sz w:val="20"/>
                <w:szCs w:val="20"/>
                <w:lang w:bidi="ar-SA"/>
              </w:rPr>
              <w:t>BetweenSubjectEffect</w:t>
            </w:r>
          </w:p>
        </w:tc>
        <w:tc>
          <w:tcPr>
            <w:tcW w:w="3467" w:type="dxa"/>
          </w:tcPr>
          <w:p w:rsidR="001C5EA0" w:rsidRPr="0068148D" w:rsidRDefault="001C5EA0" w:rsidP="007B7A63">
            <w:pPr>
              <w:cnfStyle w:val="000000000000"/>
              <w:rPr>
                <w:sz w:val="20"/>
                <w:lang w:bidi="ar-SA"/>
              </w:rPr>
            </w:pPr>
          </w:p>
        </w:tc>
      </w:tr>
      <w:tr w:rsidR="007B7A63" w:rsidRPr="002E1C35" w:rsidTr="00034F48">
        <w:trPr>
          <w:cnfStyle w:val="000000100000"/>
        </w:trPr>
        <w:tc>
          <w:tcPr>
            <w:cnfStyle w:val="001000000000"/>
            <w:tcW w:w="1976" w:type="dxa"/>
          </w:tcPr>
          <w:p w:rsidR="007B7A63" w:rsidRPr="0068148D" w:rsidRDefault="001C5EA0" w:rsidP="007B7A63">
            <w:pPr>
              <w:rPr>
                <w:b w:val="0"/>
                <w:sz w:val="20"/>
                <w:lang w:bidi="ar-SA"/>
              </w:rPr>
            </w:pPr>
            <w:r w:rsidRPr="0068148D">
              <w:rPr>
                <w:b w:val="0"/>
                <w:sz w:val="20"/>
                <w:lang w:bidi="ar-SA"/>
              </w:rPr>
              <w:t>withinSubjectEffect</w:t>
            </w:r>
          </w:p>
        </w:tc>
        <w:tc>
          <w:tcPr>
            <w:tcW w:w="2554" w:type="dxa"/>
          </w:tcPr>
          <w:p w:rsidR="007B7A63" w:rsidRPr="0068148D" w:rsidRDefault="001C5EA0" w:rsidP="007B7A63">
            <w:pPr>
              <w:cnfStyle w:val="000000100000"/>
              <w:rPr>
                <w:sz w:val="20"/>
                <w:szCs w:val="20"/>
                <w:lang w:bidi="ar-SA"/>
              </w:rPr>
            </w:pPr>
            <w:r w:rsidRPr="0068148D">
              <w:rPr>
                <w:sz w:val="20"/>
                <w:szCs w:val="20"/>
                <w:lang w:bidi="ar-SA"/>
              </w:rPr>
              <w:t>withinSubjectEffect</w:t>
            </w:r>
          </w:p>
        </w:tc>
        <w:tc>
          <w:tcPr>
            <w:tcW w:w="3467" w:type="dxa"/>
          </w:tcPr>
          <w:p w:rsidR="007B7A63" w:rsidRPr="0068148D" w:rsidRDefault="007B7A63" w:rsidP="007B7A63">
            <w:pPr>
              <w:cnfStyle w:val="000000100000"/>
              <w:rPr>
                <w:sz w:val="20"/>
                <w:szCs w:val="20"/>
                <w:lang w:bidi="ar-SA"/>
              </w:rPr>
            </w:pPr>
          </w:p>
        </w:tc>
      </w:tr>
      <w:tr w:rsidR="001C5EA0" w:rsidRPr="002E1C35" w:rsidTr="00034F48">
        <w:tc>
          <w:tcPr>
            <w:cnfStyle w:val="001000000000"/>
            <w:tcW w:w="1976" w:type="dxa"/>
          </w:tcPr>
          <w:p w:rsidR="001C5EA0" w:rsidRPr="0068148D" w:rsidRDefault="001C5EA0" w:rsidP="007B7A63">
            <w:pPr>
              <w:rPr>
                <w:b w:val="0"/>
                <w:sz w:val="20"/>
                <w:lang w:bidi="ar-SA"/>
              </w:rPr>
            </w:pPr>
            <w:r w:rsidRPr="0068148D">
              <w:rPr>
                <w:b w:val="0"/>
                <w:sz w:val="20"/>
                <w:lang w:bidi="ar-SA"/>
              </w:rPr>
              <w:t>repeatedMeaseues</w:t>
            </w:r>
          </w:p>
        </w:tc>
        <w:tc>
          <w:tcPr>
            <w:tcW w:w="2554" w:type="dxa"/>
          </w:tcPr>
          <w:p w:rsidR="001C5EA0" w:rsidRPr="0068148D" w:rsidRDefault="001C5EA0" w:rsidP="007B7A63">
            <w:pPr>
              <w:cnfStyle w:val="000000000000"/>
              <w:rPr>
                <w:sz w:val="20"/>
                <w:szCs w:val="20"/>
                <w:lang w:bidi="ar-SA"/>
              </w:rPr>
            </w:pPr>
            <w:r w:rsidRPr="0068148D">
              <w:rPr>
                <w:sz w:val="20"/>
                <w:szCs w:val="20"/>
                <w:lang w:bidi="ar-SA"/>
              </w:rPr>
              <w:t>RepeatedMeasures</w:t>
            </w:r>
          </w:p>
        </w:tc>
        <w:tc>
          <w:tcPr>
            <w:tcW w:w="3467" w:type="dxa"/>
          </w:tcPr>
          <w:p w:rsidR="001C5EA0" w:rsidRPr="0068148D" w:rsidRDefault="001C5EA0" w:rsidP="007B7A63">
            <w:pPr>
              <w:cnfStyle w:val="000000000000"/>
              <w:rPr>
                <w:sz w:val="20"/>
                <w:szCs w:val="20"/>
                <w:lang w:bidi="ar-SA"/>
              </w:rPr>
            </w:pPr>
          </w:p>
        </w:tc>
      </w:tr>
      <w:tr w:rsidR="001C5EA0" w:rsidRPr="002E1C35" w:rsidTr="00034F48">
        <w:trPr>
          <w:cnfStyle w:val="000000100000"/>
        </w:trPr>
        <w:tc>
          <w:tcPr>
            <w:cnfStyle w:val="001000000000"/>
            <w:tcW w:w="1976" w:type="dxa"/>
          </w:tcPr>
          <w:p w:rsidR="001C5EA0" w:rsidRPr="0068148D" w:rsidRDefault="001C5EA0" w:rsidP="007B7A63">
            <w:pPr>
              <w:rPr>
                <w:b w:val="0"/>
                <w:sz w:val="20"/>
                <w:lang w:bidi="ar-SA"/>
              </w:rPr>
            </w:pPr>
            <w:r w:rsidRPr="0068148D">
              <w:rPr>
                <w:b w:val="0"/>
                <w:sz w:val="20"/>
                <w:lang w:bidi="ar-SA"/>
              </w:rPr>
              <w:t>powerCurve</w:t>
            </w:r>
          </w:p>
        </w:tc>
        <w:tc>
          <w:tcPr>
            <w:tcW w:w="2554" w:type="dxa"/>
          </w:tcPr>
          <w:p w:rsidR="001C5EA0" w:rsidRPr="0068148D" w:rsidRDefault="001C5EA0" w:rsidP="007B7A63">
            <w:pPr>
              <w:cnfStyle w:val="000000100000"/>
              <w:rPr>
                <w:sz w:val="20"/>
                <w:szCs w:val="20"/>
                <w:lang w:bidi="ar-SA"/>
              </w:rPr>
            </w:pPr>
            <w:r w:rsidRPr="0068148D">
              <w:rPr>
                <w:sz w:val="20"/>
                <w:szCs w:val="20"/>
                <w:lang w:bidi="ar-SA"/>
              </w:rPr>
              <w:t>PowerCurve</w:t>
            </w:r>
          </w:p>
        </w:tc>
        <w:tc>
          <w:tcPr>
            <w:tcW w:w="3467" w:type="dxa"/>
          </w:tcPr>
          <w:p w:rsidR="001C5EA0" w:rsidRPr="0068148D" w:rsidRDefault="001C5EA0" w:rsidP="007B7A63">
            <w:pPr>
              <w:cnfStyle w:val="000000100000"/>
              <w:rPr>
                <w:sz w:val="20"/>
                <w:szCs w:val="20"/>
                <w:lang w:bidi="ar-SA"/>
              </w:rPr>
            </w:pPr>
          </w:p>
        </w:tc>
      </w:tr>
      <w:tr w:rsidR="007B7A63" w:rsidRPr="002E1C35" w:rsidTr="00034F48">
        <w:tc>
          <w:tcPr>
            <w:cnfStyle w:val="001000000000"/>
            <w:tcW w:w="1976" w:type="dxa"/>
          </w:tcPr>
          <w:p w:rsidR="007B7A63" w:rsidRPr="0068148D" w:rsidRDefault="007B7A63" w:rsidP="007B7A63">
            <w:pPr>
              <w:rPr>
                <w:b w:val="0"/>
                <w:sz w:val="20"/>
                <w:lang w:bidi="ar-SA"/>
              </w:rPr>
            </w:pPr>
            <w:r w:rsidRPr="0068148D">
              <w:rPr>
                <w:b w:val="0"/>
                <w:sz w:val="20"/>
                <w:lang w:bidi="ar-SA"/>
              </w:rPr>
              <w:t>responseList</w:t>
            </w:r>
          </w:p>
        </w:tc>
        <w:tc>
          <w:tcPr>
            <w:tcW w:w="2554" w:type="dxa"/>
          </w:tcPr>
          <w:p w:rsidR="007B7A63" w:rsidRPr="0068148D" w:rsidRDefault="007B7A63" w:rsidP="007B7A63">
            <w:pPr>
              <w:cnfStyle w:val="000000000000"/>
              <w:rPr>
                <w:sz w:val="20"/>
                <w:szCs w:val="20"/>
                <w:lang w:bidi="ar-SA"/>
              </w:rPr>
            </w:pPr>
            <w:r w:rsidRPr="0068148D">
              <w:rPr>
                <w:sz w:val="20"/>
                <w:szCs w:val="20"/>
                <w:lang w:bidi="ar-SA"/>
              </w:rPr>
              <w:t>ResponseList</w:t>
            </w:r>
          </w:p>
        </w:tc>
        <w:tc>
          <w:tcPr>
            <w:tcW w:w="3467" w:type="dxa"/>
          </w:tcPr>
          <w:p w:rsidR="007B7A63" w:rsidRPr="0068148D" w:rsidRDefault="007B7A63" w:rsidP="007B7A63">
            <w:pPr>
              <w:cnfStyle w:val="000000000000"/>
              <w:rPr>
                <w:sz w:val="20"/>
                <w:szCs w:val="20"/>
                <w:lang w:bidi="ar-SA"/>
              </w:rPr>
            </w:pPr>
          </w:p>
        </w:tc>
      </w:tr>
      <w:tr w:rsidR="007B7A63" w:rsidRPr="002E1C35" w:rsidTr="00034F48">
        <w:trPr>
          <w:cnfStyle w:val="000000100000"/>
        </w:trPr>
        <w:tc>
          <w:tcPr>
            <w:cnfStyle w:val="001000000000"/>
            <w:tcW w:w="1976" w:type="dxa"/>
          </w:tcPr>
          <w:p w:rsidR="007B7A63" w:rsidRPr="0068148D" w:rsidRDefault="001C5EA0" w:rsidP="007B7A63">
            <w:pPr>
              <w:rPr>
                <w:b w:val="0"/>
                <w:sz w:val="20"/>
                <w:lang w:bidi="ar-SA"/>
              </w:rPr>
            </w:pPr>
            <w:r w:rsidRPr="0068148D">
              <w:rPr>
                <w:b w:val="0"/>
                <w:sz w:val="20"/>
                <w:lang w:bidi="ar-SA"/>
              </w:rPr>
              <w:t>hypothesis</w:t>
            </w:r>
          </w:p>
        </w:tc>
        <w:tc>
          <w:tcPr>
            <w:tcW w:w="2554" w:type="dxa"/>
          </w:tcPr>
          <w:p w:rsidR="007B7A63" w:rsidRPr="0068148D" w:rsidRDefault="001C5EA0" w:rsidP="007B7A63">
            <w:pPr>
              <w:cnfStyle w:val="000000100000"/>
              <w:rPr>
                <w:sz w:val="20"/>
                <w:szCs w:val="20"/>
                <w:lang w:bidi="ar-SA"/>
              </w:rPr>
            </w:pPr>
            <w:r w:rsidRPr="0068148D">
              <w:rPr>
                <w:sz w:val="20"/>
                <w:szCs w:val="20"/>
                <w:lang w:bidi="ar-SA"/>
              </w:rPr>
              <w:t>Hypothesis</w:t>
            </w:r>
          </w:p>
        </w:tc>
        <w:tc>
          <w:tcPr>
            <w:tcW w:w="3467" w:type="dxa"/>
          </w:tcPr>
          <w:p w:rsidR="007B7A63" w:rsidRPr="0068148D" w:rsidRDefault="007B7A63" w:rsidP="007B7A63">
            <w:pPr>
              <w:cnfStyle w:val="000000100000"/>
              <w:rPr>
                <w:sz w:val="20"/>
                <w:szCs w:val="20"/>
                <w:lang w:bidi="ar-SA"/>
              </w:rPr>
            </w:pPr>
          </w:p>
        </w:tc>
      </w:tr>
    </w:tbl>
    <w:p w:rsidR="00F13667" w:rsidRDefault="00F13667" w:rsidP="00F13667">
      <w:pPr>
        <w:pStyle w:val="Heading3"/>
        <w:rPr>
          <w:lang w:bidi="ar-SA"/>
        </w:rPr>
      </w:pPr>
      <w:r>
        <w:rPr>
          <w:lang w:bidi="ar-SA"/>
        </w:rPr>
        <w:t>Confidence Interval Object</w:t>
      </w:r>
    </w:p>
    <w:p w:rsidR="00C47487" w:rsidRDefault="00C47487" w:rsidP="00C47487">
      <w:pPr>
        <w:pStyle w:val="Heading4"/>
        <w:rPr>
          <w:lang w:bidi="ar-SA"/>
        </w:rPr>
      </w:pPr>
      <w:r>
        <w:rPr>
          <w:lang w:bidi="ar-SA"/>
        </w:rPr>
        <w:t>Fields</w:t>
      </w:r>
    </w:p>
    <w:tbl>
      <w:tblPr>
        <w:tblStyle w:val="MediumGrid1-Accent1"/>
        <w:tblW w:w="7837" w:type="dxa"/>
        <w:tblInd w:w="918" w:type="dxa"/>
        <w:tblLayout w:type="fixed"/>
        <w:tblLook w:val="04A0"/>
      </w:tblPr>
      <w:tblGrid>
        <w:gridCol w:w="2159"/>
        <w:gridCol w:w="1335"/>
        <w:gridCol w:w="4343"/>
      </w:tblGrid>
      <w:tr w:rsidR="007B7A63" w:rsidRPr="007B7A63" w:rsidTr="00831667">
        <w:trPr>
          <w:cnfStyle w:val="100000000000"/>
        </w:trPr>
        <w:tc>
          <w:tcPr>
            <w:cnfStyle w:val="001000000000"/>
            <w:tcW w:w="2159" w:type="dxa"/>
          </w:tcPr>
          <w:p w:rsidR="007B7A63" w:rsidRPr="007B7A63" w:rsidRDefault="007B7A63" w:rsidP="007B7A63">
            <w:pPr>
              <w:rPr>
                <w:sz w:val="20"/>
                <w:szCs w:val="20"/>
                <w:lang w:bidi="ar-SA"/>
              </w:rPr>
            </w:pPr>
            <w:r w:rsidRPr="007B7A63">
              <w:rPr>
                <w:sz w:val="20"/>
                <w:szCs w:val="20"/>
                <w:lang w:bidi="ar-SA"/>
              </w:rPr>
              <w:t>Field Name</w:t>
            </w:r>
          </w:p>
        </w:tc>
        <w:tc>
          <w:tcPr>
            <w:tcW w:w="1335" w:type="dxa"/>
          </w:tcPr>
          <w:p w:rsidR="007B7A63" w:rsidRPr="007B7A63" w:rsidRDefault="007B7A63" w:rsidP="007B7A63">
            <w:pPr>
              <w:cnfStyle w:val="100000000000"/>
              <w:rPr>
                <w:sz w:val="20"/>
                <w:szCs w:val="20"/>
                <w:lang w:bidi="ar-SA"/>
              </w:rPr>
            </w:pPr>
            <w:r w:rsidRPr="007B7A63">
              <w:rPr>
                <w:sz w:val="20"/>
                <w:szCs w:val="20"/>
                <w:lang w:bidi="ar-SA"/>
              </w:rPr>
              <w:t>Field Type</w:t>
            </w:r>
          </w:p>
        </w:tc>
        <w:tc>
          <w:tcPr>
            <w:tcW w:w="4343" w:type="dxa"/>
          </w:tcPr>
          <w:p w:rsidR="007B7A63" w:rsidRPr="007B7A63" w:rsidRDefault="007B7A63" w:rsidP="007B7A63">
            <w:pPr>
              <w:cnfStyle w:val="100000000000"/>
              <w:rPr>
                <w:sz w:val="20"/>
                <w:szCs w:val="20"/>
                <w:lang w:bidi="ar-SA"/>
              </w:rPr>
            </w:pPr>
            <w:r w:rsidRPr="007B7A63">
              <w:rPr>
                <w:sz w:val="20"/>
                <w:szCs w:val="20"/>
                <w:lang w:bidi="ar-SA"/>
              </w:rPr>
              <w:t>Description</w:t>
            </w:r>
          </w:p>
        </w:tc>
      </w:tr>
      <w:tr w:rsidR="007B7A63" w:rsidRPr="002E1C35" w:rsidTr="00831667">
        <w:trPr>
          <w:cnfStyle w:val="000000100000"/>
        </w:trPr>
        <w:tc>
          <w:tcPr>
            <w:cnfStyle w:val="001000000000"/>
            <w:tcW w:w="2159" w:type="dxa"/>
          </w:tcPr>
          <w:p w:rsidR="007B7A63" w:rsidRPr="0068148D" w:rsidRDefault="007B7A63" w:rsidP="007B7A63">
            <w:pPr>
              <w:rPr>
                <w:b w:val="0"/>
                <w:sz w:val="20"/>
                <w:lang w:bidi="ar-SA"/>
              </w:rPr>
            </w:pPr>
            <w:r w:rsidRPr="0068148D">
              <w:rPr>
                <w:b w:val="0"/>
                <w:sz w:val="20"/>
                <w:lang w:bidi="ar-SA"/>
              </w:rPr>
              <w:t>id</w:t>
            </w:r>
          </w:p>
        </w:tc>
        <w:tc>
          <w:tcPr>
            <w:tcW w:w="1335" w:type="dxa"/>
          </w:tcPr>
          <w:p w:rsidR="007B7A63" w:rsidRPr="0068148D" w:rsidRDefault="007B7A63" w:rsidP="007B7A63">
            <w:pPr>
              <w:cnfStyle w:val="000000100000"/>
              <w:rPr>
                <w:sz w:val="20"/>
                <w:szCs w:val="20"/>
                <w:lang w:bidi="ar-SA"/>
              </w:rPr>
            </w:pPr>
            <w:r w:rsidRPr="0068148D">
              <w:rPr>
                <w:sz w:val="20"/>
                <w:szCs w:val="20"/>
                <w:lang w:bidi="ar-SA"/>
              </w:rPr>
              <w:t>int</w:t>
            </w:r>
          </w:p>
        </w:tc>
        <w:tc>
          <w:tcPr>
            <w:tcW w:w="4343" w:type="dxa"/>
          </w:tcPr>
          <w:p w:rsidR="007B7A63" w:rsidRPr="0068148D" w:rsidRDefault="00AC6E63" w:rsidP="007B7A63">
            <w:pPr>
              <w:cnfStyle w:val="000000100000"/>
              <w:rPr>
                <w:sz w:val="20"/>
                <w:lang w:bidi="ar-SA"/>
              </w:rPr>
            </w:pPr>
            <w:r>
              <w:rPr>
                <w:sz w:val="20"/>
                <w:lang w:bidi="ar-SA"/>
              </w:rPr>
              <w:t>This id will be used as primary key for this object.</w:t>
            </w:r>
          </w:p>
        </w:tc>
      </w:tr>
      <w:tr w:rsidR="007B7A63" w:rsidRPr="002E1C35" w:rsidTr="00831667">
        <w:tc>
          <w:tcPr>
            <w:cnfStyle w:val="001000000000"/>
            <w:tcW w:w="2159" w:type="dxa"/>
          </w:tcPr>
          <w:p w:rsidR="007B7A63" w:rsidRPr="0068148D" w:rsidRDefault="007B7A63" w:rsidP="007B7A63">
            <w:pPr>
              <w:rPr>
                <w:b w:val="0"/>
                <w:sz w:val="20"/>
                <w:lang w:bidi="ar-SA"/>
              </w:rPr>
            </w:pPr>
            <w:r w:rsidRPr="0068148D">
              <w:rPr>
                <w:b w:val="0"/>
                <w:sz w:val="20"/>
                <w:lang w:bidi="ar-SA"/>
              </w:rPr>
              <w:t>studyUUID</w:t>
            </w:r>
          </w:p>
        </w:tc>
        <w:tc>
          <w:tcPr>
            <w:tcW w:w="1335" w:type="dxa"/>
          </w:tcPr>
          <w:p w:rsidR="007B7A63" w:rsidRPr="0068148D" w:rsidRDefault="007B7A63" w:rsidP="007B7A63">
            <w:pPr>
              <w:cnfStyle w:val="000000000000"/>
              <w:rPr>
                <w:sz w:val="20"/>
                <w:szCs w:val="20"/>
                <w:lang w:bidi="ar-SA"/>
              </w:rPr>
            </w:pPr>
            <w:r w:rsidRPr="0068148D">
              <w:rPr>
                <w:sz w:val="20"/>
                <w:szCs w:val="20"/>
                <w:lang w:bidi="ar-SA"/>
              </w:rPr>
              <w:t>UUID</w:t>
            </w:r>
          </w:p>
        </w:tc>
        <w:tc>
          <w:tcPr>
            <w:tcW w:w="4343" w:type="dxa"/>
          </w:tcPr>
          <w:p w:rsidR="007B7A63" w:rsidRPr="0068148D" w:rsidRDefault="007B7A63" w:rsidP="007B7A63">
            <w:pPr>
              <w:cnfStyle w:val="000000000000"/>
              <w:rPr>
                <w:sz w:val="20"/>
                <w:lang w:bidi="ar-SA"/>
              </w:rPr>
            </w:pPr>
            <w:r w:rsidRPr="0068148D">
              <w:rPr>
                <w:sz w:val="20"/>
                <w:lang w:bidi="ar-SA"/>
              </w:rPr>
              <w:t>Holds newly created UUID</w:t>
            </w:r>
            <w:r w:rsidR="00FF0790" w:rsidRPr="0068148D">
              <w:rPr>
                <w:sz w:val="20"/>
                <w:lang w:bidi="ar-SA"/>
              </w:rPr>
              <w:t>.</w:t>
            </w:r>
          </w:p>
        </w:tc>
      </w:tr>
      <w:tr w:rsidR="007B7A63" w:rsidRPr="002E1C35" w:rsidTr="00831667">
        <w:trPr>
          <w:cnfStyle w:val="000000100000"/>
        </w:trPr>
        <w:tc>
          <w:tcPr>
            <w:cnfStyle w:val="001000000000"/>
            <w:tcW w:w="2159" w:type="dxa"/>
          </w:tcPr>
          <w:p w:rsidR="007B7A63" w:rsidRPr="0068148D" w:rsidRDefault="007B7A63" w:rsidP="007B7A63">
            <w:pPr>
              <w:rPr>
                <w:b w:val="0"/>
                <w:sz w:val="20"/>
                <w:lang w:bidi="ar-SA"/>
              </w:rPr>
            </w:pPr>
            <w:r w:rsidRPr="0068148D">
              <w:rPr>
                <w:b w:val="0"/>
                <w:sz w:val="20"/>
                <w:lang w:bidi="ar-SA"/>
              </w:rPr>
              <w:t>isBetaFixed</w:t>
            </w:r>
          </w:p>
        </w:tc>
        <w:tc>
          <w:tcPr>
            <w:tcW w:w="1335" w:type="dxa"/>
          </w:tcPr>
          <w:p w:rsidR="007B7A63" w:rsidRPr="0068148D" w:rsidRDefault="00FF0790" w:rsidP="007B7A63">
            <w:pPr>
              <w:cnfStyle w:val="000000100000"/>
              <w:rPr>
                <w:sz w:val="20"/>
                <w:szCs w:val="20"/>
                <w:lang w:bidi="ar-SA"/>
              </w:rPr>
            </w:pPr>
            <w:r w:rsidRPr="0068148D">
              <w:rPr>
                <w:sz w:val="20"/>
                <w:szCs w:val="20"/>
                <w:lang w:bidi="ar-SA"/>
              </w:rPr>
              <w:t>Boolean</w:t>
            </w:r>
          </w:p>
        </w:tc>
        <w:tc>
          <w:tcPr>
            <w:tcW w:w="4343" w:type="dxa"/>
          </w:tcPr>
          <w:p w:rsidR="007B7A63" w:rsidRPr="0068148D" w:rsidRDefault="00FF0790" w:rsidP="007B7A63">
            <w:pPr>
              <w:cnfStyle w:val="000000100000"/>
              <w:rPr>
                <w:sz w:val="20"/>
                <w:lang w:bidi="ar-SA"/>
              </w:rPr>
            </w:pPr>
            <w:r w:rsidRPr="0068148D">
              <w:rPr>
                <w:sz w:val="20"/>
                <w:lang w:bidi="ar-SA"/>
              </w:rPr>
              <w:t>Describes the fixed structure of beta matrix.</w:t>
            </w:r>
          </w:p>
        </w:tc>
      </w:tr>
      <w:tr w:rsidR="007B7A63" w:rsidRPr="002E1C35" w:rsidTr="00831667">
        <w:tc>
          <w:tcPr>
            <w:cnfStyle w:val="001000000000"/>
            <w:tcW w:w="2159" w:type="dxa"/>
          </w:tcPr>
          <w:p w:rsidR="007B7A63" w:rsidRPr="0068148D" w:rsidRDefault="007B7A63" w:rsidP="007B7A63">
            <w:pPr>
              <w:rPr>
                <w:b w:val="0"/>
                <w:sz w:val="20"/>
                <w:lang w:bidi="ar-SA"/>
              </w:rPr>
            </w:pPr>
            <w:r w:rsidRPr="0068148D">
              <w:rPr>
                <w:b w:val="0"/>
                <w:sz w:val="20"/>
                <w:lang w:bidi="ar-SA"/>
              </w:rPr>
              <w:t>isSigmaFixed</w:t>
            </w:r>
          </w:p>
        </w:tc>
        <w:tc>
          <w:tcPr>
            <w:tcW w:w="1335" w:type="dxa"/>
          </w:tcPr>
          <w:p w:rsidR="007B7A63" w:rsidRPr="0068148D" w:rsidRDefault="00FF0790" w:rsidP="007B7A63">
            <w:pPr>
              <w:cnfStyle w:val="000000000000"/>
              <w:rPr>
                <w:sz w:val="20"/>
                <w:szCs w:val="20"/>
                <w:lang w:bidi="ar-SA"/>
              </w:rPr>
            </w:pPr>
            <w:r w:rsidRPr="0068148D">
              <w:rPr>
                <w:sz w:val="20"/>
                <w:szCs w:val="20"/>
                <w:lang w:bidi="ar-SA"/>
              </w:rPr>
              <w:t>Boolean</w:t>
            </w:r>
          </w:p>
        </w:tc>
        <w:tc>
          <w:tcPr>
            <w:tcW w:w="4343" w:type="dxa"/>
          </w:tcPr>
          <w:p w:rsidR="007B7A63" w:rsidRPr="0068148D" w:rsidRDefault="00FF0790" w:rsidP="007B7A63">
            <w:pPr>
              <w:cnfStyle w:val="000000000000"/>
              <w:rPr>
                <w:sz w:val="20"/>
                <w:lang w:bidi="ar-SA"/>
              </w:rPr>
            </w:pPr>
            <w:r w:rsidRPr="0068148D">
              <w:rPr>
                <w:sz w:val="20"/>
                <w:lang w:bidi="ar-SA"/>
              </w:rPr>
              <w:t>Describes the fixed structure of sigma matrix.</w:t>
            </w:r>
          </w:p>
        </w:tc>
      </w:tr>
      <w:tr w:rsidR="007B7A63" w:rsidRPr="002E1C35" w:rsidTr="00831667">
        <w:trPr>
          <w:cnfStyle w:val="000000100000"/>
        </w:trPr>
        <w:tc>
          <w:tcPr>
            <w:cnfStyle w:val="001000000000"/>
            <w:tcW w:w="2159" w:type="dxa"/>
          </w:tcPr>
          <w:p w:rsidR="007B7A63" w:rsidRPr="0068148D" w:rsidRDefault="007B7A63" w:rsidP="007B7A63">
            <w:pPr>
              <w:rPr>
                <w:b w:val="0"/>
                <w:sz w:val="20"/>
                <w:lang w:bidi="ar-SA"/>
              </w:rPr>
            </w:pPr>
            <w:r w:rsidRPr="0068148D">
              <w:rPr>
                <w:b w:val="0"/>
                <w:sz w:val="20"/>
                <w:lang w:bidi="ar-SA"/>
              </w:rPr>
              <w:t>lowerTailProbability</w:t>
            </w:r>
          </w:p>
        </w:tc>
        <w:tc>
          <w:tcPr>
            <w:tcW w:w="1335" w:type="dxa"/>
          </w:tcPr>
          <w:p w:rsidR="007B7A63" w:rsidRPr="0068148D" w:rsidRDefault="00FF0790" w:rsidP="007B7A63">
            <w:pPr>
              <w:cnfStyle w:val="000000100000"/>
              <w:rPr>
                <w:sz w:val="20"/>
                <w:szCs w:val="20"/>
                <w:lang w:bidi="ar-SA"/>
              </w:rPr>
            </w:pPr>
            <w:r w:rsidRPr="0068148D">
              <w:rPr>
                <w:sz w:val="20"/>
                <w:szCs w:val="20"/>
                <w:lang w:bidi="ar-SA"/>
              </w:rPr>
              <w:t>Float</w:t>
            </w:r>
          </w:p>
        </w:tc>
        <w:tc>
          <w:tcPr>
            <w:tcW w:w="4343" w:type="dxa"/>
          </w:tcPr>
          <w:p w:rsidR="007B7A63" w:rsidRPr="0068148D" w:rsidRDefault="00FF0790" w:rsidP="007B7A63">
            <w:pPr>
              <w:cnfStyle w:val="000000100000"/>
              <w:rPr>
                <w:sz w:val="20"/>
                <w:lang w:bidi="ar-SA"/>
              </w:rPr>
            </w:pPr>
            <w:r w:rsidRPr="0068148D">
              <w:rPr>
                <w:sz w:val="20"/>
                <w:lang w:bidi="ar-SA"/>
              </w:rPr>
              <w:t>Probability of lower tail is stored in this variable.</w:t>
            </w:r>
          </w:p>
        </w:tc>
      </w:tr>
      <w:tr w:rsidR="007B7A63" w:rsidRPr="002E1C35" w:rsidTr="00831667">
        <w:tc>
          <w:tcPr>
            <w:cnfStyle w:val="001000000000"/>
            <w:tcW w:w="2159" w:type="dxa"/>
          </w:tcPr>
          <w:p w:rsidR="007B7A63" w:rsidRPr="0068148D" w:rsidRDefault="007B7A63" w:rsidP="007B7A63">
            <w:pPr>
              <w:rPr>
                <w:b w:val="0"/>
                <w:sz w:val="20"/>
                <w:lang w:bidi="ar-SA"/>
              </w:rPr>
            </w:pPr>
            <w:r w:rsidRPr="0068148D">
              <w:rPr>
                <w:b w:val="0"/>
                <w:sz w:val="20"/>
                <w:lang w:bidi="ar-SA"/>
              </w:rPr>
              <w:t>upperTailProbability</w:t>
            </w:r>
          </w:p>
        </w:tc>
        <w:tc>
          <w:tcPr>
            <w:tcW w:w="1335" w:type="dxa"/>
          </w:tcPr>
          <w:p w:rsidR="007B7A63" w:rsidRPr="0068148D" w:rsidRDefault="00FF0790" w:rsidP="007B7A63">
            <w:pPr>
              <w:cnfStyle w:val="000000000000"/>
              <w:rPr>
                <w:sz w:val="20"/>
                <w:szCs w:val="20"/>
                <w:lang w:bidi="ar-SA"/>
              </w:rPr>
            </w:pPr>
            <w:r w:rsidRPr="0068148D">
              <w:rPr>
                <w:sz w:val="20"/>
                <w:szCs w:val="20"/>
                <w:lang w:bidi="ar-SA"/>
              </w:rPr>
              <w:t>Float</w:t>
            </w:r>
          </w:p>
        </w:tc>
        <w:tc>
          <w:tcPr>
            <w:tcW w:w="4343" w:type="dxa"/>
          </w:tcPr>
          <w:p w:rsidR="007B7A63" w:rsidRPr="0068148D" w:rsidRDefault="00FF0790" w:rsidP="00FF0790">
            <w:pPr>
              <w:cnfStyle w:val="000000000000"/>
              <w:rPr>
                <w:sz w:val="20"/>
                <w:lang w:bidi="ar-SA"/>
              </w:rPr>
            </w:pPr>
            <w:r w:rsidRPr="0068148D">
              <w:rPr>
                <w:sz w:val="20"/>
                <w:lang w:bidi="ar-SA"/>
              </w:rPr>
              <w:t>Probability of upper tail is stored in this variable.</w:t>
            </w:r>
          </w:p>
        </w:tc>
      </w:tr>
      <w:tr w:rsidR="00FF0790" w:rsidRPr="002E1C35" w:rsidTr="00831667">
        <w:trPr>
          <w:cnfStyle w:val="000000100000"/>
        </w:trPr>
        <w:tc>
          <w:tcPr>
            <w:cnfStyle w:val="001000000000"/>
            <w:tcW w:w="2159" w:type="dxa"/>
          </w:tcPr>
          <w:p w:rsidR="00FF0790" w:rsidRPr="0068148D" w:rsidRDefault="00FF0790" w:rsidP="007B7A63">
            <w:pPr>
              <w:rPr>
                <w:b w:val="0"/>
                <w:sz w:val="20"/>
                <w:lang w:bidi="ar-SA"/>
              </w:rPr>
            </w:pPr>
            <w:r w:rsidRPr="0068148D">
              <w:rPr>
                <w:b w:val="0"/>
                <w:sz w:val="20"/>
                <w:lang w:bidi="ar-SA"/>
              </w:rPr>
              <w:t>sampleSize</w:t>
            </w:r>
          </w:p>
        </w:tc>
        <w:tc>
          <w:tcPr>
            <w:tcW w:w="1335" w:type="dxa"/>
          </w:tcPr>
          <w:p w:rsidR="00FF0790" w:rsidRPr="0068148D" w:rsidRDefault="00FF0790" w:rsidP="007B7A63">
            <w:pPr>
              <w:cnfStyle w:val="000000100000"/>
              <w:rPr>
                <w:sz w:val="20"/>
                <w:szCs w:val="20"/>
                <w:lang w:bidi="ar-SA"/>
              </w:rPr>
            </w:pPr>
            <w:r w:rsidRPr="0068148D">
              <w:rPr>
                <w:sz w:val="20"/>
                <w:szCs w:val="20"/>
                <w:lang w:bidi="ar-SA"/>
              </w:rPr>
              <w:t>Int</w:t>
            </w:r>
          </w:p>
        </w:tc>
        <w:tc>
          <w:tcPr>
            <w:tcW w:w="4343" w:type="dxa"/>
          </w:tcPr>
          <w:p w:rsidR="00FF0790" w:rsidRPr="0068148D" w:rsidRDefault="00FF0790" w:rsidP="007B7A63">
            <w:pPr>
              <w:cnfStyle w:val="000000100000"/>
              <w:rPr>
                <w:sz w:val="20"/>
                <w:lang w:bidi="ar-SA"/>
              </w:rPr>
            </w:pPr>
            <w:r w:rsidRPr="0068148D">
              <w:rPr>
                <w:sz w:val="20"/>
                <w:lang w:bidi="ar-SA"/>
              </w:rPr>
              <w:t>This field provides used the sample size.</w:t>
            </w:r>
          </w:p>
        </w:tc>
      </w:tr>
      <w:tr w:rsidR="00FF0790" w:rsidRPr="002E1C35" w:rsidTr="00831667">
        <w:tc>
          <w:tcPr>
            <w:cnfStyle w:val="001000000000"/>
            <w:tcW w:w="2159" w:type="dxa"/>
          </w:tcPr>
          <w:p w:rsidR="00FF0790" w:rsidRPr="0068148D" w:rsidRDefault="00FF0790" w:rsidP="007B7A63">
            <w:pPr>
              <w:rPr>
                <w:b w:val="0"/>
                <w:sz w:val="20"/>
                <w:lang w:bidi="ar-SA"/>
              </w:rPr>
            </w:pPr>
            <w:r w:rsidRPr="0068148D">
              <w:rPr>
                <w:b w:val="0"/>
                <w:sz w:val="20"/>
                <w:lang w:bidi="ar-SA"/>
              </w:rPr>
              <w:t>rankOfDesignMatrix</w:t>
            </w:r>
          </w:p>
        </w:tc>
        <w:tc>
          <w:tcPr>
            <w:tcW w:w="1335" w:type="dxa"/>
          </w:tcPr>
          <w:p w:rsidR="00FF0790" w:rsidRPr="0068148D" w:rsidRDefault="00FF0790" w:rsidP="007B7A63">
            <w:pPr>
              <w:cnfStyle w:val="000000000000"/>
              <w:rPr>
                <w:sz w:val="20"/>
                <w:szCs w:val="20"/>
                <w:lang w:bidi="ar-SA"/>
              </w:rPr>
            </w:pPr>
            <w:r w:rsidRPr="0068148D">
              <w:rPr>
                <w:sz w:val="20"/>
                <w:szCs w:val="20"/>
                <w:lang w:bidi="ar-SA"/>
              </w:rPr>
              <w:t>Int</w:t>
            </w:r>
          </w:p>
        </w:tc>
        <w:tc>
          <w:tcPr>
            <w:tcW w:w="4343" w:type="dxa"/>
          </w:tcPr>
          <w:p w:rsidR="00FF0790" w:rsidRPr="0068148D" w:rsidRDefault="00FF0790" w:rsidP="007B7A63">
            <w:pPr>
              <w:cnfStyle w:val="000000000000"/>
              <w:rPr>
                <w:sz w:val="20"/>
                <w:lang w:bidi="ar-SA"/>
              </w:rPr>
            </w:pPr>
            <w:r w:rsidRPr="0068148D">
              <w:rPr>
                <w:sz w:val="20"/>
                <w:lang w:bidi="ar-SA"/>
              </w:rPr>
              <w:t>This filed stores rank of the design matrix.</w:t>
            </w:r>
          </w:p>
        </w:tc>
      </w:tr>
    </w:tbl>
    <w:p w:rsidR="00C47487" w:rsidRDefault="00C47487" w:rsidP="00C47487">
      <w:pPr>
        <w:pStyle w:val="Heading4"/>
        <w:rPr>
          <w:lang w:bidi="ar-SA"/>
        </w:rPr>
      </w:pPr>
      <w:r>
        <w:rPr>
          <w:lang w:bidi="ar-SA"/>
        </w:rPr>
        <w:t>Sub-objects</w:t>
      </w:r>
    </w:p>
    <w:p w:rsidR="00F13667" w:rsidRPr="00F13667" w:rsidRDefault="00FF0790" w:rsidP="00FF0790">
      <w:pPr>
        <w:ind w:left="720" w:firstLine="144"/>
        <w:rPr>
          <w:lang w:bidi="ar-SA"/>
        </w:rPr>
      </w:pPr>
      <w:r>
        <w:rPr>
          <w:lang w:bidi="ar-SA"/>
        </w:rPr>
        <w:t>None</w:t>
      </w:r>
    </w:p>
    <w:p w:rsidR="00F13667" w:rsidRDefault="00F13667" w:rsidP="00F13667">
      <w:pPr>
        <w:pStyle w:val="Heading3"/>
        <w:rPr>
          <w:lang w:bidi="ar-SA"/>
        </w:rPr>
      </w:pPr>
      <w:r>
        <w:rPr>
          <w:lang w:bidi="ar-SA"/>
        </w:rPr>
        <w:t>Power Curve Object</w:t>
      </w:r>
    </w:p>
    <w:p w:rsidR="00F13667" w:rsidRDefault="00F13667" w:rsidP="00F13667">
      <w:pPr>
        <w:pStyle w:val="Heading4"/>
        <w:rPr>
          <w:lang w:bidi="ar-SA"/>
        </w:rPr>
      </w:pPr>
      <w:r>
        <w:rPr>
          <w:lang w:bidi="ar-SA"/>
        </w:rPr>
        <w:t>Fields</w:t>
      </w:r>
    </w:p>
    <w:tbl>
      <w:tblPr>
        <w:tblStyle w:val="MediumGrid1-Accent1"/>
        <w:tblW w:w="7975" w:type="dxa"/>
        <w:tblInd w:w="918" w:type="dxa"/>
        <w:tblLayout w:type="fixed"/>
        <w:tblLook w:val="04A0"/>
      </w:tblPr>
      <w:tblGrid>
        <w:gridCol w:w="1408"/>
        <w:gridCol w:w="1335"/>
        <w:gridCol w:w="5232"/>
      </w:tblGrid>
      <w:tr w:rsidR="0000563E" w:rsidRPr="007B7A63" w:rsidTr="00831667">
        <w:trPr>
          <w:cnfStyle w:val="100000000000"/>
        </w:trPr>
        <w:tc>
          <w:tcPr>
            <w:cnfStyle w:val="001000000000"/>
            <w:tcW w:w="1408" w:type="dxa"/>
          </w:tcPr>
          <w:p w:rsidR="0000563E" w:rsidRPr="007B7A63" w:rsidRDefault="0000563E" w:rsidP="003B00CE">
            <w:pPr>
              <w:rPr>
                <w:sz w:val="20"/>
                <w:szCs w:val="20"/>
                <w:lang w:bidi="ar-SA"/>
              </w:rPr>
            </w:pPr>
            <w:r w:rsidRPr="007B7A63">
              <w:rPr>
                <w:sz w:val="20"/>
                <w:szCs w:val="20"/>
                <w:lang w:bidi="ar-SA"/>
              </w:rPr>
              <w:t>Field Name</w:t>
            </w:r>
          </w:p>
        </w:tc>
        <w:tc>
          <w:tcPr>
            <w:tcW w:w="1335" w:type="dxa"/>
          </w:tcPr>
          <w:p w:rsidR="0000563E" w:rsidRPr="007B7A63" w:rsidRDefault="0000563E" w:rsidP="003B00CE">
            <w:pPr>
              <w:cnfStyle w:val="100000000000"/>
              <w:rPr>
                <w:sz w:val="20"/>
                <w:szCs w:val="20"/>
                <w:lang w:bidi="ar-SA"/>
              </w:rPr>
            </w:pPr>
            <w:r w:rsidRPr="007B7A63">
              <w:rPr>
                <w:sz w:val="20"/>
                <w:szCs w:val="20"/>
                <w:lang w:bidi="ar-SA"/>
              </w:rPr>
              <w:t>Field Type</w:t>
            </w:r>
          </w:p>
        </w:tc>
        <w:tc>
          <w:tcPr>
            <w:tcW w:w="5232" w:type="dxa"/>
          </w:tcPr>
          <w:p w:rsidR="0000563E" w:rsidRPr="007B7A63" w:rsidRDefault="0000563E" w:rsidP="003B00CE">
            <w:pPr>
              <w:cnfStyle w:val="100000000000"/>
              <w:rPr>
                <w:sz w:val="20"/>
                <w:szCs w:val="20"/>
                <w:lang w:bidi="ar-SA"/>
              </w:rPr>
            </w:pPr>
            <w:r w:rsidRPr="007B7A63">
              <w:rPr>
                <w:sz w:val="20"/>
                <w:szCs w:val="20"/>
                <w:lang w:bidi="ar-SA"/>
              </w:rPr>
              <w:t>Description</w:t>
            </w:r>
          </w:p>
        </w:tc>
      </w:tr>
      <w:tr w:rsidR="0000563E" w:rsidRPr="002E1C35" w:rsidTr="00831667">
        <w:trPr>
          <w:cnfStyle w:val="000000100000"/>
        </w:trPr>
        <w:tc>
          <w:tcPr>
            <w:cnfStyle w:val="001000000000"/>
            <w:tcW w:w="1408" w:type="dxa"/>
          </w:tcPr>
          <w:p w:rsidR="0000563E" w:rsidRPr="0068148D" w:rsidRDefault="0000563E" w:rsidP="003B00CE">
            <w:pPr>
              <w:rPr>
                <w:b w:val="0"/>
                <w:sz w:val="20"/>
                <w:lang w:bidi="ar-SA"/>
              </w:rPr>
            </w:pPr>
            <w:r>
              <w:rPr>
                <w:b w:val="0"/>
                <w:sz w:val="20"/>
                <w:lang w:bidi="ar-SA"/>
              </w:rPr>
              <w:t>id</w:t>
            </w:r>
          </w:p>
        </w:tc>
        <w:tc>
          <w:tcPr>
            <w:tcW w:w="1335" w:type="dxa"/>
          </w:tcPr>
          <w:p w:rsidR="0000563E" w:rsidRPr="0068148D" w:rsidRDefault="0000563E" w:rsidP="003B00CE">
            <w:pPr>
              <w:cnfStyle w:val="000000100000"/>
              <w:rPr>
                <w:sz w:val="20"/>
                <w:szCs w:val="20"/>
                <w:lang w:bidi="ar-SA"/>
              </w:rPr>
            </w:pPr>
            <w:r>
              <w:rPr>
                <w:sz w:val="20"/>
                <w:szCs w:val="20"/>
                <w:lang w:bidi="ar-SA"/>
              </w:rPr>
              <w:t>int</w:t>
            </w:r>
          </w:p>
        </w:tc>
        <w:tc>
          <w:tcPr>
            <w:tcW w:w="5232" w:type="dxa"/>
          </w:tcPr>
          <w:p w:rsidR="0000563E" w:rsidRPr="0068148D" w:rsidRDefault="0000563E" w:rsidP="003B00CE">
            <w:pPr>
              <w:cnfStyle w:val="000000100000"/>
              <w:rPr>
                <w:sz w:val="20"/>
                <w:lang w:bidi="ar-SA"/>
              </w:rPr>
            </w:pPr>
            <w:r>
              <w:rPr>
                <w:sz w:val="20"/>
                <w:lang w:bidi="ar-SA"/>
              </w:rPr>
              <w:t>This id will be used as primary key for this object.</w:t>
            </w:r>
          </w:p>
        </w:tc>
      </w:tr>
      <w:tr w:rsidR="0000563E" w:rsidRPr="002E1C35" w:rsidTr="00831667">
        <w:tc>
          <w:tcPr>
            <w:cnfStyle w:val="001000000000"/>
            <w:tcW w:w="1408" w:type="dxa"/>
          </w:tcPr>
          <w:p w:rsidR="0000563E" w:rsidRPr="0068148D" w:rsidRDefault="0000563E" w:rsidP="003B00CE">
            <w:pPr>
              <w:rPr>
                <w:b w:val="0"/>
                <w:sz w:val="20"/>
                <w:lang w:bidi="ar-SA"/>
              </w:rPr>
            </w:pPr>
            <w:r w:rsidRPr="0068148D">
              <w:rPr>
                <w:b w:val="0"/>
                <w:sz w:val="20"/>
                <w:lang w:bidi="ar-SA"/>
              </w:rPr>
              <w:t>studyUUID</w:t>
            </w:r>
          </w:p>
        </w:tc>
        <w:tc>
          <w:tcPr>
            <w:tcW w:w="1335" w:type="dxa"/>
          </w:tcPr>
          <w:p w:rsidR="0000563E" w:rsidRPr="0068148D" w:rsidRDefault="0000563E" w:rsidP="003B00CE">
            <w:pPr>
              <w:cnfStyle w:val="000000000000"/>
              <w:rPr>
                <w:sz w:val="20"/>
                <w:szCs w:val="20"/>
                <w:lang w:bidi="ar-SA"/>
              </w:rPr>
            </w:pPr>
            <w:r w:rsidRPr="0068148D">
              <w:rPr>
                <w:sz w:val="20"/>
                <w:szCs w:val="20"/>
                <w:lang w:bidi="ar-SA"/>
              </w:rPr>
              <w:t>UUID</w:t>
            </w:r>
          </w:p>
        </w:tc>
        <w:tc>
          <w:tcPr>
            <w:tcW w:w="5232" w:type="dxa"/>
          </w:tcPr>
          <w:p w:rsidR="0000563E" w:rsidRPr="0068148D" w:rsidRDefault="00831667" w:rsidP="003B00CE">
            <w:pPr>
              <w:cnfStyle w:val="000000000000"/>
              <w:rPr>
                <w:sz w:val="20"/>
                <w:lang w:bidi="ar-SA"/>
              </w:rPr>
            </w:pPr>
            <w:r>
              <w:rPr>
                <w:sz w:val="20"/>
                <w:lang w:bidi="ar-SA"/>
              </w:rPr>
              <w:t xml:space="preserve">This </w:t>
            </w:r>
            <w:r w:rsidR="0000563E">
              <w:rPr>
                <w:sz w:val="20"/>
                <w:lang w:bidi="ar-SA"/>
              </w:rPr>
              <w:t>field will reference UUID stored in study design object.</w:t>
            </w:r>
          </w:p>
        </w:tc>
      </w:tr>
      <w:tr w:rsidR="0000563E" w:rsidRPr="002E1C35" w:rsidTr="00831667">
        <w:trPr>
          <w:cnfStyle w:val="000000100000"/>
        </w:trPr>
        <w:tc>
          <w:tcPr>
            <w:cnfStyle w:val="001000000000"/>
            <w:tcW w:w="1408" w:type="dxa"/>
          </w:tcPr>
          <w:p w:rsidR="0000563E" w:rsidRPr="0068148D" w:rsidRDefault="0000563E" w:rsidP="003B00CE">
            <w:pPr>
              <w:rPr>
                <w:b w:val="0"/>
                <w:sz w:val="20"/>
                <w:lang w:bidi="ar-SA"/>
              </w:rPr>
            </w:pPr>
            <w:r>
              <w:rPr>
                <w:b w:val="0"/>
                <w:sz w:val="20"/>
                <w:lang w:bidi="ar-SA"/>
              </w:rPr>
              <w:t>horizontalAxisLabel</w:t>
            </w:r>
          </w:p>
        </w:tc>
        <w:tc>
          <w:tcPr>
            <w:tcW w:w="1335" w:type="dxa"/>
          </w:tcPr>
          <w:p w:rsidR="0000563E" w:rsidRPr="0068148D" w:rsidRDefault="0000563E" w:rsidP="003B00CE">
            <w:pPr>
              <w:cnfStyle w:val="000000100000"/>
              <w:rPr>
                <w:sz w:val="20"/>
                <w:szCs w:val="20"/>
                <w:lang w:bidi="ar-SA"/>
              </w:rPr>
            </w:pPr>
            <w:r>
              <w:rPr>
                <w:sz w:val="20"/>
                <w:szCs w:val="20"/>
                <w:lang w:bidi="ar-SA"/>
              </w:rPr>
              <w:t>Enum</w:t>
            </w:r>
          </w:p>
        </w:tc>
        <w:tc>
          <w:tcPr>
            <w:tcW w:w="5232" w:type="dxa"/>
          </w:tcPr>
          <w:p w:rsidR="0000563E" w:rsidRPr="0068148D" w:rsidRDefault="0000563E" w:rsidP="003B00CE">
            <w:pPr>
              <w:cnfStyle w:val="000000100000"/>
              <w:rPr>
                <w:sz w:val="20"/>
                <w:lang w:bidi="ar-SA"/>
              </w:rPr>
            </w:pPr>
            <w:r>
              <w:rPr>
                <w:sz w:val="20"/>
                <w:lang w:bidi="ar-SA"/>
              </w:rPr>
              <w:t>This filed describes the label given to horizontal axis.</w:t>
            </w:r>
          </w:p>
        </w:tc>
      </w:tr>
      <w:tr w:rsidR="0000563E" w:rsidRPr="002E1C35" w:rsidTr="00831667">
        <w:tc>
          <w:tcPr>
            <w:cnfStyle w:val="001000000000"/>
            <w:tcW w:w="1408" w:type="dxa"/>
          </w:tcPr>
          <w:p w:rsidR="0000563E" w:rsidRDefault="0000563E" w:rsidP="003B00CE">
            <w:pPr>
              <w:rPr>
                <w:b w:val="0"/>
                <w:sz w:val="20"/>
                <w:lang w:bidi="ar-SA"/>
              </w:rPr>
            </w:pPr>
            <w:r>
              <w:rPr>
                <w:b w:val="0"/>
                <w:sz w:val="20"/>
                <w:lang w:bidi="ar-SA"/>
              </w:rPr>
              <w:t>strtificationVariable</w:t>
            </w:r>
          </w:p>
        </w:tc>
        <w:tc>
          <w:tcPr>
            <w:tcW w:w="1335" w:type="dxa"/>
          </w:tcPr>
          <w:p w:rsidR="0000563E" w:rsidRDefault="0000563E" w:rsidP="003B00CE">
            <w:pPr>
              <w:cnfStyle w:val="000000000000"/>
              <w:rPr>
                <w:sz w:val="20"/>
                <w:szCs w:val="20"/>
                <w:lang w:bidi="ar-SA"/>
              </w:rPr>
            </w:pPr>
            <w:r>
              <w:rPr>
                <w:sz w:val="20"/>
                <w:szCs w:val="20"/>
                <w:lang w:bidi="ar-SA"/>
              </w:rPr>
              <w:t>Enum</w:t>
            </w:r>
          </w:p>
        </w:tc>
        <w:tc>
          <w:tcPr>
            <w:tcW w:w="5232" w:type="dxa"/>
          </w:tcPr>
          <w:p w:rsidR="0000563E" w:rsidRDefault="0000563E" w:rsidP="003B00CE">
            <w:pPr>
              <w:cnfStyle w:val="000000000000"/>
              <w:rPr>
                <w:sz w:val="20"/>
                <w:lang w:bidi="ar-SA"/>
              </w:rPr>
            </w:pPr>
          </w:p>
        </w:tc>
      </w:tr>
      <w:tr w:rsidR="0000563E" w:rsidRPr="002E1C35" w:rsidTr="00831667">
        <w:trPr>
          <w:cnfStyle w:val="000000100000"/>
        </w:trPr>
        <w:tc>
          <w:tcPr>
            <w:cnfStyle w:val="001000000000"/>
            <w:tcW w:w="1408" w:type="dxa"/>
          </w:tcPr>
          <w:p w:rsidR="0000563E" w:rsidRDefault="0000563E" w:rsidP="003B00CE">
            <w:pPr>
              <w:rPr>
                <w:b w:val="0"/>
                <w:sz w:val="20"/>
                <w:lang w:bidi="ar-SA"/>
              </w:rPr>
            </w:pPr>
            <w:r>
              <w:rPr>
                <w:b w:val="0"/>
                <w:sz w:val="20"/>
                <w:lang w:bidi="ar-SA"/>
              </w:rPr>
              <w:t>powerCurveDescriptionColumn</w:t>
            </w:r>
          </w:p>
        </w:tc>
        <w:tc>
          <w:tcPr>
            <w:tcW w:w="1335" w:type="dxa"/>
          </w:tcPr>
          <w:p w:rsidR="0000563E" w:rsidRDefault="0000563E" w:rsidP="003B00CE">
            <w:pPr>
              <w:cnfStyle w:val="000000100000"/>
              <w:rPr>
                <w:sz w:val="20"/>
                <w:szCs w:val="20"/>
                <w:lang w:bidi="ar-SA"/>
              </w:rPr>
            </w:pPr>
            <w:r>
              <w:rPr>
                <w:sz w:val="20"/>
                <w:szCs w:val="20"/>
                <w:lang w:bidi="ar-SA"/>
              </w:rPr>
              <w:t>String</w:t>
            </w:r>
          </w:p>
        </w:tc>
        <w:tc>
          <w:tcPr>
            <w:tcW w:w="5232" w:type="dxa"/>
          </w:tcPr>
          <w:p w:rsidR="0000563E" w:rsidRDefault="0000563E" w:rsidP="003B00CE">
            <w:pPr>
              <w:cnfStyle w:val="000000100000"/>
              <w:rPr>
                <w:sz w:val="20"/>
                <w:lang w:bidi="ar-SA"/>
              </w:rPr>
            </w:pPr>
            <w:r>
              <w:rPr>
                <w:sz w:val="20"/>
                <w:lang w:bidi="ar-SA"/>
              </w:rPr>
              <w:t>This field stores description for the power curve.</w:t>
            </w:r>
          </w:p>
        </w:tc>
      </w:tr>
      <w:tr w:rsidR="0000563E" w:rsidRPr="002E1C35" w:rsidTr="00831667">
        <w:tc>
          <w:tcPr>
            <w:cnfStyle w:val="001000000000"/>
            <w:tcW w:w="1408" w:type="dxa"/>
          </w:tcPr>
          <w:p w:rsidR="0000563E" w:rsidRDefault="0000563E" w:rsidP="003B00CE">
            <w:pPr>
              <w:rPr>
                <w:b w:val="0"/>
                <w:sz w:val="20"/>
                <w:lang w:bidi="ar-SA"/>
              </w:rPr>
            </w:pPr>
            <w:r>
              <w:rPr>
                <w:b w:val="0"/>
                <w:sz w:val="20"/>
                <w:lang w:bidi="ar-SA"/>
              </w:rPr>
              <w:t>sampleSize</w:t>
            </w:r>
          </w:p>
        </w:tc>
        <w:tc>
          <w:tcPr>
            <w:tcW w:w="1335" w:type="dxa"/>
          </w:tcPr>
          <w:p w:rsidR="0000563E" w:rsidRDefault="0000563E" w:rsidP="003B00CE">
            <w:pPr>
              <w:cnfStyle w:val="000000000000"/>
              <w:rPr>
                <w:sz w:val="20"/>
                <w:szCs w:val="20"/>
                <w:lang w:bidi="ar-SA"/>
              </w:rPr>
            </w:pPr>
            <w:r>
              <w:rPr>
                <w:sz w:val="20"/>
                <w:szCs w:val="20"/>
                <w:lang w:bidi="ar-SA"/>
              </w:rPr>
              <w:t>Int</w:t>
            </w:r>
          </w:p>
        </w:tc>
        <w:tc>
          <w:tcPr>
            <w:tcW w:w="5232" w:type="dxa"/>
          </w:tcPr>
          <w:p w:rsidR="0000563E" w:rsidRPr="0068148D" w:rsidRDefault="0000563E" w:rsidP="003B00CE">
            <w:pPr>
              <w:cnfStyle w:val="000000000000"/>
              <w:rPr>
                <w:sz w:val="20"/>
                <w:lang w:bidi="ar-SA"/>
              </w:rPr>
            </w:pPr>
            <w:r w:rsidRPr="0068148D">
              <w:rPr>
                <w:sz w:val="20"/>
                <w:lang w:bidi="ar-SA"/>
              </w:rPr>
              <w:t>This field provides used the sample size.</w:t>
            </w:r>
          </w:p>
        </w:tc>
      </w:tr>
      <w:tr w:rsidR="0000563E" w:rsidRPr="002E1C35" w:rsidTr="00831667">
        <w:trPr>
          <w:cnfStyle w:val="000000100000"/>
        </w:trPr>
        <w:tc>
          <w:tcPr>
            <w:cnfStyle w:val="001000000000"/>
            <w:tcW w:w="1408" w:type="dxa"/>
          </w:tcPr>
          <w:p w:rsidR="0000563E" w:rsidRDefault="0000563E" w:rsidP="003B00CE">
            <w:pPr>
              <w:rPr>
                <w:b w:val="0"/>
                <w:sz w:val="20"/>
                <w:lang w:bidi="ar-SA"/>
              </w:rPr>
            </w:pPr>
            <w:r>
              <w:rPr>
                <w:b w:val="0"/>
                <w:sz w:val="20"/>
                <w:lang w:bidi="ar-SA"/>
              </w:rPr>
              <w:t>regressionCoefficientScaleFactor</w:t>
            </w:r>
          </w:p>
        </w:tc>
        <w:tc>
          <w:tcPr>
            <w:tcW w:w="1335" w:type="dxa"/>
          </w:tcPr>
          <w:p w:rsidR="0000563E" w:rsidRDefault="0000563E" w:rsidP="003B00CE">
            <w:pPr>
              <w:cnfStyle w:val="000000100000"/>
              <w:rPr>
                <w:sz w:val="20"/>
                <w:szCs w:val="20"/>
                <w:lang w:bidi="ar-SA"/>
              </w:rPr>
            </w:pPr>
            <w:r>
              <w:rPr>
                <w:sz w:val="20"/>
                <w:szCs w:val="20"/>
                <w:lang w:bidi="ar-SA"/>
              </w:rPr>
              <w:t>Float</w:t>
            </w:r>
          </w:p>
        </w:tc>
        <w:tc>
          <w:tcPr>
            <w:tcW w:w="5232" w:type="dxa"/>
          </w:tcPr>
          <w:p w:rsidR="0000563E" w:rsidRDefault="0000563E" w:rsidP="003B00CE">
            <w:pPr>
              <w:cnfStyle w:val="000000100000"/>
              <w:rPr>
                <w:sz w:val="20"/>
                <w:lang w:bidi="ar-SA"/>
              </w:rPr>
            </w:pPr>
            <w:r>
              <w:rPr>
                <w:sz w:val="20"/>
                <w:lang w:bidi="ar-SA"/>
              </w:rPr>
              <w:t>This field stores regression coefficient.</w:t>
            </w:r>
          </w:p>
        </w:tc>
      </w:tr>
      <w:tr w:rsidR="0000563E" w:rsidRPr="002E1C35" w:rsidTr="00831667">
        <w:tc>
          <w:tcPr>
            <w:cnfStyle w:val="001000000000"/>
            <w:tcW w:w="1408" w:type="dxa"/>
          </w:tcPr>
          <w:p w:rsidR="0000563E" w:rsidRDefault="0000563E" w:rsidP="003B00CE">
            <w:pPr>
              <w:rPr>
                <w:b w:val="0"/>
                <w:sz w:val="20"/>
                <w:lang w:bidi="ar-SA"/>
              </w:rPr>
            </w:pPr>
            <w:r>
              <w:rPr>
                <w:b w:val="0"/>
                <w:sz w:val="20"/>
                <w:lang w:bidi="ar-SA"/>
              </w:rPr>
              <w:t>variabilityScaleFactor</w:t>
            </w:r>
          </w:p>
        </w:tc>
        <w:tc>
          <w:tcPr>
            <w:tcW w:w="1335" w:type="dxa"/>
          </w:tcPr>
          <w:p w:rsidR="0000563E" w:rsidRDefault="0000563E" w:rsidP="003B00CE">
            <w:pPr>
              <w:cnfStyle w:val="000000000000"/>
              <w:rPr>
                <w:sz w:val="20"/>
                <w:szCs w:val="20"/>
                <w:lang w:bidi="ar-SA"/>
              </w:rPr>
            </w:pPr>
            <w:r>
              <w:rPr>
                <w:sz w:val="20"/>
                <w:szCs w:val="20"/>
                <w:lang w:bidi="ar-SA"/>
              </w:rPr>
              <w:t>Float</w:t>
            </w:r>
          </w:p>
        </w:tc>
        <w:tc>
          <w:tcPr>
            <w:tcW w:w="5232" w:type="dxa"/>
          </w:tcPr>
          <w:p w:rsidR="0000563E" w:rsidRDefault="0000563E" w:rsidP="003B00CE">
            <w:pPr>
              <w:cnfStyle w:val="000000000000"/>
              <w:rPr>
                <w:sz w:val="20"/>
                <w:lang w:bidi="ar-SA"/>
              </w:rPr>
            </w:pPr>
            <w:r>
              <w:rPr>
                <w:sz w:val="20"/>
                <w:lang w:bidi="ar-SA"/>
              </w:rPr>
              <w:t>A variability scale factor is stored in this field.</w:t>
            </w:r>
          </w:p>
        </w:tc>
      </w:tr>
      <w:tr w:rsidR="0000563E" w:rsidRPr="002E1C35" w:rsidTr="00831667">
        <w:trPr>
          <w:cnfStyle w:val="000000100000"/>
        </w:trPr>
        <w:tc>
          <w:tcPr>
            <w:cnfStyle w:val="001000000000"/>
            <w:tcW w:w="1408" w:type="dxa"/>
          </w:tcPr>
          <w:p w:rsidR="0000563E" w:rsidRDefault="0000563E" w:rsidP="003B00CE">
            <w:pPr>
              <w:rPr>
                <w:b w:val="0"/>
                <w:sz w:val="20"/>
                <w:lang w:bidi="ar-SA"/>
              </w:rPr>
            </w:pPr>
            <w:r>
              <w:rPr>
                <w:b w:val="0"/>
                <w:sz w:val="20"/>
                <w:lang w:bidi="ar-SA"/>
              </w:rPr>
              <w:t>statisticalTest</w:t>
            </w:r>
          </w:p>
        </w:tc>
        <w:tc>
          <w:tcPr>
            <w:tcW w:w="1335" w:type="dxa"/>
          </w:tcPr>
          <w:p w:rsidR="0000563E" w:rsidRDefault="0000563E" w:rsidP="003B00CE">
            <w:pPr>
              <w:cnfStyle w:val="000000100000"/>
              <w:rPr>
                <w:sz w:val="20"/>
                <w:szCs w:val="20"/>
                <w:lang w:bidi="ar-SA"/>
              </w:rPr>
            </w:pPr>
            <w:r>
              <w:rPr>
                <w:sz w:val="20"/>
                <w:szCs w:val="20"/>
                <w:lang w:bidi="ar-SA"/>
              </w:rPr>
              <w:t>String</w:t>
            </w:r>
          </w:p>
        </w:tc>
        <w:tc>
          <w:tcPr>
            <w:tcW w:w="5232" w:type="dxa"/>
          </w:tcPr>
          <w:p w:rsidR="0000563E" w:rsidRDefault="0000563E" w:rsidP="003B00CE">
            <w:pPr>
              <w:cnfStyle w:val="000000100000"/>
              <w:rPr>
                <w:sz w:val="20"/>
                <w:lang w:bidi="ar-SA"/>
              </w:rPr>
            </w:pPr>
          </w:p>
        </w:tc>
      </w:tr>
      <w:tr w:rsidR="0000563E" w:rsidRPr="002E1C35" w:rsidTr="00831667">
        <w:tc>
          <w:tcPr>
            <w:cnfStyle w:val="001000000000"/>
            <w:tcW w:w="1408" w:type="dxa"/>
          </w:tcPr>
          <w:p w:rsidR="0000563E" w:rsidRDefault="0000563E" w:rsidP="003B00CE">
            <w:pPr>
              <w:rPr>
                <w:b w:val="0"/>
                <w:sz w:val="20"/>
                <w:lang w:bidi="ar-SA"/>
              </w:rPr>
            </w:pPr>
            <w:r>
              <w:rPr>
                <w:b w:val="0"/>
                <w:sz w:val="20"/>
                <w:lang w:bidi="ar-SA"/>
              </w:rPr>
              <w:t>typeIError</w:t>
            </w:r>
          </w:p>
        </w:tc>
        <w:tc>
          <w:tcPr>
            <w:tcW w:w="1335" w:type="dxa"/>
          </w:tcPr>
          <w:p w:rsidR="0000563E" w:rsidRDefault="0000563E" w:rsidP="003B00CE">
            <w:pPr>
              <w:cnfStyle w:val="000000000000"/>
              <w:rPr>
                <w:sz w:val="20"/>
                <w:szCs w:val="20"/>
                <w:lang w:bidi="ar-SA"/>
              </w:rPr>
            </w:pPr>
            <w:r>
              <w:rPr>
                <w:sz w:val="20"/>
                <w:szCs w:val="20"/>
                <w:lang w:bidi="ar-SA"/>
              </w:rPr>
              <w:t>Float</w:t>
            </w:r>
          </w:p>
        </w:tc>
        <w:tc>
          <w:tcPr>
            <w:tcW w:w="5232" w:type="dxa"/>
          </w:tcPr>
          <w:p w:rsidR="0000563E" w:rsidRDefault="0000563E" w:rsidP="003B00CE">
            <w:pPr>
              <w:cnfStyle w:val="000000000000"/>
              <w:rPr>
                <w:sz w:val="20"/>
                <w:lang w:bidi="ar-SA"/>
              </w:rPr>
            </w:pPr>
          </w:p>
        </w:tc>
      </w:tr>
    </w:tbl>
    <w:p w:rsidR="00F13667" w:rsidRDefault="00F13667" w:rsidP="00F13667">
      <w:pPr>
        <w:pStyle w:val="Heading4"/>
        <w:rPr>
          <w:lang w:bidi="ar-SA"/>
        </w:rPr>
      </w:pPr>
      <w:r>
        <w:rPr>
          <w:lang w:bidi="ar-SA"/>
        </w:rPr>
        <w:t>Sub</w:t>
      </w:r>
      <w:r w:rsidR="00C47487">
        <w:rPr>
          <w:lang w:bidi="ar-SA"/>
        </w:rPr>
        <w:t>-</w:t>
      </w:r>
      <w:r>
        <w:rPr>
          <w:lang w:bidi="ar-SA"/>
        </w:rPr>
        <w:t>objects</w:t>
      </w:r>
    </w:p>
    <w:p w:rsidR="00E25F0B" w:rsidRDefault="00E25F0B" w:rsidP="00E25F0B">
      <w:pPr>
        <w:ind w:left="720" w:firstLine="144"/>
        <w:rPr>
          <w:lang w:bidi="ar-SA"/>
        </w:rPr>
      </w:pPr>
      <w:r>
        <w:rPr>
          <w:lang w:bidi="ar-SA"/>
        </w:rPr>
        <w:t>None</w:t>
      </w:r>
    </w:p>
    <w:p w:rsidR="0054433D" w:rsidRDefault="0054433D" w:rsidP="0054433D">
      <w:pPr>
        <w:pStyle w:val="Heading3"/>
        <w:rPr>
          <w:lang w:bidi="ar-SA"/>
        </w:rPr>
      </w:pPr>
      <w:r>
        <w:rPr>
          <w:lang w:bidi="ar-SA"/>
        </w:rPr>
        <w:t>Hypothesis Object</w:t>
      </w:r>
    </w:p>
    <w:p w:rsidR="0054433D" w:rsidRDefault="0054433D" w:rsidP="0054433D">
      <w:pPr>
        <w:pStyle w:val="Heading4"/>
        <w:rPr>
          <w:lang w:bidi="ar-SA"/>
        </w:rPr>
      </w:pPr>
      <w:r>
        <w:rPr>
          <w:lang w:bidi="ar-SA"/>
        </w:rPr>
        <w:lastRenderedPageBreak/>
        <w:t>Fields</w:t>
      </w:r>
    </w:p>
    <w:tbl>
      <w:tblPr>
        <w:tblStyle w:val="MediumGrid1-Accent1"/>
        <w:tblW w:w="8658" w:type="dxa"/>
        <w:tblInd w:w="918" w:type="dxa"/>
        <w:tblLayout w:type="fixed"/>
        <w:tblLook w:val="04A0"/>
      </w:tblPr>
      <w:tblGrid>
        <w:gridCol w:w="1408"/>
        <w:gridCol w:w="1335"/>
        <w:gridCol w:w="5915"/>
      </w:tblGrid>
      <w:tr w:rsidR="0054433D" w:rsidRPr="007B7A63" w:rsidTr="00831667">
        <w:trPr>
          <w:cnfStyle w:val="100000000000"/>
        </w:trPr>
        <w:tc>
          <w:tcPr>
            <w:cnfStyle w:val="001000000000"/>
            <w:tcW w:w="1408" w:type="dxa"/>
          </w:tcPr>
          <w:p w:rsidR="0054433D" w:rsidRPr="007B7A63" w:rsidRDefault="0054433D" w:rsidP="003B00CE">
            <w:pPr>
              <w:rPr>
                <w:sz w:val="20"/>
                <w:szCs w:val="20"/>
                <w:lang w:bidi="ar-SA"/>
              </w:rPr>
            </w:pPr>
            <w:r w:rsidRPr="007B7A63">
              <w:rPr>
                <w:sz w:val="20"/>
                <w:szCs w:val="20"/>
                <w:lang w:bidi="ar-SA"/>
              </w:rPr>
              <w:t>Field Name</w:t>
            </w:r>
          </w:p>
        </w:tc>
        <w:tc>
          <w:tcPr>
            <w:tcW w:w="1335" w:type="dxa"/>
          </w:tcPr>
          <w:p w:rsidR="0054433D" w:rsidRPr="007B7A63" w:rsidRDefault="0054433D" w:rsidP="003B00CE">
            <w:pPr>
              <w:cnfStyle w:val="100000000000"/>
              <w:rPr>
                <w:sz w:val="20"/>
                <w:szCs w:val="20"/>
                <w:lang w:bidi="ar-SA"/>
              </w:rPr>
            </w:pPr>
            <w:r w:rsidRPr="007B7A63">
              <w:rPr>
                <w:sz w:val="20"/>
                <w:szCs w:val="20"/>
                <w:lang w:bidi="ar-SA"/>
              </w:rPr>
              <w:t>Field Type</w:t>
            </w:r>
          </w:p>
        </w:tc>
        <w:tc>
          <w:tcPr>
            <w:tcW w:w="5915" w:type="dxa"/>
          </w:tcPr>
          <w:p w:rsidR="0054433D" w:rsidRPr="007B7A63" w:rsidRDefault="0054433D" w:rsidP="003B00CE">
            <w:pPr>
              <w:cnfStyle w:val="100000000000"/>
              <w:rPr>
                <w:sz w:val="20"/>
                <w:szCs w:val="20"/>
                <w:lang w:bidi="ar-SA"/>
              </w:rPr>
            </w:pPr>
            <w:r w:rsidRPr="007B7A63">
              <w:rPr>
                <w:sz w:val="20"/>
                <w:szCs w:val="20"/>
                <w:lang w:bidi="ar-SA"/>
              </w:rPr>
              <w:t>Description</w:t>
            </w:r>
          </w:p>
        </w:tc>
      </w:tr>
      <w:tr w:rsidR="0054433D" w:rsidRPr="002E1C35" w:rsidTr="00831667">
        <w:trPr>
          <w:cnfStyle w:val="000000100000"/>
        </w:trPr>
        <w:tc>
          <w:tcPr>
            <w:cnfStyle w:val="001000000000"/>
            <w:tcW w:w="1408" w:type="dxa"/>
          </w:tcPr>
          <w:p w:rsidR="0054433D" w:rsidRPr="0068148D" w:rsidRDefault="0054433D" w:rsidP="003B00CE">
            <w:pPr>
              <w:rPr>
                <w:b w:val="0"/>
                <w:sz w:val="20"/>
                <w:lang w:bidi="ar-SA"/>
              </w:rPr>
            </w:pPr>
            <w:r>
              <w:rPr>
                <w:b w:val="0"/>
                <w:sz w:val="20"/>
                <w:lang w:bidi="ar-SA"/>
              </w:rPr>
              <w:t>id</w:t>
            </w:r>
          </w:p>
        </w:tc>
        <w:tc>
          <w:tcPr>
            <w:tcW w:w="1335" w:type="dxa"/>
          </w:tcPr>
          <w:p w:rsidR="0054433D" w:rsidRPr="0068148D" w:rsidRDefault="0054433D" w:rsidP="003B00CE">
            <w:pPr>
              <w:cnfStyle w:val="000000100000"/>
              <w:rPr>
                <w:sz w:val="20"/>
                <w:szCs w:val="20"/>
                <w:lang w:bidi="ar-SA"/>
              </w:rPr>
            </w:pPr>
            <w:r>
              <w:rPr>
                <w:sz w:val="20"/>
                <w:szCs w:val="20"/>
                <w:lang w:bidi="ar-SA"/>
              </w:rPr>
              <w:t>int</w:t>
            </w:r>
          </w:p>
        </w:tc>
        <w:tc>
          <w:tcPr>
            <w:tcW w:w="5915" w:type="dxa"/>
          </w:tcPr>
          <w:p w:rsidR="0054433D" w:rsidRPr="0068148D" w:rsidRDefault="0054433D" w:rsidP="003B00CE">
            <w:pPr>
              <w:cnfStyle w:val="000000100000"/>
              <w:rPr>
                <w:sz w:val="20"/>
                <w:lang w:bidi="ar-SA"/>
              </w:rPr>
            </w:pPr>
            <w:r>
              <w:rPr>
                <w:sz w:val="20"/>
                <w:lang w:bidi="ar-SA"/>
              </w:rPr>
              <w:t>This id will be used as primary key for this object.</w:t>
            </w:r>
          </w:p>
        </w:tc>
      </w:tr>
      <w:tr w:rsidR="0054433D" w:rsidRPr="002E1C35" w:rsidTr="00831667">
        <w:tc>
          <w:tcPr>
            <w:cnfStyle w:val="001000000000"/>
            <w:tcW w:w="1408" w:type="dxa"/>
          </w:tcPr>
          <w:p w:rsidR="0054433D" w:rsidRPr="0068148D" w:rsidRDefault="0054433D" w:rsidP="003B00CE">
            <w:pPr>
              <w:rPr>
                <w:b w:val="0"/>
                <w:sz w:val="20"/>
                <w:lang w:bidi="ar-SA"/>
              </w:rPr>
            </w:pPr>
            <w:r w:rsidRPr="0068148D">
              <w:rPr>
                <w:b w:val="0"/>
                <w:sz w:val="20"/>
                <w:lang w:bidi="ar-SA"/>
              </w:rPr>
              <w:t>studyUUID</w:t>
            </w:r>
          </w:p>
        </w:tc>
        <w:tc>
          <w:tcPr>
            <w:tcW w:w="1335" w:type="dxa"/>
          </w:tcPr>
          <w:p w:rsidR="0054433D" w:rsidRPr="0068148D" w:rsidRDefault="0054433D" w:rsidP="003B00CE">
            <w:pPr>
              <w:cnfStyle w:val="000000000000"/>
              <w:rPr>
                <w:sz w:val="20"/>
                <w:szCs w:val="20"/>
                <w:lang w:bidi="ar-SA"/>
              </w:rPr>
            </w:pPr>
            <w:r w:rsidRPr="0068148D">
              <w:rPr>
                <w:sz w:val="20"/>
                <w:szCs w:val="20"/>
                <w:lang w:bidi="ar-SA"/>
              </w:rPr>
              <w:t>UUID</w:t>
            </w:r>
          </w:p>
        </w:tc>
        <w:tc>
          <w:tcPr>
            <w:tcW w:w="5915" w:type="dxa"/>
          </w:tcPr>
          <w:p w:rsidR="0054433D" w:rsidRPr="0068148D" w:rsidRDefault="009D66BA" w:rsidP="009D66BA">
            <w:pPr>
              <w:cnfStyle w:val="000000000000"/>
              <w:rPr>
                <w:sz w:val="20"/>
                <w:lang w:bidi="ar-SA"/>
              </w:rPr>
            </w:pPr>
            <w:r>
              <w:rPr>
                <w:sz w:val="20"/>
                <w:lang w:bidi="ar-SA"/>
              </w:rPr>
              <w:t xml:space="preserve">This </w:t>
            </w:r>
            <w:r w:rsidR="0054433D">
              <w:rPr>
                <w:sz w:val="20"/>
                <w:lang w:bidi="ar-SA"/>
              </w:rPr>
              <w:t>field will reference UUID stored in study design object.</w:t>
            </w:r>
          </w:p>
        </w:tc>
      </w:tr>
      <w:tr w:rsidR="0054433D" w:rsidRPr="002E1C35" w:rsidTr="00831667">
        <w:trPr>
          <w:cnfStyle w:val="000000100000"/>
        </w:trPr>
        <w:tc>
          <w:tcPr>
            <w:cnfStyle w:val="001000000000"/>
            <w:tcW w:w="1408" w:type="dxa"/>
          </w:tcPr>
          <w:p w:rsidR="0054433D" w:rsidRPr="0068148D" w:rsidRDefault="0054433D" w:rsidP="003B00CE">
            <w:pPr>
              <w:rPr>
                <w:b w:val="0"/>
                <w:sz w:val="20"/>
                <w:lang w:bidi="ar-SA"/>
              </w:rPr>
            </w:pPr>
            <w:r>
              <w:rPr>
                <w:b w:val="0"/>
                <w:sz w:val="20"/>
                <w:lang w:bidi="ar-SA"/>
              </w:rPr>
              <w:t>type</w:t>
            </w:r>
          </w:p>
        </w:tc>
        <w:tc>
          <w:tcPr>
            <w:tcW w:w="1335" w:type="dxa"/>
          </w:tcPr>
          <w:p w:rsidR="0054433D" w:rsidRPr="0068148D" w:rsidRDefault="0054433D" w:rsidP="003B00CE">
            <w:pPr>
              <w:cnfStyle w:val="000000100000"/>
              <w:rPr>
                <w:sz w:val="20"/>
                <w:szCs w:val="20"/>
                <w:lang w:bidi="ar-SA"/>
              </w:rPr>
            </w:pPr>
            <w:r>
              <w:rPr>
                <w:sz w:val="20"/>
                <w:szCs w:val="20"/>
                <w:lang w:bidi="ar-SA"/>
              </w:rPr>
              <w:t>Enum</w:t>
            </w:r>
          </w:p>
        </w:tc>
        <w:tc>
          <w:tcPr>
            <w:tcW w:w="5915" w:type="dxa"/>
          </w:tcPr>
          <w:p w:rsidR="0054433D" w:rsidRDefault="0054433D" w:rsidP="003B00CE">
            <w:pPr>
              <w:cnfStyle w:val="000000100000"/>
              <w:rPr>
                <w:sz w:val="20"/>
                <w:lang w:bidi="ar-SA"/>
              </w:rPr>
            </w:pPr>
            <w:r>
              <w:rPr>
                <w:sz w:val="20"/>
                <w:lang w:bidi="ar-SA"/>
              </w:rPr>
              <w:t>A type of study hypothesis will be stored in this field. Here is a list of possible types;</w:t>
            </w:r>
          </w:p>
          <w:p w:rsidR="0054433D" w:rsidRPr="0068148D" w:rsidRDefault="0054433D" w:rsidP="003B00CE">
            <w:pPr>
              <w:cnfStyle w:val="000000100000"/>
              <w:rPr>
                <w:sz w:val="20"/>
                <w:lang w:bidi="ar-SA"/>
              </w:rPr>
            </w:pPr>
            <w:r>
              <w:rPr>
                <w:sz w:val="20"/>
                <w:lang w:bidi="ar-SA"/>
              </w:rPr>
              <w:t>Main Effects, Interaction, linear trend etc.</w:t>
            </w:r>
          </w:p>
        </w:tc>
      </w:tr>
    </w:tbl>
    <w:p w:rsidR="0054433D" w:rsidRDefault="0054433D" w:rsidP="0054433D">
      <w:pPr>
        <w:pStyle w:val="Heading4"/>
        <w:rPr>
          <w:lang w:bidi="ar-SA"/>
        </w:rPr>
      </w:pPr>
      <w:r>
        <w:rPr>
          <w:lang w:bidi="ar-SA"/>
        </w:rPr>
        <w:t>Sub-objects</w:t>
      </w:r>
    </w:p>
    <w:p w:rsidR="0054433D" w:rsidRPr="00F13667" w:rsidRDefault="0054433D" w:rsidP="0054433D">
      <w:pPr>
        <w:ind w:left="720" w:firstLine="144"/>
        <w:rPr>
          <w:lang w:bidi="ar-SA"/>
        </w:rPr>
      </w:pPr>
      <w:r>
        <w:rPr>
          <w:lang w:bidi="ar-SA"/>
        </w:rPr>
        <w:t>None</w:t>
      </w:r>
    </w:p>
    <w:p w:rsidR="00F13667" w:rsidRDefault="00F13667" w:rsidP="00F13667">
      <w:pPr>
        <w:pStyle w:val="Heading3"/>
        <w:rPr>
          <w:lang w:bidi="ar-SA"/>
        </w:rPr>
      </w:pPr>
      <w:r>
        <w:rPr>
          <w:lang w:bidi="ar-SA"/>
        </w:rPr>
        <w:t>List Object</w:t>
      </w:r>
    </w:p>
    <w:p w:rsidR="00F13667" w:rsidRDefault="00F13667" w:rsidP="00F13667">
      <w:pPr>
        <w:pStyle w:val="Heading4"/>
        <w:rPr>
          <w:lang w:bidi="ar-SA"/>
        </w:rPr>
      </w:pPr>
      <w:r>
        <w:rPr>
          <w:lang w:bidi="ar-SA"/>
        </w:rPr>
        <w:t>Fields</w:t>
      </w:r>
    </w:p>
    <w:tbl>
      <w:tblPr>
        <w:tblStyle w:val="MediumGrid1-Accent1"/>
        <w:tblW w:w="8142" w:type="dxa"/>
        <w:tblInd w:w="918" w:type="dxa"/>
        <w:tblLayout w:type="fixed"/>
        <w:tblLook w:val="04A0"/>
      </w:tblPr>
      <w:tblGrid>
        <w:gridCol w:w="1408"/>
        <w:gridCol w:w="1335"/>
        <w:gridCol w:w="5399"/>
      </w:tblGrid>
      <w:tr w:rsidR="0054433D" w:rsidRPr="007B7A63" w:rsidTr="0061797C">
        <w:trPr>
          <w:cnfStyle w:val="100000000000"/>
        </w:trPr>
        <w:tc>
          <w:tcPr>
            <w:cnfStyle w:val="001000000000"/>
            <w:tcW w:w="1408" w:type="dxa"/>
          </w:tcPr>
          <w:p w:rsidR="0054433D" w:rsidRPr="007B7A63" w:rsidRDefault="0054433D" w:rsidP="003B00CE">
            <w:pPr>
              <w:rPr>
                <w:sz w:val="20"/>
                <w:szCs w:val="20"/>
                <w:lang w:bidi="ar-SA"/>
              </w:rPr>
            </w:pPr>
            <w:r w:rsidRPr="007B7A63">
              <w:rPr>
                <w:sz w:val="20"/>
                <w:szCs w:val="20"/>
                <w:lang w:bidi="ar-SA"/>
              </w:rPr>
              <w:t>Field Name</w:t>
            </w:r>
          </w:p>
        </w:tc>
        <w:tc>
          <w:tcPr>
            <w:tcW w:w="1335" w:type="dxa"/>
          </w:tcPr>
          <w:p w:rsidR="0054433D" w:rsidRPr="007B7A63" w:rsidRDefault="0054433D" w:rsidP="003B00CE">
            <w:pPr>
              <w:cnfStyle w:val="100000000000"/>
              <w:rPr>
                <w:sz w:val="20"/>
                <w:szCs w:val="20"/>
                <w:lang w:bidi="ar-SA"/>
              </w:rPr>
            </w:pPr>
            <w:r w:rsidRPr="007B7A63">
              <w:rPr>
                <w:sz w:val="20"/>
                <w:szCs w:val="20"/>
                <w:lang w:bidi="ar-SA"/>
              </w:rPr>
              <w:t>Field Type</w:t>
            </w:r>
          </w:p>
        </w:tc>
        <w:tc>
          <w:tcPr>
            <w:tcW w:w="5399" w:type="dxa"/>
          </w:tcPr>
          <w:p w:rsidR="0054433D" w:rsidRPr="007B7A63" w:rsidRDefault="0054433D" w:rsidP="003B00CE">
            <w:pPr>
              <w:cnfStyle w:val="100000000000"/>
              <w:rPr>
                <w:sz w:val="20"/>
                <w:szCs w:val="20"/>
                <w:lang w:bidi="ar-SA"/>
              </w:rPr>
            </w:pPr>
            <w:r w:rsidRPr="007B7A63">
              <w:rPr>
                <w:sz w:val="20"/>
                <w:szCs w:val="20"/>
                <w:lang w:bidi="ar-SA"/>
              </w:rPr>
              <w:t>Description</w:t>
            </w:r>
          </w:p>
        </w:tc>
      </w:tr>
      <w:tr w:rsidR="0054433D" w:rsidRPr="002E1C35" w:rsidTr="0061797C">
        <w:trPr>
          <w:cnfStyle w:val="000000100000"/>
        </w:trPr>
        <w:tc>
          <w:tcPr>
            <w:cnfStyle w:val="001000000000"/>
            <w:tcW w:w="1408" w:type="dxa"/>
          </w:tcPr>
          <w:p w:rsidR="0054433D" w:rsidRPr="0068148D" w:rsidRDefault="0054433D" w:rsidP="003B00CE">
            <w:pPr>
              <w:rPr>
                <w:b w:val="0"/>
                <w:sz w:val="20"/>
                <w:lang w:bidi="ar-SA"/>
              </w:rPr>
            </w:pPr>
            <w:r w:rsidRPr="0068148D">
              <w:rPr>
                <w:b w:val="0"/>
                <w:sz w:val="20"/>
                <w:lang w:bidi="ar-SA"/>
              </w:rPr>
              <w:t>studyUUID</w:t>
            </w:r>
          </w:p>
        </w:tc>
        <w:tc>
          <w:tcPr>
            <w:tcW w:w="1335" w:type="dxa"/>
          </w:tcPr>
          <w:p w:rsidR="0054433D" w:rsidRPr="0068148D" w:rsidRDefault="0054433D" w:rsidP="003B00CE">
            <w:pPr>
              <w:cnfStyle w:val="000000100000"/>
              <w:rPr>
                <w:sz w:val="20"/>
                <w:szCs w:val="20"/>
                <w:lang w:bidi="ar-SA"/>
              </w:rPr>
            </w:pPr>
            <w:r w:rsidRPr="0068148D">
              <w:rPr>
                <w:sz w:val="20"/>
                <w:szCs w:val="20"/>
                <w:lang w:bidi="ar-SA"/>
              </w:rPr>
              <w:t>UUID</w:t>
            </w:r>
          </w:p>
        </w:tc>
        <w:tc>
          <w:tcPr>
            <w:tcW w:w="5399" w:type="dxa"/>
          </w:tcPr>
          <w:p w:rsidR="0054433D" w:rsidRPr="0068148D" w:rsidRDefault="0054433D" w:rsidP="009D66BA">
            <w:pPr>
              <w:cnfStyle w:val="000000100000"/>
              <w:rPr>
                <w:sz w:val="20"/>
                <w:lang w:bidi="ar-SA"/>
              </w:rPr>
            </w:pPr>
            <w:r>
              <w:rPr>
                <w:sz w:val="20"/>
                <w:lang w:bidi="ar-SA"/>
              </w:rPr>
              <w:t>This field will reference UUID stored in study design object.</w:t>
            </w:r>
          </w:p>
        </w:tc>
      </w:tr>
      <w:tr w:rsidR="0054433D" w:rsidRPr="002E1C35" w:rsidTr="0061797C">
        <w:tc>
          <w:tcPr>
            <w:cnfStyle w:val="001000000000"/>
            <w:tcW w:w="1408" w:type="dxa"/>
          </w:tcPr>
          <w:p w:rsidR="0054433D" w:rsidRPr="0068148D" w:rsidRDefault="009D66BA" w:rsidP="003B00CE">
            <w:pPr>
              <w:rPr>
                <w:b w:val="0"/>
                <w:sz w:val="20"/>
                <w:lang w:bidi="ar-SA"/>
              </w:rPr>
            </w:pPr>
            <w:r>
              <w:rPr>
                <w:b w:val="0"/>
                <w:sz w:val="20"/>
                <w:lang w:bidi="ar-SA"/>
              </w:rPr>
              <w:t>name</w:t>
            </w:r>
          </w:p>
        </w:tc>
        <w:tc>
          <w:tcPr>
            <w:tcW w:w="1335" w:type="dxa"/>
          </w:tcPr>
          <w:p w:rsidR="0054433D" w:rsidRPr="0068148D" w:rsidRDefault="009D66BA" w:rsidP="003B00CE">
            <w:pPr>
              <w:cnfStyle w:val="000000000000"/>
              <w:rPr>
                <w:sz w:val="20"/>
                <w:szCs w:val="20"/>
                <w:lang w:bidi="ar-SA"/>
              </w:rPr>
            </w:pPr>
            <w:r>
              <w:rPr>
                <w:sz w:val="20"/>
                <w:szCs w:val="20"/>
                <w:lang w:bidi="ar-SA"/>
              </w:rPr>
              <w:t>String</w:t>
            </w:r>
          </w:p>
        </w:tc>
        <w:tc>
          <w:tcPr>
            <w:tcW w:w="5399" w:type="dxa"/>
          </w:tcPr>
          <w:p w:rsidR="0054433D" w:rsidRPr="0068148D" w:rsidRDefault="009D66BA" w:rsidP="003B00CE">
            <w:pPr>
              <w:cnfStyle w:val="000000000000"/>
              <w:rPr>
                <w:sz w:val="20"/>
                <w:lang w:bidi="ar-SA"/>
              </w:rPr>
            </w:pPr>
            <w:r>
              <w:rPr>
                <w:sz w:val="20"/>
                <w:lang w:bidi="ar-SA"/>
              </w:rPr>
              <w:t>Name of the list is specified in here.</w:t>
            </w:r>
          </w:p>
        </w:tc>
      </w:tr>
      <w:tr w:rsidR="009D66BA" w:rsidRPr="002E1C35" w:rsidTr="0061797C">
        <w:trPr>
          <w:cnfStyle w:val="000000100000"/>
        </w:trPr>
        <w:tc>
          <w:tcPr>
            <w:cnfStyle w:val="001000000000"/>
            <w:tcW w:w="1408" w:type="dxa"/>
          </w:tcPr>
          <w:p w:rsidR="009D66BA" w:rsidRDefault="009D66BA" w:rsidP="003B00CE">
            <w:pPr>
              <w:rPr>
                <w:b w:val="0"/>
                <w:sz w:val="20"/>
                <w:lang w:bidi="ar-SA"/>
              </w:rPr>
            </w:pPr>
            <w:r>
              <w:rPr>
                <w:b w:val="0"/>
                <w:sz w:val="20"/>
                <w:lang w:bidi="ar-SA"/>
              </w:rPr>
              <w:t>dataList</w:t>
            </w:r>
          </w:p>
        </w:tc>
        <w:tc>
          <w:tcPr>
            <w:tcW w:w="1335" w:type="dxa"/>
          </w:tcPr>
          <w:p w:rsidR="009D66BA" w:rsidRDefault="009D66BA" w:rsidP="003B00CE">
            <w:pPr>
              <w:cnfStyle w:val="000000100000"/>
              <w:rPr>
                <w:sz w:val="20"/>
                <w:szCs w:val="20"/>
                <w:lang w:bidi="ar-SA"/>
              </w:rPr>
            </w:pPr>
            <w:r>
              <w:rPr>
                <w:sz w:val="20"/>
                <w:szCs w:val="20"/>
                <w:lang w:bidi="ar-SA"/>
              </w:rPr>
              <w:t>List&lt;String&gt;</w:t>
            </w:r>
          </w:p>
        </w:tc>
        <w:tc>
          <w:tcPr>
            <w:tcW w:w="5399" w:type="dxa"/>
          </w:tcPr>
          <w:p w:rsidR="009D66BA" w:rsidRDefault="009D66BA" w:rsidP="003B00CE">
            <w:pPr>
              <w:cnfStyle w:val="000000100000"/>
              <w:rPr>
                <w:sz w:val="20"/>
                <w:lang w:bidi="ar-SA"/>
              </w:rPr>
            </w:pPr>
            <w:r>
              <w:rPr>
                <w:sz w:val="20"/>
                <w:lang w:bidi="ar-SA"/>
              </w:rPr>
              <w:t>This filed holds the list of the values in given named list object.</w:t>
            </w:r>
          </w:p>
        </w:tc>
      </w:tr>
    </w:tbl>
    <w:p w:rsidR="00F13667" w:rsidRDefault="00F13667" w:rsidP="00F13667">
      <w:pPr>
        <w:pStyle w:val="Heading4"/>
        <w:rPr>
          <w:lang w:bidi="ar-SA"/>
        </w:rPr>
      </w:pPr>
      <w:r>
        <w:rPr>
          <w:lang w:bidi="ar-SA"/>
        </w:rPr>
        <w:t>Sub</w:t>
      </w:r>
      <w:r w:rsidR="00C47487">
        <w:rPr>
          <w:lang w:bidi="ar-SA"/>
        </w:rPr>
        <w:t>-</w:t>
      </w:r>
      <w:r>
        <w:rPr>
          <w:lang w:bidi="ar-SA"/>
        </w:rPr>
        <w:t>objects</w:t>
      </w:r>
    </w:p>
    <w:p w:rsidR="00F13667" w:rsidRPr="00F13667" w:rsidRDefault="0054433D" w:rsidP="0054433D">
      <w:pPr>
        <w:ind w:left="144" w:firstLine="720"/>
        <w:rPr>
          <w:lang w:bidi="ar-SA"/>
        </w:rPr>
      </w:pPr>
      <w:r>
        <w:rPr>
          <w:lang w:bidi="ar-SA"/>
        </w:rPr>
        <w:t>None</w:t>
      </w:r>
    </w:p>
    <w:p w:rsidR="00F13667" w:rsidRDefault="00F13667" w:rsidP="00F13667">
      <w:pPr>
        <w:pStyle w:val="Heading3"/>
        <w:rPr>
          <w:lang w:bidi="ar-SA"/>
        </w:rPr>
      </w:pPr>
      <w:r>
        <w:rPr>
          <w:lang w:bidi="ar-SA"/>
        </w:rPr>
        <w:t>Matrix Object</w:t>
      </w:r>
    </w:p>
    <w:p w:rsidR="00F13667" w:rsidRDefault="00F13667" w:rsidP="00F13667">
      <w:pPr>
        <w:pStyle w:val="Heading4"/>
        <w:rPr>
          <w:lang w:bidi="ar-SA"/>
        </w:rPr>
      </w:pPr>
      <w:r>
        <w:rPr>
          <w:lang w:bidi="ar-SA"/>
        </w:rPr>
        <w:t>Fields</w:t>
      </w:r>
    </w:p>
    <w:tbl>
      <w:tblPr>
        <w:tblStyle w:val="MediumGrid1-Accent1"/>
        <w:tblW w:w="7925" w:type="dxa"/>
        <w:tblInd w:w="918" w:type="dxa"/>
        <w:tblLayout w:type="fixed"/>
        <w:tblLook w:val="04A0"/>
      </w:tblPr>
      <w:tblGrid>
        <w:gridCol w:w="1408"/>
        <w:gridCol w:w="1335"/>
        <w:gridCol w:w="5182"/>
      </w:tblGrid>
      <w:tr w:rsidR="006F4A2C" w:rsidRPr="007B7A63" w:rsidTr="0061797C">
        <w:trPr>
          <w:cnfStyle w:val="100000000000"/>
        </w:trPr>
        <w:tc>
          <w:tcPr>
            <w:cnfStyle w:val="001000000000"/>
            <w:tcW w:w="1408" w:type="dxa"/>
          </w:tcPr>
          <w:p w:rsidR="006F4A2C" w:rsidRPr="007B7A63" w:rsidRDefault="006F4A2C" w:rsidP="003B00CE">
            <w:pPr>
              <w:rPr>
                <w:sz w:val="20"/>
                <w:szCs w:val="20"/>
                <w:lang w:bidi="ar-SA"/>
              </w:rPr>
            </w:pPr>
            <w:r w:rsidRPr="007B7A63">
              <w:rPr>
                <w:sz w:val="20"/>
                <w:szCs w:val="20"/>
                <w:lang w:bidi="ar-SA"/>
              </w:rPr>
              <w:t>Field Name</w:t>
            </w:r>
          </w:p>
        </w:tc>
        <w:tc>
          <w:tcPr>
            <w:tcW w:w="1335" w:type="dxa"/>
          </w:tcPr>
          <w:p w:rsidR="006F4A2C" w:rsidRPr="007B7A63" w:rsidRDefault="006F4A2C" w:rsidP="003B00CE">
            <w:pPr>
              <w:cnfStyle w:val="100000000000"/>
              <w:rPr>
                <w:sz w:val="20"/>
                <w:szCs w:val="20"/>
                <w:lang w:bidi="ar-SA"/>
              </w:rPr>
            </w:pPr>
            <w:r w:rsidRPr="007B7A63">
              <w:rPr>
                <w:sz w:val="20"/>
                <w:szCs w:val="20"/>
                <w:lang w:bidi="ar-SA"/>
              </w:rPr>
              <w:t>Field Type</w:t>
            </w:r>
          </w:p>
        </w:tc>
        <w:tc>
          <w:tcPr>
            <w:tcW w:w="5182" w:type="dxa"/>
          </w:tcPr>
          <w:p w:rsidR="006F4A2C" w:rsidRPr="007B7A63" w:rsidRDefault="006F4A2C" w:rsidP="003B00CE">
            <w:pPr>
              <w:cnfStyle w:val="100000000000"/>
              <w:rPr>
                <w:sz w:val="20"/>
                <w:szCs w:val="20"/>
                <w:lang w:bidi="ar-SA"/>
              </w:rPr>
            </w:pPr>
            <w:r w:rsidRPr="007B7A63">
              <w:rPr>
                <w:sz w:val="20"/>
                <w:szCs w:val="20"/>
                <w:lang w:bidi="ar-SA"/>
              </w:rPr>
              <w:t>Description</w:t>
            </w:r>
          </w:p>
        </w:tc>
      </w:tr>
      <w:tr w:rsidR="006F4A2C" w:rsidRPr="002E1C35" w:rsidTr="0061797C">
        <w:trPr>
          <w:cnfStyle w:val="000000100000"/>
        </w:trPr>
        <w:tc>
          <w:tcPr>
            <w:cnfStyle w:val="001000000000"/>
            <w:tcW w:w="1408" w:type="dxa"/>
          </w:tcPr>
          <w:p w:rsidR="006F4A2C" w:rsidRPr="0068148D" w:rsidRDefault="006F4A2C" w:rsidP="003B00CE">
            <w:pPr>
              <w:rPr>
                <w:b w:val="0"/>
                <w:sz w:val="20"/>
                <w:lang w:bidi="ar-SA"/>
              </w:rPr>
            </w:pPr>
            <w:r w:rsidRPr="0068148D">
              <w:rPr>
                <w:b w:val="0"/>
                <w:sz w:val="20"/>
                <w:lang w:bidi="ar-SA"/>
              </w:rPr>
              <w:t>studyUUID</w:t>
            </w:r>
          </w:p>
        </w:tc>
        <w:tc>
          <w:tcPr>
            <w:tcW w:w="1335" w:type="dxa"/>
          </w:tcPr>
          <w:p w:rsidR="006F4A2C" w:rsidRPr="0068148D" w:rsidRDefault="006F4A2C" w:rsidP="003B00CE">
            <w:pPr>
              <w:cnfStyle w:val="000000100000"/>
              <w:rPr>
                <w:sz w:val="20"/>
                <w:szCs w:val="20"/>
                <w:lang w:bidi="ar-SA"/>
              </w:rPr>
            </w:pPr>
            <w:r w:rsidRPr="0068148D">
              <w:rPr>
                <w:sz w:val="20"/>
                <w:szCs w:val="20"/>
                <w:lang w:bidi="ar-SA"/>
              </w:rPr>
              <w:t>UUID</w:t>
            </w:r>
          </w:p>
        </w:tc>
        <w:tc>
          <w:tcPr>
            <w:tcW w:w="5182" w:type="dxa"/>
          </w:tcPr>
          <w:p w:rsidR="006F4A2C" w:rsidRPr="0068148D" w:rsidRDefault="006F4A2C" w:rsidP="003B00CE">
            <w:pPr>
              <w:cnfStyle w:val="000000100000"/>
              <w:rPr>
                <w:sz w:val="20"/>
                <w:lang w:bidi="ar-SA"/>
              </w:rPr>
            </w:pPr>
            <w:r>
              <w:rPr>
                <w:sz w:val="20"/>
                <w:lang w:bidi="ar-SA"/>
              </w:rPr>
              <w:t>This field will reference UUID stored in study design object.</w:t>
            </w:r>
          </w:p>
        </w:tc>
      </w:tr>
      <w:tr w:rsidR="006F4A2C" w:rsidRPr="002E1C35" w:rsidTr="0061797C">
        <w:tc>
          <w:tcPr>
            <w:cnfStyle w:val="001000000000"/>
            <w:tcW w:w="1408" w:type="dxa"/>
          </w:tcPr>
          <w:p w:rsidR="006F4A2C" w:rsidRPr="0068148D" w:rsidRDefault="006F4A2C" w:rsidP="003B00CE">
            <w:pPr>
              <w:rPr>
                <w:b w:val="0"/>
                <w:sz w:val="20"/>
                <w:lang w:bidi="ar-SA"/>
              </w:rPr>
            </w:pPr>
            <w:r>
              <w:rPr>
                <w:b w:val="0"/>
                <w:sz w:val="20"/>
                <w:lang w:bidi="ar-SA"/>
              </w:rPr>
              <w:t>name</w:t>
            </w:r>
          </w:p>
        </w:tc>
        <w:tc>
          <w:tcPr>
            <w:tcW w:w="1335" w:type="dxa"/>
          </w:tcPr>
          <w:p w:rsidR="006F4A2C" w:rsidRPr="0068148D" w:rsidRDefault="006F4A2C" w:rsidP="003B00CE">
            <w:pPr>
              <w:cnfStyle w:val="000000000000"/>
              <w:rPr>
                <w:sz w:val="20"/>
                <w:szCs w:val="20"/>
                <w:lang w:bidi="ar-SA"/>
              </w:rPr>
            </w:pPr>
            <w:r>
              <w:rPr>
                <w:sz w:val="20"/>
                <w:szCs w:val="20"/>
                <w:lang w:bidi="ar-SA"/>
              </w:rPr>
              <w:t>String</w:t>
            </w:r>
          </w:p>
        </w:tc>
        <w:tc>
          <w:tcPr>
            <w:tcW w:w="5182" w:type="dxa"/>
          </w:tcPr>
          <w:p w:rsidR="006F4A2C" w:rsidRPr="0068148D" w:rsidRDefault="006F4A2C" w:rsidP="00455457">
            <w:pPr>
              <w:cnfStyle w:val="000000000000"/>
              <w:rPr>
                <w:sz w:val="20"/>
                <w:lang w:bidi="ar-SA"/>
              </w:rPr>
            </w:pPr>
            <w:r>
              <w:rPr>
                <w:sz w:val="20"/>
                <w:lang w:bidi="ar-SA"/>
              </w:rPr>
              <w:t xml:space="preserve">Name of the </w:t>
            </w:r>
            <w:r w:rsidR="00455457">
              <w:rPr>
                <w:sz w:val="20"/>
                <w:lang w:bidi="ar-SA"/>
              </w:rPr>
              <w:t xml:space="preserve">matrix </w:t>
            </w:r>
            <w:r>
              <w:rPr>
                <w:sz w:val="20"/>
                <w:lang w:bidi="ar-SA"/>
              </w:rPr>
              <w:t>is specified in here.</w:t>
            </w:r>
          </w:p>
        </w:tc>
      </w:tr>
      <w:tr w:rsidR="006F4A2C" w:rsidRPr="002E1C35" w:rsidTr="0061797C">
        <w:trPr>
          <w:cnfStyle w:val="000000100000"/>
        </w:trPr>
        <w:tc>
          <w:tcPr>
            <w:cnfStyle w:val="001000000000"/>
            <w:tcW w:w="1408" w:type="dxa"/>
          </w:tcPr>
          <w:p w:rsidR="006F4A2C" w:rsidRDefault="006F4A2C" w:rsidP="00455457">
            <w:pPr>
              <w:rPr>
                <w:b w:val="0"/>
                <w:sz w:val="20"/>
                <w:lang w:bidi="ar-SA"/>
              </w:rPr>
            </w:pPr>
            <w:r>
              <w:rPr>
                <w:b w:val="0"/>
                <w:sz w:val="20"/>
                <w:lang w:bidi="ar-SA"/>
              </w:rPr>
              <w:t>data</w:t>
            </w:r>
          </w:p>
        </w:tc>
        <w:tc>
          <w:tcPr>
            <w:tcW w:w="1335" w:type="dxa"/>
          </w:tcPr>
          <w:p w:rsidR="006F4A2C" w:rsidRDefault="00455457" w:rsidP="003B00CE">
            <w:pPr>
              <w:cnfStyle w:val="000000100000"/>
              <w:rPr>
                <w:sz w:val="20"/>
                <w:szCs w:val="20"/>
                <w:lang w:bidi="ar-SA"/>
              </w:rPr>
            </w:pPr>
            <w:r>
              <w:rPr>
                <w:sz w:val="20"/>
                <w:szCs w:val="20"/>
                <w:lang w:bidi="ar-SA"/>
              </w:rPr>
              <w:t>Double[][]</w:t>
            </w:r>
          </w:p>
        </w:tc>
        <w:tc>
          <w:tcPr>
            <w:tcW w:w="5182" w:type="dxa"/>
          </w:tcPr>
          <w:p w:rsidR="006F4A2C" w:rsidRDefault="006F4A2C" w:rsidP="00455457">
            <w:pPr>
              <w:cnfStyle w:val="000000100000"/>
              <w:rPr>
                <w:sz w:val="20"/>
                <w:lang w:bidi="ar-SA"/>
              </w:rPr>
            </w:pPr>
            <w:r>
              <w:rPr>
                <w:sz w:val="20"/>
                <w:lang w:bidi="ar-SA"/>
              </w:rPr>
              <w:t xml:space="preserve">This filed holds the values in given named </w:t>
            </w:r>
            <w:r w:rsidR="00455457">
              <w:rPr>
                <w:sz w:val="20"/>
                <w:lang w:bidi="ar-SA"/>
              </w:rPr>
              <w:t xml:space="preserve">matrix </w:t>
            </w:r>
            <w:r>
              <w:rPr>
                <w:sz w:val="20"/>
                <w:lang w:bidi="ar-SA"/>
              </w:rPr>
              <w:t>object.</w:t>
            </w:r>
          </w:p>
        </w:tc>
      </w:tr>
    </w:tbl>
    <w:p w:rsidR="00F13667" w:rsidRDefault="00F13667" w:rsidP="00F13667">
      <w:pPr>
        <w:pStyle w:val="Heading4"/>
        <w:rPr>
          <w:lang w:bidi="ar-SA"/>
        </w:rPr>
      </w:pPr>
      <w:r>
        <w:rPr>
          <w:lang w:bidi="ar-SA"/>
        </w:rPr>
        <w:t>Sub</w:t>
      </w:r>
      <w:r w:rsidR="00C47487">
        <w:rPr>
          <w:lang w:bidi="ar-SA"/>
        </w:rPr>
        <w:t>-</w:t>
      </w:r>
      <w:r>
        <w:rPr>
          <w:lang w:bidi="ar-SA"/>
        </w:rPr>
        <w:t>objects</w:t>
      </w:r>
    </w:p>
    <w:p w:rsidR="00F13667" w:rsidRPr="00F13667" w:rsidRDefault="006F4A2C" w:rsidP="006F4A2C">
      <w:pPr>
        <w:ind w:left="864"/>
        <w:rPr>
          <w:lang w:bidi="ar-SA"/>
        </w:rPr>
      </w:pPr>
      <w:r>
        <w:rPr>
          <w:lang w:bidi="ar-SA"/>
        </w:rPr>
        <w:t>None</w:t>
      </w:r>
    </w:p>
    <w:p w:rsidR="00A75A91" w:rsidRPr="00A75A91" w:rsidRDefault="00F13667" w:rsidP="00A75A91">
      <w:pPr>
        <w:pStyle w:val="Heading3"/>
        <w:rPr>
          <w:lang w:bidi="ar-SA"/>
        </w:rPr>
      </w:pPr>
      <w:r>
        <w:rPr>
          <w:lang w:bidi="ar-SA"/>
        </w:rPr>
        <w:t>Within Subject Effect Object</w:t>
      </w:r>
    </w:p>
    <w:p w:rsidR="00F13667" w:rsidRDefault="00F13667" w:rsidP="00F13667">
      <w:pPr>
        <w:pStyle w:val="Heading4"/>
        <w:rPr>
          <w:lang w:bidi="ar-SA"/>
        </w:rPr>
      </w:pPr>
      <w:r>
        <w:rPr>
          <w:lang w:bidi="ar-SA"/>
        </w:rPr>
        <w:t>Fields</w:t>
      </w:r>
    </w:p>
    <w:p w:rsidR="00A75A91" w:rsidRPr="00A75A91" w:rsidRDefault="00A75A91" w:rsidP="00A75A91">
      <w:pPr>
        <w:ind w:left="864"/>
        <w:rPr>
          <w:lang w:bidi="ar-SA"/>
        </w:rPr>
      </w:pPr>
      <w:r>
        <w:rPr>
          <w:lang w:bidi="ar-SA"/>
        </w:rPr>
        <w:t>None</w:t>
      </w:r>
    </w:p>
    <w:p w:rsidR="00F13667" w:rsidRDefault="00F13667" w:rsidP="00F13667">
      <w:pPr>
        <w:pStyle w:val="Heading4"/>
        <w:rPr>
          <w:lang w:bidi="ar-SA"/>
        </w:rPr>
      </w:pPr>
      <w:r>
        <w:rPr>
          <w:lang w:bidi="ar-SA"/>
        </w:rPr>
        <w:t>Sub</w:t>
      </w:r>
      <w:r w:rsidR="00C47487">
        <w:rPr>
          <w:lang w:bidi="ar-SA"/>
        </w:rPr>
        <w:t>-</w:t>
      </w:r>
      <w:r>
        <w:rPr>
          <w:lang w:bidi="ar-SA"/>
        </w:rPr>
        <w:t>objects</w:t>
      </w:r>
    </w:p>
    <w:tbl>
      <w:tblPr>
        <w:tblStyle w:val="MediumGrid1-Accent1"/>
        <w:tblW w:w="8010" w:type="dxa"/>
        <w:tblInd w:w="918" w:type="dxa"/>
        <w:tblLayout w:type="fixed"/>
        <w:tblLook w:val="04A0"/>
      </w:tblPr>
      <w:tblGrid>
        <w:gridCol w:w="1530"/>
        <w:gridCol w:w="1350"/>
        <w:gridCol w:w="5130"/>
      </w:tblGrid>
      <w:tr w:rsidR="00A75A91" w:rsidRPr="007B7A63" w:rsidTr="003B00CE">
        <w:trPr>
          <w:cnfStyle w:val="100000000000"/>
        </w:trPr>
        <w:tc>
          <w:tcPr>
            <w:cnfStyle w:val="001000000000"/>
            <w:tcW w:w="1530" w:type="dxa"/>
          </w:tcPr>
          <w:p w:rsidR="00A75A91" w:rsidRPr="007B7A63" w:rsidRDefault="00A75A91" w:rsidP="003B00CE">
            <w:pPr>
              <w:rPr>
                <w:sz w:val="20"/>
                <w:szCs w:val="20"/>
                <w:lang w:bidi="ar-SA"/>
              </w:rPr>
            </w:pPr>
            <w:r w:rsidRPr="007B7A63">
              <w:rPr>
                <w:sz w:val="20"/>
                <w:szCs w:val="20"/>
                <w:lang w:bidi="ar-SA"/>
              </w:rPr>
              <w:t>Field Name</w:t>
            </w:r>
          </w:p>
        </w:tc>
        <w:tc>
          <w:tcPr>
            <w:tcW w:w="1350" w:type="dxa"/>
          </w:tcPr>
          <w:p w:rsidR="00A75A91" w:rsidRPr="007B7A63" w:rsidRDefault="00A75A91" w:rsidP="003B00CE">
            <w:pPr>
              <w:cnfStyle w:val="100000000000"/>
              <w:rPr>
                <w:sz w:val="20"/>
                <w:szCs w:val="20"/>
                <w:lang w:bidi="ar-SA"/>
              </w:rPr>
            </w:pPr>
            <w:r w:rsidRPr="007B7A63">
              <w:rPr>
                <w:sz w:val="20"/>
                <w:szCs w:val="20"/>
                <w:lang w:bidi="ar-SA"/>
              </w:rPr>
              <w:t>Field Type</w:t>
            </w:r>
          </w:p>
        </w:tc>
        <w:tc>
          <w:tcPr>
            <w:tcW w:w="5130" w:type="dxa"/>
          </w:tcPr>
          <w:p w:rsidR="00A75A91" w:rsidRPr="007B7A63" w:rsidRDefault="00A75A91" w:rsidP="003B00CE">
            <w:pPr>
              <w:cnfStyle w:val="100000000000"/>
              <w:rPr>
                <w:sz w:val="20"/>
                <w:szCs w:val="20"/>
                <w:lang w:bidi="ar-SA"/>
              </w:rPr>
            </w:pPr>
            <w:r w:rsidRPr="007B7A63">
              <w:rPr>
                <w:sz w:val="20"/>
                <w:szCs w:val="20"/>
                <w:lang w:bidi="ar-SA"/>
              </w:rPr>
              <w:t>Description</w:t>
            </w:r>
          </w:p>
        </w:tc>
      </w:tr>
      <w:tr w:rsidR="00A75A91" w:rsidRPr="002E1C35" w:rsidTr="003B00CE">
        <w:trPr>
          <w:cnfStyle w:val="000000100000"/>
        </w:trPr>
        <w:tc>
          <w:tcPr>
            <w:cnfStyle w:val="001000000000"/>
            <w:tcW w:w="1530" w:type="dxa"/>
          </w:tcPr>
          <w:p w:rsidR="00A75A91" w:rsidRPr="0068148D" w:rsidRDefault="0001580B" w:rsidP="003B00CE">
            <w:pPr>
              <w:rPr>
                <w:b w:val="0"/>
                <w:sz w:val="20"/>
                <w:lang w:bidi="ar-SA"/>
              </w:rPr>
            </w:pPr>
            <w:r>
              <w:rPr>
                <w:b w:val="0"/>
                <w:sz w:val="20"/>
                <w:lang w:bidi="ar-SA"/>
              </w:rPr>
              <w:t>responseList</w:t>
            </w:r>
          </w:p>
        </w:tc>
        <w:tc>
          <w:tcPr>
            <w:tcW w:w="1350" w:type="dxa"/>
          </w:tcPr>
          <w:p w:rsidR="00A75A91" w:rsidRPr="0068148D" w:rsidRDefault="0001580B" w:rsidP="003B00CE">
            <w:pPr>
              <w:cnfStyle w:val="000000100000"/>
              <w:rPr>
                <w:sz w:val="20"/>
                <w:szCs w:val="20"/>
                <w:lang w:bidi="ar-SA"/>
              </w:rPr>
            </w:pPr>
            <w:r>
              <w:rPr>
                <w:sz w:val="20"/>
                <w:szCs w:val="20"/>
                <w:lang w:bidi="ar-SA"/>
              </w:rPr>
              <w:t>ResponseList</w:t>
            </w:r>
          </w:p>
        </w:tc>
        <w:tc>
          <w:tcPr>
            <w:tcW w:w="5130" w:type="dxa"/>
          </w:tcPr>
          <w:p w:rsidR="00A75A91" w:rsidRPr="0068148D" w:rsidRDefault="0001580B" w:rsidP="003B00CE">
            <w:pPr>
              <w:cnfStyle w:val="000000100000"/>
              <w:rPr>
                <w:sz w:val="20"/>
                <w:lang w:bidi="ar-SA"/>
              </w:rPr>
            </w:pPr>
            <w:r>
              <w:rPr>
                <w:sz w:val="20"/>
                <w:lang w:bidi="ar-SA"/>
              </w:rPr>
              <w:t>This object stores the responses like Heart Rate etc.</w:t>
            </w:r>
          </w:p>
        </w:tc>
      </w:tr>
      <w:tr w:rsidR="00A75A91" w:rsidRPr="002E1C35" w:rsidTr="003B00CE">
        <w:tc>
          <w:tcPr>
            <w:cnfStyle w:val="001000000000"/>
            <w:tcW w:w="1530" w:type="dxa"/>
          </w:tcPr>
          <w:p w:rsidR="00A75A91" w:rsidRPr="0068148D" w:rsidRDefault="0001580B" w:rsidP="003B00CE">
            <w:pPr>
              <w:rPr>
                <w:b w:val="0"/>
                <w:sz w:val="20"/>
                <w:lang w:bidi="ar-SA"/>
              </w:rPr>
            </w:pPr>
            <w:r>
              <w:rPr>
                <w:b w:val="0"/>
                <w:sz w:val="20"/>
                <w:lang w:bidi="ar-SA"/>
              </w:rPr>
              <w:t>repeatedMeasures</w:t>
            </w:r>
          </w:p>
        </w:tc>
        <w:tc>
          <w:tcPr>
            <w:tcW w:w="1350" w:type="dxa"/>
          </w:tcPr>
          <w:p w:rsidR="00A75A91" w:rsidRPr="0068148D" w:rsidRDefault="0001580B" w:rsidP="003B00CE">
            <w:pPr>
              <w:cnfStyle w:val="000000000000"/>
              <w:rPr>
                <w:sz w:val="20"/>
                <w:szCs w:val="20"/>
                <w:lang w:bidi="ar-SA"/>
              </w:rPr>
            </w:pPr>
            <w:r>
              <w:rPr>
                <w:sz w:val="20"/>
                <w:szCs w:val="20"/>
                <w:lang w:bidi="ar-SA"/>
              </w:rPr>
              <w:t>RepeatedMeasures</w:t>
            </w:r>
          </w:p>
        </w:tc>
        <w:tc>
          <w:tcPr>
            <w:tcW w:w="5130" w:type="dxa"/>
          </w:tcPr>
          <w:p w:rsidR="00A75A91" w:rsidRPr="0068148D" w:rsidRDefault="0001580B" w:rsidP="003B00CE">
            <w:pPr>
              <w:cnfStyle w:val="000000000000"/>
              <w:rPr>
                <w:sz w:val="20"/>
                <w:lang w:bidi="ar-SA"/>
              </w:rPr>
            </w:pPr>
            <w:r>
              <w:rPr>
                <w:sz w:val="20"/>
                <w:lang w:bidi="ar-SA"/>
              </w:rPr>
              <w:t>This object stores the repeated measures information.</w:t>
            </w:r>
          </w:p>
        </w:tc>
      </w:tr>
      <w:tr w:rsidR="00A75A91" w:rsidRPr="002E1C35" w:rsidTr="003B00CE">
        <w:trPr>
          <w:cnfStyle w:val="000000100000"/>
        </w:trPr>
        <w:tc>
          <w:tcPr>
            <w:cnfStyle w:val="001000000000"/>
            <w:tcW w:w="1530" w:type="dxa"/>
          </w:tcPr>
          <w:p w:rsidR="00A75A91" w:rsidRPr="0068148D" w:rsidRDefault="0001580B" w:rsidP="0001580B">
            <w:pPr>
              <w:rPr>
                <w:b w:val="0"/>
                <w:sz w:val="20"/>
                <w:lang w:bidi="ar-SA"/>
              </w:rPr>
            </w:pPr>
            <w:r>
              <w:rPr>
                <w:b w:val="0"/>
                <w:sz w:val="20"/>
                <w:lang w:bidi="ar-SA"/>
              </w:rPr>
              <w:t>clustering</w:t>
            </w:r>
          </w:p>
        </w:tc>
        <w:tc>
          <w:tcPr>
            <w:tcW w:w="1350" w:type="dxa"/>
          </w:tcPr>
          <w:p w:rsidR="00A75A91" w:rsidRPr="0068148D" w:rsidRDefault="0001580B" w:rsidP="003B00CE">
            <w:pPr>
              <w:cnfStyle w:val="000000100000"/>
              <w:rPr>
                <w:sz w:val="20"/>
                <w:szCs w:val="20"/>
                <w:lang w:bidi="ar-SA"/>
              </w:rPr>
            </w:pPr>
            <w:r>
              <w:rPr>
                <w:sz w:val="20"/>
                <w:szCs w:val="20"/>
                <w:lang w:bidi="ar-SA"/>
              </w:rPr>
              <w:t>ClusterNode</w:t>
            </w:r>
          </w:p>
        </w:tc>
        <w:tc>
          <w:tcPr>
            <w:tcW w:w="5130" w:type="dxa"/>
          </w:tcPr>
          <w:p w:rsidR="00A75A91" w:rsidRPr="0068148D" w:rsidRDefault="0001580B" w:rsidP="003B00CE">
            <w:pPr>
              <w:cnfStyle w:val="000000100000"/>
              <w:rPr>
                <w:sz w:val="20"/>
                <w:lang w:bidi="ar-SA"/>
              </w:rPr>
            </w:pPr>
            <w:r>
              <w:rPr>
                <w:sz w:val="20"/>
                <w:lang w:bidi="ar-SA"/>
              </w:rPr>
              <w:t>This object stores clustering information.</w:t>
            </w:r>
          </w:p>
        </w:tc>
      </w:tr>
    </w:tbl>
    <w:p w:rsidR="00A75A91" w:rsidRDefault="0001580B" w:rsidP="0001580B">
      <w:pPr>
        <w:pStyle w:val="Heading5"/>
      </w:pPr>
      <w:r>
        <w:t>ResponseList sub-object</w:t>
      </w:r>
    </w:p>
    <w:p w:rsidR="0001580B" w:rsidRDefault="0001580B" w:rsidP="0001580B">
      <w:pPr>
        <w:pStyle w:val="Heading6"/>
        <w:rPr>
          <w:lang w:bidi="ar-SA"/>
        </w:rPr>
      </w:pPr>
      <w:r>
        <w:rPr>
          <w:lang w:bidi="ar-SA"/>
        </w:rPr>
        <w:t>Fields</w:t>
      </w:r>
    </w:p>
    <w:tbl>
      <w:tblPr>
        <w:tblStyle w:val="MediumGrid1-Accent1"/>
        <w:tblW w:w="8010" w:type="dxa"/>
        <w:tblInd w:w="918" w:type="dxa"/>
        <w:tblLayout w:type="fixed"/>
        <w:tblLook w:val="04A0"/>
      </w:tblPr>
      <w:tblGrid>
        <w:gridCol w:w="1530"/>
        <w:gridCol w:w="1350"/>
        <w:gridCol w:w="5130"/>
      </w:tblGrid>
      <w:tr w:rsidR="0001580B" w:rsidRPr="007B7A63" w:rsidTr="003B00CE">
        <w:trPr>
          <w:cnfStyle w:val="100000000000"/>
        </w:trPr>
        <w:tc>
          <w:tcPr>
            <w:cnfStyle w:val="001000000000"/>
            <w:tcW w:w="1530" w:type="dxa"/>
          </w:tcPr>
          <w:p w:rsidR="0001580B" w:rsidRPr="007B7A63" w:rsidRDefault="0001580B" w:rsidP="003B00CE">
            <w:pPr>
              <w:rPr>
                <w:sz w:val="20"/>
                <w:szCs w:val="20"/>
                <w:lang w:bidi="ar-SA"/>
              </w:rPr>
            </w:pPr>
            <w:r w:rsidRPr="007B7A63">
              <w:rPr>
                <w:sz w:val="20"/>
                <w:szCs w:val="20"/>
                <w:lang w:bidi="ar-SA"/>
              </w:rPr>
              <w:t>Field Name</w:t>
            </w:r>
          </w:p>
        </w:tc>
        <w:tc>
          <w:tcPr>
            <w:tcW w:w="1350" w:type="dxa"/>
          </w:tcPr>
          <w:p w:rsidR="0001580B" w:rsidRPr="007B7A63" w:rsidRDefault="0001580B" w:rsidP="003B00CE">
            <w:pPr>
              <w:cnfStyle w:val="100000000000"/>
              <w:rPr>
                <w:sz w:val="20"/>
                <w:szCs w:val="20"/>
                <w:lang w:bidi="ar-SA"/>
              </w:rPr>
            </w:pPr>
            <w:r w:rsidRPr="007B7A63">
              <w:rPr>
                <w:sz w:val="20"/>
                <w:szCs w:val="20"/>
                <w:lang w:bidi="ar-SA"/>
              </w:rPr>
              <w:t>Field Type</w:t>
            </w:r>
          </w:p>
        </w:tc>
        <w:tc>
          <w:tcPr>
            <w:tcW w:w="5130" w:type="dxa"/>
          </w:tcPr>
          <w:p w:rsidR="0001580B" w:rsidRPr="007B7A63" w:rsidRDefault="0001580B" w:rsidP="003B00CE">
            <w:pPr>
              <w:cnfStyle w:val="100000000000"/>
              <w:rPr>
                <w:sz w:val="20"/>
                <w:szCs w:val="20"/>
                <w:lang w:bidi="ar-SA"/>
              </w:rPr>
            </w:pPr>
            <w:r w:rsidRPr="007B7A63">
              <w:rPr>
                <w:sz w:val="20"/>
                <w:szCs w:val="20"/>
                <w:lang w:bidi="ar-SA"/>
              </w:rPr>
              <w:t>Description</w:t>
            </w:r>
          </w:p>
        </w:tc>
      </w:tr>
      <w:tr w:rsidR="0001580B" w:rsidRPr="002E1C35" w:rsidTr="003B00CE">
        <w:trPr>
          <w:cnfStyle w:val="000000100000"/>
        </w:trPr>
        <w:tc>
          <w:tcPr>
            <w:cnfStyle w:val="001000000000"/>
            <w:tcW w:w="1530" w:type="dxa"/>
          </w:tcPr>
          <w:p w:rsidR="0001580B" w:rsidRPr="0068148D" w:rsidRDefault="0001580B" w:rsidP="003B00CE">
            <w:pPr>
              <w:rPr>
                <w:b w:val="0"/>
                <w:sz w:val="20"/>
                <w:lang w:bidi="ar-SA"/>
              </w:rPr>
            </w:pPr>
            <w:r>
              <w:rPr>
                <w:b w:val="0"/>
                <w:sz w:val="20"/>
                <w:lang w:bidi="ar-SA"/>
              </w:rPr>
              <w:t>studyUUID</w:t>
            </w:r>
          </w:p>
        </w:tc>
        <w:tc>
          <w:tcPr>
            <w:tcW w:w="1350" w:type="dxa"/>
          </w:tcPr>
          <w:p w:rsidR="0001580B" w:rsidRPr="0068148D" w:rsidRDefault="0001580B" w:rsidP="003B00CE">
            <w:pPr>
              <w:cnfStyle w:val="000000100000"/>
              <w:rPr>
                <w:sz w:val="20"/>
                <w:szCs w:val="20"/>
                <w:lang w:bidi="ar-SA"/>
              </w:rPr>
            </w:pPr>
            <w:r>
              <w:rPr>
                <w:sz w:val="20"/>
                <w:szCs w:val="20"/>
                <w:lang w:bidi="ar-SA"/>
              </w:rPr>
              <w:t>UUID</w:t>
            </w:r>
          </w:p>
        </w:tc>
        <w:tc>
          <w:tcPr>
            <w:tcW w:w="5130" w:type="dxa"/>
          </w:tcPr>
          <w:p w:rsidR="0001580B" w:rsidRPr="0068148D" w:rsidRDefault="0001580B" w:rsidP="003B00CE">
            <w:pPr>
              <w:cnfStyle w:val="000000100000"/>
              <w:rPr>
                <w:sz w:val="20"/>
                <w:lang w:bidi="ar-SA"/>
              </w:rPr>
            </w:pPr>
            <w:r>
              <w:rPr>
                <w:sz w:val="20"/>
                <w:lang w:bidi="ar-SA"/>
              </w:rPr>
              <w:t>This field will reference UUID stored in study design object.</w:t>
            </w:r>
          </w:p>
        </w:tc>
      </w:tr>
      <w:tr w:rsidR="0001580B" w:rsidRPr="002E1C35" w:rsidTr="003B00CE">
        <w:tc>
          <w:tcPr>
            <w:cnfStyle w:val="001000000000"/>
            <w:tcW w:w="1530" w:type="dxa"/>
          </w:tcPr>
          <w:p w:rsidR="0001580B" w:rsidRPr="0068148D" w:rsidRDefault="0001580B" w:rsidP="003B00CE">
            <w:pPr>
              <w:rPr>
                <w:b w:val="0"/>
                <w:sz w:val="20"/>
                <w:lang w:bidi="ar-SA"/>
              </w:rPr>
            </w:pPr>
            <w:r>
              <w:rPr>
                <w:b w:val="0"/>
                <w:sz w:val="20"/>
                <w:lang w:bidi="ar-SA"/>
              </w:rPr>
              <w:t>name</w:t>
            </w:r>
          </w:p>
        </w:tc>
        <w:tc>
          <w:tcPr>
            <w:tcW w:w="1350" w:type="dxa"/>
          </w:tcPr>
          <w:p w:rsidR="0001580B" w:rsidRPr="0068148D" w:rsidRDefault="0001580B" w:rsidP="003B00CE">
            <w:pPr>
              <w:cnfStyle w:val="000000000000"/>
              <w:rPr>
                <w:sz w:val="20"/>
                <w:szCs w:val="20"/>
                <w:lang w:bidi="ar-SA"/>
              </w:rPr>
            </w:pPr>
            <w:r>
              <w:rPr>
                <w:sz w:val="20"/>
                <w:szCs w:val="20"/>
                <w:lang w:bidi="ar-SA"/>
              </w:rPr>
              <w:t>String</w:t>
            </w:r>
          </w:p>
        </w:tc>
        <w:tc>
          <w:tcPr>
            <w:tcW w:w="5130" w:type="dxa"/>
          </w:tcPr>
          <w:p w:rsidR="0001580B" w:rsidRPr="0068148D" w:rsidRDefault="0001580B" w:rsidP="003B00CE">
            <w:pPr>
              <w:cnfStyle w:val="000000000000"/>
              <w:rPr>
                <w:sz w:val="20"/>
                <w:lang w:bidi="ar-SA"/>
              </w:rPr>
            </w:pPr>
            <w:r>
              <w:rPr>
                <w:sz w:val="20"/>
                <w:lang w:bidi="ar-SA"/>
              </w:rPr>
              <w:t>Name of the response is stored here</w:t>
            </w:r>
          </w:p>
        </w:tc>
      </w:tr>
      <w:tr w:rsidR="0001580B" w:rsidRPr="002E1C35" w:rsidTr="003B00CE">
        <w:trPr>
          <w:cnfStyle w:val="000000100000"/>
        </w:trPr>
        <w:tc>
          <w:tcPr>
            <w:cnfStyle w:val="001000000000"/>
            <w:tcW w:w="1530" w:type="dxa"/>
          </w:tcPr>
          <w:p w:rsidR="0001580B" w:rsidRPr="0068148D" w:rsidRDefault="0001580B" w:rsidP="003B00CE">
            <w:pPr>
              <w:rPr>
                <w:b w:val="0"/>
                <w:sz w:val="20"/>
                <w:lang w:bidi="ar-SA"/>
              </w:rPr>
            </w:pPr>
            <w:r>
              <w:rPr>
                <w:b w:val="0"/>
                <w:sz w:val="20"/>
                <w:lang w:bidi="ar-SA"/>
              </w:rPr>
              <w:lastRenderedPageBreak/>
              <w:t>dataList</w:t>
            </w:r>
          </w:p>
        </w:tc>
        <w:tc>
          <w:tcPr>
            <w:tcW w:w="1350" w:type="dxa"/>
          </w:tcPr>
          <w:p w:rsidR="0001580B" w:rsidRPr="0068148D" w:rsidRDefault="0001580B" w:rsidP="003B00CE">
            <w:pPr>
              <w:cnfStyle w:val="000000100000"/>
              <w:rPr>
                <w:sz w:val="20"/>
                <w:szCs w:val="20"/>
                <w:lang w:bidi="ar-SA"/>
              </w:rPr>
            </w:pPr>
            <w:r>
              <w:rPr>
                <w:sz w:val="20"/>
                <w:szCs w:val="20"/>
                <w:lang w:bidi="ar-SA"/>
              </w:rPr>
              <w:t>List&lt;String&gt;</w:t>
            </w:r>
          </w:p>
        </w:tc>
        <w:tc>
          <w:tcPr>
            <w:tcW w:w="5130" w:type="dxa"/>
          </w:tcPr>
          <w:p w:rsidR="0001580B" w:rsidRPr="0068148D" w:rsidRDefault="0001580B" w:rsidP="003B00CE">
            <w:pPr>
              <w:cnfStyle w:val="000000100000"/>
              <w:rPr>
                <w:sz w:val="20"/>
                <w:lang w:bidi="ar-SA"/>
              </w:rPr>
            </w:pPr>
            <w:r>
              <w:rPr>
                <w:sz w:val="20"/>
                <w:lang w:bidi="ar-SA"/>
              </w:rPr>
              <w:t>Values in this list are stored in this List object.</w:t>
            </w:r>
          </w:p>
        </w:tc>
      </w:tr>
    </w:tbl>
    <w:p w:rsidR="0001580B" w:rsidRDefault="0001580B" w:rsidP="0001580B">
      <w:pPr>
        <w:pStyle w:val="Heading6"/>
        <w:rPr>
          <w:lang w:bidi="ar-SA"/>
        </w:rPr>
      </w:pPr>
      <w:r>
        <w:rPr>
          <w:lang w:bidi="ar-SA"/>
        </w:rPr>
        <w:t>Sub-objects</w:t>
      </w:r>
    </w:p>
    <w:p w:rsidR="0001580B" w:rsidRDefault="0001580B" w:rsidP="0001580B">
      <w:pPr>
        <w:ind w:left="1152"/>
        <w:rPr>
          <w:lang w:bidi="ar-SA"/>
        </w:rPr>
      </w:pPr>
      <w:r>
        <w:rPr>
          <w:lang w:bidi="ar-SA"/>
        </w:rPr>
        <w:t>None</w:t>
      </w:r>
    </w:p>
    <w:p w:rsidR="0001580B" w:rsidRDefault="0065634A" w:rsidP="0001580B">
      <w:pPr>
        <w:pStyle w:val="Heading5"/>
      </w:pPr>
      <w:r>
        <w:t>RepeatedMeasures</w:t>
      </w:r>
      <w:r w:rsidR="0001580B">
        <w:t xml:space="preserve"> sub-object</w:t>
      </w:r>
    </w:p>
    <w:p w:rsidR="0001580B" w:rsidRDefault="0001580B" w:rsidP="0001580B">
      <w:pPr>
        <w:pStyle w:val="Heading6"/>
        <w:rPr>
          <w:lang w:bidi="ar-SA"/>
        </w:rPr>
      </w:pPr>
      <w:r>
        <w:rPr>
          <w:lang w:bidi="ar-SA"/>
        </w:rPr>
        <w:t>Fields</w:t>
      </w:r>
    </w:p>
    <w:tbl>
      <w:tblPr>
        <w:tblStyle w:val="MediumGrid1-Accent1"/>
        <w:tblW w:w="8010" w:type="dxa"/>
        <w:tblInd w:w="918" w:type="dxa"/>
        <w:tblLayout w:type="fixed"/>
        <w:tblLook w:val="04A0"/>
      </w:tblPr>
      <w:tblGrid>
        <w:gridCol w:w="1530"/>
        <w:gridCol w:w="1350"/>
        <w:gridCol w:w="5130"/>
      </w:tblGrid>
      <w:tr w:rsidR="0001580B" w:rsidRPr="007B7A63" w:rsidTr="003B00CE">
        <w:trPr>
          <w:cnfStyle w:val="100000000000"/>
        </w:trPr>
        <w:tc>
          <w:tcPr>
            <w:cnfStyle w:val="001000000000"/>
            <w:tcW w:w="1530" w:type="dxa"/>
          </w:tcPr>
          <w:p w:rsidR="0001580B" w:rsidRPr="007B7A63" w:rsidRDefault="0001580B" w:rsidP="003B00CE">
            <w:pPr>
              <w:rPr>
                <w:sz w:val="20"/>
                <w:szCs w:val="20"/>
                <w:lang w:bidi="ar-SA"/>
              </w:rPr>
            </w:pPr>
            <w:r w:rsidRPr="007B7A63">
              <w:rPr>
                <w:sz w:val="20"/>
                <w:szCs w:val="20"/>
                <w:lang w:bidi="ar-SA"/>
              </w:rPr>
              <w:t>Field Name</w:t>
            </w:r>
          </w:p>
        </w:tc>
        <w:tc>
          <w:tcPr>
            <w:tcW w:w="1350" w:type="dxa"/>
          </w:tcPr>
          <w:p w:rsidR="0001580B" w:rsidRPr="007B7A63" w:rsidRDefault="0001580B" w:rsidP="003B00CE">
            <w:pPr>
              <w:cnfStyle w:val="100000000000"/>
              <w:rPr>
                <w:sz w:val="20"/>
                <w:szCs w:val="20"/>
                <w:lang w:bidi="ar-SA"/>
              </w:rPr>
            </w:pPr>
            <w:r w:rsidRPr="007B7A63">
              <w:rPr>
                <w:sz w:val="20"/>
                <w:szCs w:val="20"/>
                <w:lang w:bidi="ar-SA"/>
              </w:rPr>
              <w:t>Field Type</w:t>
            </w:r>
          </w:p>
        </w:tc>
        <w:tc>
          <w:tcPr>
            <w:tcW w:w="5130" w:type="dxa"/>
          </w:tcPr>
          <w:p w:rsidR="0001580B" w:rsidRPr="007B7A63" w:rsidRDefault="0001580B" w:rsidP="003B00CE">
            <w:pPr>
              <w:cnfStyle w:val="100000000000"/>
              <w:rPr>
                <w:sz w:val="20"/>
                <w:szCs w:val="20"/>
                <w:lang w:bidi="ar-SA"/>
              </w:rPr>
            </w:pPr>
            <w:r w:rsidRPr="007B7A63">
              <w:rPr>
                <w:sz w:val="20"/>
                <w:szCs w:val="20"/>
                <w:lang w:bidi="ar-SA"/>
              </w:rPr>
              <w:t>Description</w:t>
            </w:r>
          </w:p>
        </w:tc>
      </w:tr>
      <w:tr w:rsidR="0001580B" w:rsidRPr="002E1C35" w:rsidTr="003B00CE">
        <w:trPr>
          <w:cnfStyle w:val="000000100000"/>
        </w:trPr>
        <w:tc>
          <w:tcPr>
            <w:cnfStyle w:val="001000000000"/>
            <w:tcW w:w="1530" w:type="dxa"/>
          </w:tcPr>
          <w:p w:rsidR="0001580B" w:rsidRPr="0068148D" w:rsidRDefault="0001580B" w:rsidP="003B00CE">
            <w:pPr>
              <w:rPr>
                <w:b w:val="0"/>
                <w:sz w:val="20"/>
                <w:lang w:bidi="ar-SA"/>
              </w:rPr>
            </w:pPr>
            <w:r>
              <w:rPr>
                <w:b w:val="0"/>
                <w:sz w:val="20"/>
                <w:lang w:bidi="ar-SA"/>
              </w:rPr>
              <w:t>studyUUID</w:t>
            </w:r>
          </w:p>
        </w:tc>
        <w:tc>
          <w:tcPr>
            <w:tcW w:w="1350" w:type="dxa"/>
          </w:tcPr>
          <w:p w:rsidR="0001580B" w:rsidRPr="0068148D" w:rsidRDefault="0001580B" w:rsidP="003B00CE">
            <w:pPr>
              <w:cnfStyle w:val="000000100000"/>
              <w:rPr>
                <w:sz w:val="20"/>
                <w:szCs w:val="20"/>
                <w:lang w:bidi="ar-SA"/>
              </w:rPr>
            </w:pPr>
            <w:r>
              <w:rPr>
                <w:sz w:val="20"/>
                <w:szCs w:val="20"/>
                <w:lang w:bidi="ar-SA"/>
              </w:rPr>
              <w:t>UUID</w:t>
            </w:r>
          </w:p>
        </w:tc>
        <w:tc>
          <w:tcPr>
            <w:tcW w:w="5130" w:type="dxa"/>
          </w:tcPr>
          <w:p w:rsidR="0001580B" w:rsidRPr="0068148D" w:rsidRDefault="0001580B" w:rsidP="003B00CE">
            <w:pPr>
              <w:cnfStyle w:val="000000100000"/>
              <w:rPr>
                <w:sz w:val="20"/>
                <w:lang w:bidi="ar-SA"/>
              </w:rPr>
            </w:pPr>
            <w:r>
              <w:rPr>
                <w:sz w:val="20"/>
                <w:lang w:bidi="ar-SA"/>
              </w:rPr>
              <w:t>This field will reference UUID stored in study design object.</w:t>
            </w:r>
          </w:p>
        </w:tc>
      </w:tr>
      <w:tr w:rsidR="0001580B" w:rsidRPr="002E1C35" w:rsidTr="003B00CE">
        <w:tc>
          <w:tcPr>
            <w:cnfStyle w:val="001000000000"/>
            <w:tcW w:w="1530" w:type="dxa"/>
          </w:tcPr>
          <w:p w:rsidR="0001580B" w:rsidRPr="0068148D" w:rsidRDefault="0001580B" w:rsidP="003B00CE">
            <w:pPr>
              <w:rPr>
                <w:b w:val="0"/>
                <w:sz w:val="20"/>
                <w:lang w:bidi="ar-SA"/>
              </w:rPr>
            </w:pPr>
            <w:r>
              <w:rPr>
                <w:b w:val="0"/>
                <w:sz w:val="20"/>
                <w:lang w:bidi="ar-SA"/>
              </w:rPr>
              <w:t>name</w:t>
            </w:r>
          </w:p>
        </w:tc>
        <w:tc>
          <w:tcPr>
            <w:tcW w:w="1350" w:type="dxa"/>
          </w:tcPr>
          <w:p w:rsidR="0001580B" w:rsidRPr="0068148D" w:rsidRDefault="0001580B" w:rsidP="003B00CE">
            <w:pPr>
              <w:cnfStyle w:val="000000000000"/>
              <w:rPr>
                <w:sz w:val="20"/>
                <w:szCs w:val="20"/>
                <w:lang w:bidi="ar-SA"/>
              </w:rPr>
            </w:pPr>
            <w:r>
              <w:rPr>
                <w:sz w:val="20"/>
                <w:szCs w:val="20"/>
                <w:lang w:bidi="ar-SA"/>
              </w:rPr>
              <w:t>String</w:t>
            </w:r>
          </w:p>
        </w:tc>
        <w:tc>
          <w:tcPr>
            <w:tcW w:w="5130" w:type="dxa"/>
          </w:tcPr>
          <w:p w:rsidR="0001580B" w:rsidRPr="0068148D" w:rsidRDefault="0001580B" w:rsidP="0065634A">
            <w:pPr>
              <w:cnfStyle w:val="000000000000"/>
              <w:rPr>
                <w:sz w:val="20"/>
                <w:lang w:bidi="ar-SA"/>
              </w:rPr>
            </w:pPr>
            <w:r>
              <w:rPr>
                <w:sz w:val="20"/>
                <w:lang w:bidi="ar-SA"/>
              </w:rPr>
              <w:t xml:space="preserve">Name of the </w:t>
            </w:r>
            <w:r w:rsidR="0065634A">
              <w:rPr>
                <w:sz w:val="20"/>
                <w:lang w:bidi="ar-SA"/>
              </w:rPr>
              <w:t>dimension</w:t>
            </w:r>
            <w:r>
              <w:rPr>
                <w:sz w:val="20"/>
                <w:lang w:bidi="ar-SA"/>
              </w:rPr>
              <w:t xml:space="preserve"> is stored here</w:t>
            </w:r>
          </w:p>
        </w:tc>
      </w:tr>
      <w:tr w:rsidR="0001580B" w:rsidRPr="002E1C35" w:rsidTr="003B00CE">
        <w:trPr>
          <w:cnfStyle w:val="000000100000"/>
        </w:trPr>
        <w:tc>
          <w:tcPr>
            <w:cnfStyle w:val="001000000000"/>
            <w:tcW w:w="1530" w:type="dxa"/>
          </w:tcPr>
          <w:p w:rsidR="0001580B" w:rsidRPr="0068148D" w:rsidRDefault="0065634A" w:rsidP="003B00CE">
            <w:pPr>
              <w:rPr>
                <w:b w:val="0"/>
                <w:sz w:val="20"/>
                <w:lang w:bidi="ar-SA"/>
              </w:rPr>
            </w:pPr>
            <w:r>
              <w:rPr>
                <w:b w:val="0"/>
                <w:sz w:val="20"/>
                <w:lang w:bidi="ar-SA"/>
              </w:rPr>
              <w:t>Type</w:t>
            </w:r>
          </w:p>
        </w:tc>
        <w:tc>
          <w:tcPr>
            <w:tcW w:w="1350" w:type="dxa"/>
          </w:tcPr>
          <w:p w:rsidR="0001580B" w:rsidRPr="0068148D" w:rsidRDefault="0065634A" w:rsidP="003B00CE">
            <w:pPr>
              <w:cnfStyle w:val="000000100000"/>
              <w:rPr>
                <w:sz w:val="20"/>
                <w:szCs w:val="20"/>
                <w:lang w:bidi="ar-SA"/>
              </w:rPr>
            </w:pPr>
            <w:r>
              <w:rPr>
                <w:sz w:val="20"/>
                <w:szCs w:val="20"/>
                <w:lang w:bidi="ar-SA"/>
              </w:rPr>
              <w:t>String</w:t>
            </w:r>
          </w:p>
        </w:tc>
        <w:tc>
          <w:tcPr>
            <w:tcW w:w="5130" w:type="dxa"/>
          </w:tcPr>
          <w:p w:rsidR="0001580B" w:rsidRPr="0068148D" w:rsidRDefault="0065634A" w:rsidP="003B00CE">
            <w:pPr>
              <w:cnfStyle w:val="000000100000"/>
              <w:rPr>
                <w:sz w:val="20"/>
                <w:lang w:bidi="ar-SA"/>
              </w:rPr>
            </w:pPr>
            <w:r>
              <w:rPr>
                <w:sz w:val="20"/>
                <w:lang w:bidi="ar-SA"/>
              </w:rPr>
              <w:t>Dimension type is stored here.</w:t>
            </w:r>
          </w:p>
        </w:tc>
      </w:tr>
      <w:tr w:rsidR="0065634A" w:rsidRPr="002E1C35" w:rsidTr="003B00CE">
        <w:tc>
          <w:tcPr>
            <w:cnfStyle w:val="001000000000"/>
            <w:tcW w:w="1530" w:type="dxa"/>
          </w:tcPr>
          <w:p w:rsidR="0065634A" w:rsidRDefault="0065634A" w:rsidP="003B00CE">
            <w:pPr>
              <w:rPr>
                <w:b w:val="0"/>
                <w:sz w:val="20"/>
                <w:lang w:bidi="ar-SA"/>
              </w:rPr>
            </w:pPr>
            <w:r>
              <w:rPr>
                <w:b w:val="0"/>
                <w:sz w:val="20"/>
                <w:lang w:bidi="ar-SA"/>
              </w:rPr>
              <w:t>Count</w:t>
            </w:r>
          </w:p>
        </w:tc>
        <w:tc>
          <w:tcPr>
            <w:tcW w:w="1350" w:type="dxa"/>
          </w:tcPr>
          <w:p w:rsidR="0065634A" w:rsidRDefault="0065634A" w:rsidP="003B00CE">
            <w:pPr>
              <w:cnfStyle w:val="000000000000"/>
              <w:rPr>
                <w:sz w:val="20"/>
                <w:szCs w:val="20"/>
                <w:lang w:bidi="ar-SA"/>
              </w:rPr>
            </w:pPr>
            <w:r>
              <w:rPr>
                <w:sz w:val="20"/>
                <w:szCs w:val="20"/>
                <w:lang w:bidi="ar-SA"/>
              </w:rPr>
              <w:t>int</w:t>
            </w:r>
          </w:p>
        </w:tc>
        <w:tc>
          <w:tcPr>
            <w:tcW w:w="5130" w:type="dxa"/>
          </w:tcPr>
          <w:p w:rsidR="0065634A" w:rsidRDefault="0065634A" w:rsidP="003B00CE">
            <w:pPr>
              <w:cnfStyle w:val="000000000000"/>
              <w:rPr>
                <w:sz w:val="20"/>
                <w:lang w:bidi="ar-SA"/>
              </w:rPr>
            </w:pPr>
            <w:r>
              <w:rPr>
                <w:sz w:val="20"/>
                <w:lang w:bidi="ar-SA"/>
              </w:rPr>
              <w:t>Dimension count is stored here.</w:t>
            </w:r>
          </w:p>
        </w:tc>
      </w:tr>
      <w:tr w:rsidR="0065634A" w:rsidRPr="002E1C35" w:rsidTr="003B00CE">
        <w:trPr>
          <w:cnfStyle w:val="000000100000"/>
        </w:trPr>
        <w:tc>
          <w:tcPr>
            <w:cnfStyle w:val="001000000000"/>
            <w:tcW w:w="1530" w:type="dxa"/>
          </w:tcPr>
          <w:p w:rsidR="0065634A" w:rsidRDefault="00254744" w:rsidP="003B00CE">
            <w:pPr>
              <w:rPr>
                <w:b w:val="0"/>
                <w:sz w:val="20"/>
                <w:lang w:bidi="ar-SA"/>
              </w:rPr>
            </w:pPr>
            <w:r>
              <w:rPr>
                <w:b w:val="0"/>
                <w:sz w:val="20"/>
                <w:lang w:bidi="ar-SA"/>
              </w:rPr>
              <w:t>Spacing</w:t>
            </w:r>
          </w:p>
        </w:tc>
        <w:tc>
          <w:tcPr>
            <w:tcW w:w="1350" w:type="dxa"/>
          </w:tcPr>
          <w:p w:rsidR="0065634A" w:rsidRDefault="0065634A" w:rsidP="003B00CE">
            <w:pPr>
              <w:cnfStyle w:val="000000100000"/>
              <w:rPr>
                <w:sz w:val="20"/>
                <w:szCs w:val="20"/>
                <w:lang w:bidi="ar-SA"/>
              </w:rPr>
            </w:pPr>
          </w:p>
        </w:tc>
        <w:tc>
          <w:tcPr>
            <w:tcW w:w="5130" w:type="dxa"/>
          </w:tcPr>
          <w:p w:rsidR="0065634A" w:rsidRDefault="0065634A" w:rsidP="003B00CE">
            <w:pPr>
              <w:cnfStyle w:val="000000100000"/>
              <w:rPr>
                <w:sz w:val="20"/>
                <w:lang w:bidi="ar-SA"/>
              </w:rPr>
            </w:pPr>
          </w:p>
        </w:tc>
      </w:tr>
    </w:tbl>
    <w:p w:rsidR="0001580B" w:rsidRDefault="0001580B" w:rsidP="0001580B">
      <w:pPr>
        <w:pStyle w:val="Heading6"/>
        <w:rPr>
          <w:lang w:bidi="ar-SA"/>
        </w:rPr>
      </w:pPr>
      <w:r>
        <w:rPr>
          <w:lang w:bidi="ar-SA"/>
        </w:rPr>
        <w:t>Sub-objects</w:t>
      </w:r>
    </w:p>
    <w:p w:rsidR="0001580B" w:rsidRPr="0001580B" w:rsidRDefault="0001580B" w:rsidP="0001580B">
      <w:pPr>
        <w:ind w:left="1152"/>
        <w:rPr>
          <w:lang w:bidi="ar-SA"/>
        </w:rPr>
      </w:pPr>
      <w:r>
        <w:rPr>
          <w:lang w:bidi="ar-SA"/>
        </w:rPr>
        <w:t>None</w:t>
      </w:r>
    </w:p>
    <w:p w:rsidR="00F13667" w:rsidRDefault="00F13667" w:rsidP="00F13667">
      <w:pPr>
        <w:pStyle w:val="Heading3"/>
        <w:rPr>
          <w:lang w:bidi="ar-SA"/>
        </w:rPr>
      </w:pPr>
      <w:r>
        <w:rPr>
          <w:lang w:bidi="ar-SA"/>
        </w:rPr>
        <w:t>Between Subject Effect Object</w:t>
      </w:r>
    </w:p>
    <w:p w:rsidR="00864A44" w:rsidRPr="00864A44" w:rsidRDefault="00864A44" w:rsidP="00864A44">
      <w:pPr>
        <w:rPr>
          <w:lang w:bidi="ar-SA"/>
        </w:rPr>
      </w:pPr>
      <w:r>
        <w:rPr>
          <w:lang w:bidi="ar-SA"/>
        </w:rPr>
        <w:t>One study design will contain many between subject effect objects.</w:t>
      </w:r>
    </w:p>
    <w:p w:rsidR="00F13667" w:rsidRDefault="00F13667" w:rsidP="00F13667">
      <w:pPr>
        <w:pStyle w:val="Heading4"/>
        <w:rPr>
          <w:lang w:bidi="ar-SA"/>
        </w:rPr>
      </w:pPr>
      <w:r>
        <w:rPr>
          <w:lang w:bidi="ar-SA"/>
        </w:rPr>
        <w:t>Fields</w:t>
      </w:r>
    </w:p>
    <w:tbl>
      <w:tblPr>
        <w:tblStyle w:val="MediumGrid1-Accent1"/>
        <w:tblW w:w="8010" w:type="dxa"/>
        <w:tblInd w:w="918" w:type="dxa"/>
        <w:tblLayout w:type="fixed"/>
        <w:tblLook w:val="04A0"/>
      </w:tblPr>
      <w:tblGrid>
        <w:gridCol w:w="1530"/>
        <w:gridCol w:w="1350"/>
        <w:gridCol w:w="5130"/>
      </w:tblGrid>
      <w:tr w:rsidR="00492C7F" w:rsidRPr="007B7A63" w:rsidTr="00864A44">
        <w:trPr>
          <w:cnfStyle w:val="100000000000"/>
        </w:trPr>
        <w:tc>
          <w:tcPr>
            <w:cnfStyle w:val="001000000000"/>
            <w:tcW w:w="1530" w:type="dxa"/>
          </w:tcPr>
          <w:p w:rsidR="00492C7F" w:rsidRPr="007B7A63" w:rsidRDefault="00492C7F" w:rsidP="003B00CE">
            <w:pPr>
              <w:rPr>
                <w:sz w:val="20"/>
                <w:szCs w:val="20"/>
                <w:lang w:bidi="ar-SA"/>
              </w:rPr>
            </w:pPr>
            <w:r w:rsidRPr="007B7A63">
              <w:rPr>
                <w:sz w:val="20"/>
                <w:szCs w:val="20"/>
                <w:lang w:bidi="ar-SA"/>
              </w:rPr>
              <w:t>Field Name</w:t>
            </w:r>
          </w:p>
        </w:tc>
        <w:tc>
          <w:tcPr>
            <w:tcW w:w="1350" w:type="dxa"/>
          </w:tcPr>
          <w:p w:rsidR="00492C7F" w:rsidRPr="007B7A63" w:rsidRDefault="00492C7F" w:rsidP="003B00CE">
            <w:pPr>
              <w:cnfStyle w:val="100000000000"/>
              <w:rPr>
                <w:sz w:val="20"/>
                <w:szCs w:val="20"/>
                <w:lang w:bidi="ar-SA"/>
              </w:rPr>
            </w:pPr>
            <w:r w:rsidRPr="007B7A63">
              <w:rPr>
                <w:sz w:val="20"/>
                <w:szCs w:val="20"/>
                <w:lang w:bidi="ar-SA"/>
              </w:rPr>
              <w:t>Field Type</w:t>
            </w:r>
          </w:p>
        </w:tc>
        <w:tc>
          <w:tcPr>
            <w:tcW w:w="5130" w:type="dxa"/>
          </w:tcPr>
          <w:p w:rsidR="00492C7F" w:rsidRPr="007B7A63" w:rsidRDefault="00492C7F" w:rsidP="003B00CE">
            <w:pPr>
              <w:cnfStyle w:val="100000000000"/>
              <w:rPr>
                <w:sz w:val="20"/>
                <w:szCs w:val="20"/>
                <w:lang w:bidi="ar-SA"/>
              </w:rPr>
            </w:pPr>
            <w:r w:rsidRPr="007B7A63">
              <w:rPr>
                <w:sz w:val="20"/>
                <w:szCs w:val="20"/>
                <w:lang w:bidi="ar-SA"/>
              </w:rPr>
              <w:t>Description</w:t>
            </w:r>
          </w:p>
        </w:tc>
      </w:tr>
      <w:tr w:rsidR="00492C7F" w:rsidRPr="002E1C35" w:rsidTr="00864A44">
        <w:trPr>
          <w:cnfStyle w:val="000000100000"/>
        </w:trPr>
        <w:tc>
          <w:tcPr>
            <w:cnfStyle w:val="001000000000"/>
            <w:tcW w:w="1530" w:type="dxa"/>
          </w:tcPr>
          <w:p w:rsidR="00492C7F" w:rsidRPr="0068148D" w:rsidRDefault="00492C7F" w:rsidP="003B00CE">
            <w:pPr>
              <w:rPr>
                <w:b w:val="0"/>
                <w:sz w:val="20"/>
                <w:lang w:bidi="ar-SA"/>
              </w:rPr>
            </w:pPr>
            <w:r>
              <w:rPr>
                <w:b w:val="0"/>
                <w:sz w:val="20"/>
                <w:lang w:bidi="ar-SA"/>
              </w:rPr>
              <w:t>Id</w:t>
            </w:r>
          </w:p>
        </w:tc>
        <w:tc>
          <w:tcPr>
            <w:tcW w:w="1350" w:type="dxa"/>
          </w:tcPr>
          <w:p w:rsidR="00492C7F" w:rsidRPr="0068148D" w:rsidRDefault="00492C7F" w:rsidP="003B00CE">
            <w:pPr>
              <w:cnfStyle w:val="000000100000"/>
              <w:rPr>
                <w:sz w:val="20"/>
                <w:szCs w:val="20"/>
                <w:lang w:bidi="ar-SA"/>
              </w:rPr>
            </w:pPr>
            <w:r>
              <w:rPr>
                <w:sz w:val="20"/>
                <w:szCs w:val="20"/>
                <w:lang w:bidi="ar-SA"/>
              </w:rPr>
              <w:t>Int</w:t>
            </w:r>
          </w:p>
        </w:tc>
        <w:tc>
          <w:tcPr>
            <w:tcW w:w="5130" w:type="dxa"/>
          </w:tcPr>
          <w:p w:rsidR="00492C7F" w:rsidRPr="0068148D" w:rsidRDefault="00492C7F" w:rsidP="003B00CE">
            <w:pPr>
              <w:cnfStyle w:val="000000100000"/>
              <w:rPr>
                <w:sz w:val="20"/>
                <w:lang w:bidi="ar-SA"/>
              </w:rPr>
            </w:pPr>
            <w:r>
              <w:rPr>
                <w:sz w:val="20"/>
                <w:lang w:bidi="ar-SA"/>
              </w:rPr>
              <w:t>This id will be used as primary key for this object.</w:t>
            </w:r>
          </w:p>
        </w:tc>
      </w:tr>
      <w:tr w:rsidR="00492C7F" w:rsidRPr="002E1C35" w:rsidTr="00864A44">
        <w:tc>
          <w:tcPr>
            <w:cnfStyle w:val="001000000000"/>
            <w:tcW w:w="1530" w:type="dxa"/>
          </w:tcPr>
          <w:p w:rsidR="00492C7F" w:rsidRPr="0068148D" w:rsidRDefault="00492C7F" w:rsidP="003B00CE">
            <w:pPr>
              <w:rPr>
                <w:b w:val="0"/>
                <w:sz w:val="20"/>
                <w:lang w:bidi="ar-SA"/>
              </w:rPr>
            </w:pPr>
            <w:r w:rsidRPr="0068148D">
              <w:rPr>
                <w:b w:val="0"/>
                <w:sz w:val="20"/>
                <w:lang w:bidi="ar-SA"/>
              </w:rPr>
              <w:t>studyUUID</w:t>
            </w:r>
          </w:p>
        </w:tc>
        <w:tc>
          <w:tcPr>
            <w:tcW w:w="1350" w:type="dxa"/>
          </w:tcPr>
          <w:p w:rsidR="00492C7F" w:rsidRPr="0068148D" w:rsidRDefault="00492C7F" w:rsidP="003B00CE">
            <w:pPr>
              <w:cnfStyle w:val="000000000000"/>
              <w:rPr>
                <w:sz w:val="20"/>
                <w:szCs w:val="20"/>
                <w:lang w:bidi="ar-SA"/>
              </w:rPr>
            </w:pPr>
            <w:r w:rsidRPr="0068148D">
              <w:rPr>
                <w:sz w:val="20"/>
                <w:szCs w:val="20"/>
                <w:lang w:bidi="ar-SA"/>
              </w:rPr>
              <w:t>UUID</w:t>
            </w:r>
          </w:p>
        </w:tc>
        <w:tc>
          <w:tcPr>
            <w:tcW w:w="5130" w:type="dxa"/>
          </w:tcPr>
          <w:p w:rsidR="00492C7F" w:rsidRPr="0068148D" w:rsidRDefault="00492C7F" w:rsidP="003B00CE">
            <w:pPr>
              <w:cnfStyle w:val="000000000000"/>
              <w:rPr>
                <w:sz w:val="20"/>
                <w:lang w:bidi="ar-SA"/>
              </w:rPr>
            </w:pPr>
            <w:r>
              <w:rPr>
                <w:sz w:val="20"/>
                <w:lang w:bidi="ar-SA"/>
              </w:rPr>
              <w:t>This field will reference UUID stored in study design object.</w:t>
            </w:r>
          </w:p>
        </w:tc>
      </w:tr>
      <w:tr w:rsidR="00492C7F" w:rsidRPr="002E1C35" w:rsidTr="00864A44">
        <w:trPr>
          <w:cnfStyle w:val="000000100000"/>
        </w:trPr>
        <w:tc>
          <w:tcPr>
            <w:cnfStyle w:val="001000000000"/>
            <w:tcW w:w="1530" w:type="dxa"/>
          </w:tcPr>
          <w:p w:rsidR="00492C7F" w:rsidRPr="0068148D" w:rsidRDefault="00492C7F" w:rsidP="00492C7F">
            <w:pPr>
              <w:rPr>
                <w:b w:val="0"/>
                <w:sz w:val="20"/>
                <w:lang w:bidi="ar-SA"/>
              </w:rPr>
            </w:pPr>
            <w:r>
              <w:rPr>
                <w:b w:val="0"/>
                <w:sz w:val="20"/>
                <w:lang w:bidi="ar-SA"/>
              </w:rPr>
              <w:t>predictorName</w:t>
            </w:r>
          </w:p>
        </w:tc>
        <w:tc>
          <w:tcPr>
            <w:tcW w:w="1350" w:type="dxa"/>
          </w:tcPr>
          <w:p w:rsidR="00492C7F" w:rsidRPr="0068148D" w:rsidRDefault="00492C7F" w:rsidP="003B00CE">
            <w:pPr>
              <w:cnfStyle w:val="000000100000"/>
              <w:rPr>
                <w:sz w:val="20"/>
                <w:szCs w:val="20"/>
                <w:lang w:bidi="ar-SA"/>
              </w:rPr>
            </w:pPr>
            <w:r>
              <w:rPr>
                <w:sz w:val="20"/>
                <w:szCs w:val="20"/>
                <w:lang w:bidi="ar-SA"/>
              </w:rPr>
              <w:t>String</w:t>
            </w:r>
          </w:p>
        </w:tc>
        <w:tc>
          <w:tcPr>
            <w:tcW w:w="5130" w:type="dxa"/>
          </w:tcPr>
          <w:p w:rsidR="00492C7F" w:rsidRPr="0068148D" w:rsidRDefault="00864A44" w:rsidP="003B00CE">
            <w:pPr>
              <w:cnfStyle w:val="000000100000"/>
              <w:rPr>
                <w:sz w:val="20"/>
                <w:lang w:bidi="ar-SA"/>
              </w:rPr>
            </w:pPr>
            <w:r>
              <w:rPr>
                <w:sz w:val="20"/>
                <w:lang w:bidi="ar-SA"/>
              </w:rPr>
              <w:t>Name of the predictor</w:t>
            </w:r>
          </w:p>
        </w:tc>
      </w:tr>
      <w:tr w:rsidR="00492C7F" w:rsidRPr="002E1C35" w:rsidTr="00864A44">
        <w:tc>
          <w:tcPr>
            <w:cnfStyle w:val="001000000000"/>
            <w:tcW w:w="1530" w:type="dxa"/>
          </w:tcPr>
          <w:p w:rsidR="00492C7F" w:rsidRDefault="00492C7F" w:rsidP="003B00CE">
            <w:pPr>
              <w:rPr>
                <w:b w:val="0"/>
                <w:sz w:val="20"/>
                <w:lang w:bidi="ar-SA"/>
              </w:rPr>
            </w:pPr>
            <w:r>
              <w:rPr>
                <w:b w:val="0"/>
                <w:sz w:val="20"/>
                <w:lang w:bidi="ar-SA"/>
              </w:rPr>
              <w:t>categoryList</w:t>
            </w:r>
          </w:p>
        </w:tc>
        <w:tc>
          <w:tcPr>
            <w:tcW w:w="1350" w:type="dxa"/>
          </w:tcPr>
          <w:p w:rsidR="00492C7F" w:rsidRDefault="00492C7F" w:rsidP="003B00CE">
            <w:pPr>
              <w:cnfStyle w:val="000000000000"/>
              <w:rPr>
                <w:sz w:val="20"/>
                <w:szCs w:val="20"/>
                <w:lang w:bidi="ar-SA"/>
              </w:rPr>
            </w:pPr>
            <w:r>
              <w:rPr>
                <w:sz w:val="20"/>
                <w:szCs w:val="20"/>
                <w:lang w:bidi="ar-SA"/>
              </w:rPr>
              <w:t>List&lt;String&gt;</w:t>
            </w:r>
          </w:p>
        </w:tc>
        <w:tc>
          <w:tcPr>
            <w:tcW w:w="5130" w:type="dxa"/>
          </w:tcPr>
          <w:p w:rsidR="00492C7F" w:rsidRDefault="00492C7F" w:rsidP="003B00CE">
            <w:pPr>
              <w:cnfStyle w:val="000000000000"/>
              <w:rPr>
                <w:sz w:val="20"/>
                <w:lang w:bidi="ar-SA"/>
              </w:rPr>
            </w:pPr>
            <w:r>
              <w:rPr>
                <w:sz w:val="20"/>
                <w:lang w:bidi="ar-SA"/>
              </w:rPr>
              <w:t>This filed holds the values in given named matrix object.</w:t>
            </w:r>
          </w:p>
        </w:tc>
      </w:tr>
    </w:tbl>
    <w:p w:rsidR="00F13667" w:rsidRDefault="00F13667" w:rsidP="00F13667">
      <w:pPr>
        <w:pStyle w:val="Heading4"/>
        <w:rPr>
          <w:lang w:bidi="ar-SA"/>
        </w:rPr>
      </w:pPr>
      <w:r>
        <w:rPr>
          <w:lang w:bidi="ar-SA"/>
        </w:rPr>
        <w:t>Sub</w:t>
      </w:r>
      <w:r w:rsidR="00C47487">
        <w:rPr>
          <w:lang w:bidi="ar-SA"/>
        </w:rPr>
        <w:t>-</w:t>
      </w:r>
      <w:r>
        <w:rPr>
          <w:lang w:bidi="ar-SA"/>
        </w:rPr>
        <w:t>objects</w:t>
      </w:r>
    </w:p>
    <w:p w:rsidR="00864A44" w:rsidRPr="00864A44" w:rsidRDefault="00864A44" w:rsidP="00864A44">
      <w:pPr>
        <w:ind w:left="864"/>
        <w:rPr>
          <w:lang w:bidi="ar-SA"/>
        </w:rPr>
      </w:pPr>
      <w:r>
        <w:rPr>
          <w:lang w:bidi="ar-SA"/>
        </w:rPr>
        <w:t>None</w:t>
      </w:r>
    </w:p>
    <w:p w:rsidR="00F13667" w:rsidRDefault="00F13667" w:rsidP="00F13667">
      <w:pPr>
        <w:pStyle w:val="Heading3"/>
        <w:rPr>
          <w:lang w:bidi="ar-SA"/>
        </w:rPr>
      </w:pPr>
      <w:r>
        <w:rPr>
          <w:lang w:bidi="ar-SA"/>
        </w:rPr>
        <w:t>Covariance Object</w:t>
      </w:r>
    </w:p>
    <w:p w:rsidR="00F13667" w:rsidRDefault="00F13667" w:rsidP="00F13667">
      <w:pPr>
        <w:pStyle w:val="Heading4"/>
        <w:rPr>
          <w:lang w:bidi="ar-SA"/>
        </w:rPr>
      </w:pPr>
      <w:r>
        <w:rPr>
          <w:lang w:bidi="ar-SA"/>
        </w:rPr>
        <w:t>Fields</w:t>
      </w:r>
    </w:p>
    <w:p w:rsidR="00F13667" w:rsidRDefault="00F13667" w:rsidP="00F13667">
      <w:pPr>
        <w:pStyle w:val="Heading4"/>
        <w:rPr>
          <w:lang w:bidi="ar-SA"/>
        </w:rPr>
      </w:pPr>
      <w:r>
        <w:rPr>
          <w:lang w:bidi="ar-SA"/>
        </w:rPr>
        <w:t>Sub</w:t>
      </w:r>
      <w:r w:rsidR="00C47487">
        <w:rPr>
          <w:lang w:bidi="ar-SA"/>
        </w:rPr>
        <w:t>-</w:t>
      </w:r>
      <w:r>
        <w:rPr>
          <w:lang w:bidi="ar-SA"/>
        </w:rPr>
        <w:t>objects</w:t>
      </w:r>
    </w:p>
    <w:p w:rsidR="00F13667" w:rsidRPr="00F13667" w:rsidRDefault="00F13667" w:rsidP="00F13667">
      <w:pPr>
        <w:rPr>
          <w:lang w:bidi="ar-SA"/>
        </w:rPr>
      </w:pPr>
    </w:p>
    <w:p w:rsidR="00EC705C" w:rsidRDefault="00EC705C" w:rsidP="00EC705C">
      <w:pPr>
        <w:pStyle w:val="Heading3"/>
        <w:rPr>
          <w:lang w:bidi="ar-SA"/>
        </w:rPr>
      </w:pPr>
      <w:bookmarkStart w:id="37" w:name="_Toc314555200"/>
      <w:r>
        <w:rPr>
          <w:lang w:bidi="ar-SA"/>
        </w:rPr>
        <w:t>Study Design Commands</w:t>
      </w:r>
      <w:bookmarkEnd w:id="37"/>
    </w:p>
    <w:p w:rsidR="00EC705C" w:rsidRDefault="00EC705C" w:rsidP="00EC705C">
      <w:pPr>
        <w:rPr>
          <w:lang w:bidi="ar-SA"/>
        </w:rPr>
      </w:pPr>
    </w:p>
    <w:p w:rsidR="00EC705C" w:rsidRDefault="00EC705C" w:rsidP="00EC705C">
      <w:pPr>
        <w:pStyle w:val="Heading4"/>
        <w:rPr>
          <w:lang w:bidi="ar-SA"/>
        </w:rPr>
      </w:pPr>
      <w:r>
        <w:rPr>
          <w:lang w:bidi="ar-SA"/>
        </w:rPr>
        <w:t>Create</w:t>
      </w:r>
      <w:r w:rsidR="00F81CFB">
        <w:rPr>
          <w:lang w:bidi="ar-SA"/>
        </w:rPr>
        <w:t xml:space="preserve"> / Update</w:t>
      </w:r>
    </w:p>
    <w:p w:rsidR="003E4094" w:rsidRDefault="003E4094" w:rsidP="003E4094">
      <w:pPr>
        <w:spacing w:after="0"/>
        <w:rPr>
          <w:lang w:bidi="ar-SA"/>
        </w:rPr>
      </w:pPr>
      <w:r>
        <w:rPr>
          <w:lang w:bidi="ar-SA"/>
        </w:rPr>
        <w:t>This command creates a study design with the specified study UUID from the existing study design with the specified UUID</w:t>
      </w:r>
    </w:p>
    <w:p w:rsidR="003E4094" w:rsidRDefault="00805870" w:rsidP="003E4094">
      <w:pPr>
        <w:spacing w:after="0"/>
        <w:rPr>
          <w:rFonts w:ascii="Courier New" w:hAnsi="Courier New" w:cs="Courier New"/>
          <w:lang w:bidi="ar-SA"/>
        </w:rPr>
      </w:pPr>
      <w:r>
        <w:rPr>
          <w:b/>
          <w:lang w:bidi="ar-SA"/>
        </w:rPr>
        <w:t xml:space="preserve">Create </w:t>
      </w:r>
      <w:r w:rsidR="003E4094" w:rsidRPr="00EF7B83">
        <w:rPr>
          <w:b/>
          <w:lang w:bidi="ar-SA"/>
        </w:rPr>
        <w:t>URI:</w:t>
      </w:r>
      <w:r w:rsidR="003E4094">
        <w:rPr>
          <w:lang w:bidi="ar-SA"/>
        </w:rPr>
        <w:t xml:space="preserve"> </w:t>
      </w:r>
      <w:r w:rsidR="00BE706A">
        <w:rPr>
          <w:rFonts w:ascii="Courier New" w:hAnsi="Courier New" w:cs="Courier New"/>
          <w:lang w:bidi="ar-SA"/>
        </w:rPr>
        <w:t>POST</w:t>
      </w:r>
      <w:r w:rsidR="00FF0217">
        <w:rPr>
          <w:rFonts w:ascii="Courier New" w:hAnsi="Courier New" w:cs="Courier New"/>
          <w:lang w:bidi="ar-SA"/>
        </w:rPr>
        <w:t xml:space="preserve"> /study/study/</w:t>
      </w:r>
    </w:p>
    <w:p w:rsidR="001C632C" w:rsidRDefault="00805870" w:rsidP="003E4094">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00BE706A">
        <w:rPr>
          <w:rFonts w:ascii="Courier New" w:hAnsi="Courier New" w:cs="Courier New"/>
          <w:lang w:bidi="ar-SA"/>
        </w:rPr>
        <w:t>PUT</w:t>
      </w:r>
      <w:r w:rsidRPr="00A61629">
        <w:rPr>
          <w:rFonts w:ascii="Courier New" w:hAnsi="Courier New" w:cs="Courier New"/>
          <w:lang w:bidi="ar-SA"/>
        </w:rPr>
        <w:t xml:space="preserve"> /study/study/&lt;UUID&gt;</w:t>
      </w:r>
    </w:p>
    <w:p w:rsidR="003E4094" w:rsidRDefault="003E4094" w:rsidP="003E4094">
      <w:pPr>
        <w:spacing w:after="0"/>
        <w:rPr>
          <w:b/>
          <w:lang w:bidi="ar-SA"/>
        </w:rPr>
      </w:pPr>
      <w:r w:rsidRPr="00EF7B83">
        <w:rPr>
          <w:b/>
          <w:lang w:bidi="ar-SA"/>
        </w:rPr>
        <w:t xml:space="preserve">XML Request: </w:t>
      </w:r>
    </w:p>
    <w:p w:rsidR="00043A11" w:rsidRPr="008B0B4C" w:rsidRDefault="00043A11"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&lt;study UUID=””&gt;</w:t>
      </w:r>
    </w:p>
    <w:p w:rsidR="00FC3CE8" w:rsidRDefault="00FC3CE8"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&lt;alphaList&gt;&lt;v&gt;value1&lt;/v&gt;...&lt;v&gt;valueN&lt;/v&gt;&lt;/alphaList &gt;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&lt;relativeGroupSizeList&gt;&lt;v&gt;value1&lt;/v&gt;...&lt;v&gt;valueN&lt;/v&gt;&lt;/relativeGroupSizeList&gt;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&lt;sampleSizeList&gt;&lt;v&gt;value1&lt;/v&gt;...&lt;v&gt;valueN&lt;/v&gt;&lt;/sampleSizeList&gt;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lastRenderedPageBreak/>
        <w:t>&lt;responseList&gt;&lt;v&gt;value1&lt;/v&gt;...&lt;v&gt;valueN&lt;/v&gt;&lt;/responseList&gt;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&lt;betaScaleList&gt;&lt;v&gt;value1&lt;/v&gt;...&lt;v&gt;valueN&lt;/v&gt;&lt;/betaScaleList&gt;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&lt;sigmaScaleList&gt;&lt;v&gt;value1&lt;/v&gt;...&lt;v&gt;valueN&lt;/v&gt;&lt;/sigmaScaleList&gt;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&lt;testList&gt;&lt;v&gt;value1&lt;/v&gt;...&lt;v&gt;valueN&lt;/v&gt;&lt;/ testList&gt;</w:t>
      </w:r>
    </w:p>
    <w:p w:rsidR="006D2E77"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&lt;powerMethodList&gt;&lt;v&gt;value1&lt;/v&gt;...&lt;v&gt;valueN&lt;/v&gt;&lt;/powerMethodList&gt;</w:t>
      </w:r>
    </w:p>
    <w:p w:rsidR="002C4E86" w:rsidRPr="008B0B4C" w:rsidRDefault="006D2E77"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&lt;quantileList&gt;&lt;v&gt;value1&lt;/v&gt;...&lt;v&gt;valueN&lt;/v&gt;&lt;/quantileList&gt;</w:t>
      </w:r>
    </w:p>
    <w:p w:rsidR="008B0B4C" w:rsidRPr="008B0B4C" w:rsidRDefault="008B0B4C"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name='design' rows='n' columns='q'&gt;</w:t>
      </w:r>
    </w:p>
    <w:p w:rsidR="002C4E86" w:rsidRPr="008B0B4C" w:rsidRDefault="002C4E86"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ab/>
        <w:t>&lt;r&gt;&lt;c&gt;d1,1&lt;/c&gt;&lt;c&gt;d1,2&lt;/c&gt;...&lt;c&gt;d1,q&lt;/c&gt;&lt;/r&gt;</w:t>
      </w:r>
    </w:p>
    <w:p w:rsidR="002C4E86" w:rsidRPr="008B0B4C" w:rsidRDefault="002C4E86"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ab/>
        <w:t>...</w:t>
      </w:r>
    </w:p>
    <w:p w:rsidR="008B0B4C" w:rsidRDefault="002C4E86"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Pr="008B0B4C">
        <w:rPr>
          <w:i/>
          <w:lang w:bidi="ar-SA"/>
        </w:rPr>
        <w:tab/>
        <w:t>&lt;r&gt;&lt;c&gt;dn,1&lt;/c&gt;&lt;c&gt;dn,2&lt;/c&gt;...&lt;c&gt;dn,q&lt;/c&gt;&lt;/r&gt;</w:t>
      </w:r>
    </w:p>
    <w:p w:rsidR="002C4E86" w:rsidRPr="008B0B4C" w:rsidRDefault="002C4E86"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8B0B4C" w:rsidRDefault="008B0B4C"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Pr>
          <w:i/>
          <w:lang w:bidi="ar-SA"/>
        </w:rPr>
        <w:t>&lt;</w:t>
      </w:r>
      <w:r w:rsidR="002C4E86" w:rsidRPr="008B0B4C">
        <w:rPr>
          <w:i/>
          <w:lang w:bidi="ar-SA"/>
        </w:rPr>
        <w:t>fixedRandomMatrix name='betweenSubjectContrast' combineHorizontal='true' &gt;</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&lt;matrix name='fixed' rows='a' columns='q'&gt;</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&lt;r&gt;&lt;c&gt;d1,1&lt;/c&gt;&lt;c&gt;d1,2&lt;/c&gt;...&lt;c&gt;d1,q&lt;/c&gt;&lt;/r&gt;</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&lt;r&gt;&lt;c&gt;da,1&lt;/c&gt;&lt;c&gt;da,2&lt;/c&gt;...&lt;c&gt;da,q&lt;/c&gt;&lt;/r&gt;</w:t>
      </w:r>
    </w:p>
    <w:p w:rsidR="002C4E86" w:rsidRPr="008B0B4C" w:rsidRDefault="008B0B4C"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Pr>
          <w:i/>
          <w:lang w:bidi="ar-SA"/>
        </w:rPr>
        <w:t xml:space="preserve"> </w:t>
      </w:r>
      <w:r w:rsidR="002C4E86" w:rsidRPr="008B0B4C">
        <w:rPr>
          <w:i/>
          <w:lang w:bidi="ar-SA"/>
        </w:rPr>
        <w:t xml:space="preserve">&lt;/matrix&gt;    </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&lt;matrix name='random' rows='a' columns='1'&gt;</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&lt;r&gt;&lt;c&gt;d1,1&lt;/c&gt;&lt;/r&gt;</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w:t>
      </w:r>
    </w:p>
    <w:p w:rsidR="002C4E86" w:rsidRPr="008B0B4C" w:rsidRDefault="002C4E86"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&lt;r&gt;&lt;c&gt;da,1&lt;/c&gt;&lt;/r&gt;</w:t>
      </w:r>
    </w:p>
    <w:p w:rsidR="008B0B4C" w:rsidRDefault="008B0B4C" w:rsidP="008B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Pr>
          <w:i/>
          <w:lang w:bidi="ar-SA"/>
        </w:rPr>
        <w:t xml:space="preserve"> </w:t>
      </w:r>
      <w:r w:rsidR="002C4E86" w:rsidRPr="008B0B4C">
        <w:rPr>
          <w:i/>
          <w:lang w:bidi="ar-SA"/>
        </w:rPr>
        <w:t>&lt;/matrix&gt;</w:t>
      </w:r>
    </w:p>
    <w:p w:rsidR="002C4E86" w:rsidRPr="008B0B4C" w:rsidRDefault="002C4E86" w:rsidP="002C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&lt;/fixedRandomMatrix&gt;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name='withinSubjectContrast' rows='p' columns='b'&gt;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&lt;r&gt;&lt;c&gt;d1,1&lt;/c&gt;&lt;c&gt;d1,2&lt;/c&gt;...&lt;c&gt;d1,b&lt;/c&gt;&lt;/r&gt;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w:t>
      </w:r>
    </w:p>
    <w:p w:rsidR="00FC3CE8"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 xml:space="preserve"> &lt;r&gt;&lt;c&gt;dp,1&lt;/c&gt;&lt;c&gt;dp,2&lt;/c&gt;...&lt;c&gt;dp,b&lt;/c&gt;&lt;/r&gt;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name='theta' rows='a' columns='b'&gt;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&lt;r&gt;&lt;c&gt;d1,1&lt;/c&gt;&lt;c&gt;d1,2&lt;/c&gt;...&lt;c&gt;d1,b&lt;/c&gt;&lt;/r&gt;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 xml:space="preserve"> ...</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C52BD0">
        <w:rPr>
          <w:i/>
          <w:lang w:bidi="ar-SA"/>
        </w:rPr>
        <w:tab/>
      </w:r>
      <w:r w:rsidRPr="008B0B4C">
        <w:rPr>
          <w:i/>
          <w:lang w:bidi="ar-SA"/>
        </w:rPr>
        <w:t>&lt;r&gt;&lt;c&gt;da,1&lt;/c&gt;&lt;c&gt;da,2&lt;/c&gt;...&lt;c&gt;da,b&lt;/c&gt;&lt;/r&gt;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&lt;fixedRandomMatrix name='beta' combineHorizontal='true' &gt;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&lt;matrix name='fixed' rows='q' columns='p'&gt;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&lt;r&gt;&lt;c&gt;d1,1&lt;/c&gt;&lt;c&gt;d1,2&lt;/c&gt;...&lt;c&gt;d1,p&lt;/c&gt;&lt;/r&gt;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2E2250">
        <w:rPr>
          <w:rFonts w:ascii="Courier New" w:eastAsia="Times New Roman" w:hAnsi="Courier New" w:cs="Courier New"/>
          <w:sz w:val="20"/>
          <w:szCs w:val="20"/>
        </w:rPr>
        <w:t xml:space="preserve">      </w:t>
      </w:r>
      <w:r w:rsidRPr="008B0B4C">
        <w:rPr>
          <w:i/>
          <w:lang w:bidi="ar-SA"/>
        </w:rPr>
        <w: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&lt;r&gt;&lt;c&gt;dq,1&lt;/c&gt;&lt;c&gt;dq,2&lt;/c&gt;...&lt;c&gt;dq,p&lt;/c&gt;&lt;/r&gt;</w:t>
      </w:r>
    </w:p>
    <w:p w:rsidR="002C4E86" w:rsidRPr="008B0B4C" w:rsidRDefault="00FC3CE8"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Pr>
          <w:i/>
          <w:lang w:bidi="ar-SA"/>
        </w:rPr>
        <w:t xml:space="preserve">            </w:t>
      </w:r>
      <w:r w:rsidR="002C4E86" w:rsidRPr="008B0B4C">
        <w:rPr>
          <w:i/>
          <w:lang w:bidi="ar-SA"/>
        </w:rPr>
        <w:t xml:space="preserve"> &lt;/matrix&gt;    </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&lt;matrix name='random' rows='1' columns='p'&gt;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sidRPr="008B0B4C">
        <w:rPr>
          <w:i/>
          <w:lang w:bidi="ar-SA"/>
        </w:rPr>
        <w:t xml:space="preserve">      &lt;r&gt;&lt;c&gt;d1,1&lt;/c&gt;&lt;c&gt;d1,2&lt;/c&gt;...&lt;c&gt;d1,p&lt;/c&gt;&lt;/r&gt;</w:t>
      </w:r>
    </w:p>
    <w:p w:rsidR="00FC3CE8" w:rsidRDefault="00FC3CE8"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
          <w:lang w:bidi="ar-SA"/>
        </w:rPr>
      </w:pPr>
      <w:r>
        <w:rPr>
          <w:i/>
          <w:lang w:bidi="ar-SA"/>
        </w:rPr>
        <w:t>&lt;</w:t>
      </w:r>
      <w:r w:rsidR="002C4E86" w:rsidRPr="008B0B4C">
        <w:rPr>
          <w:i/>
          <w:lang w:bidi="ar-SA"/>
        </w:rPr>
        <w:t>/matrix&gt;</w:t>
      </w:r>
    </w:p>
    <w:p w:rsidR="009137C2"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&lt;/fixedRandomMatrix&gt;</w:t>
      </w:r>
    </w:p>
    <w:p w:rsidR="009137C2"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&lt;!-- Specify sigmaError if all fixed predictors --&gt;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name='sigmaError' rows='p' columns='p'&gt;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&lt;r&gt;&lt;c&gt;d1,1&lt;/c&gt;&lt;c&gt;d1,2&lt;/c&gt;...&lt;c&gt;d1,p&lt;/c&gt;&lt;/r&gt;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&lt;r&gt;&lt;c&gt;dp,1&lt;/c&gt;&lt;c&gt;dn,2&lt;/c&gt;...&lt;c&gt;dp,p&lt;/c&gt;&lt;/r&gt;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 Specify the following three sigma matrices if controlling for a baseline covariate --&gt;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lastRenderedPageBreak/>
        <w:t>&lt;matrix name='sigmaGaussianRandom' rows='1' columns='1'&gt;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&lt;r&gt;&lt;c&gt;d1,1&lt;/c&gt;&lt;/r&gt;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name='sigmaOutcome' rows='p' columns='p'&gt;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&lt;r&gt;&lt;c&gt;d1,1&lt;/c&gt;&lt;c&gt;d1,2&lt;/c&gt;...&lt;c&gt;d1,p&lt;/c&gt;&lt;/r&gt;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&lt;r&gt;&lt;c&gt;dp,1&lt;/c&gt;&lt;c&gt;dn,2&lt;/c&gt;...&lt;c&gt;dp,p&lt;/c&gt;&lt;/r&gt;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&lt;matrix name='sigmaOutcomeGaussianRandom' rows='p' columns='1'&gt;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&lt;r&gt;&lt;c&gt;d1,1&lt;/c&gt;&lt;/r&gt;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w:t>
      </w:r>
      <w:r w:rsidR="0066587C">
        <w:rPr>
          <w:i/>
          <w:lang w:bidi="ar-SA"/>
        </w:rPr>
        <w:tab/>
      </w:r>
      <w:r w:rsidRPr="008B0B4C">
        <w:rPr>
          <w:i/>
          <w:lang w:bidi="ar-SA"/>
        </w:rPr>
        <w:t xml:space="preserve">  &lt;r&gt;&lt;c&gt;dp,1&lt;/c&gt;&lt;/r&gt;</w:t>
      </w:r>
    </w:p>
    <w:p w:rsidR="002C4E86" w:rsidRPr="008B0B4C" w:rsidRDefault="002C4E86" w:rsidP="00FC3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lang w:bidi="ar-SA"/>
        </w:rPr>
      </w:pPr>
      <w:r w:rsidRPr="008B0B4C">
        <w:rPr>
          <w:i/>
          <w:lang w:bidi="ar-SA"/>
        </w:rPr>
        <w:t xml:space="preserve">  &lt;/matrix&gt;</w:t>
      </w:r>
    </w:p>
    <w:p w:rsidR="00916B16" w:rsidRPr="008B0B4C" w:rsidRDefault="00916B16" w:rsidP="00FC3CE8">
      <w:pPr>
        <w:spacing w:after="0" w:line="240" w:lineRule="auto"/>
        <w:ind w:firstLine="720"/>
        <w:rPr>
          <w:i/>
          <w:lang w:bidi="ar-SA"/>
        </w:rPr>
      </w:pPr>
    </w:p>
    <w:p w:rsidR="00043A11" w:rsidRPr="008B0B4C" w:rsidRDefault="00043A11" w:rsidP="00FC3CE8">
      <w:pPr>
        <w:spacing w:after="0" w:line="240" w:lineRule="auto"/>
        <w:ind w:firstLine="720"/>
        <w:rPr>
          <w:i/>
          <w:lang w:bidi="ar-SA"/>
        </w:rPr>
      </w:pPr>
      <w:r w:rsidRPr="008B0B4C">
        <w:rPr>
          <w:i/>
          <w:lang w:bidi="ar-SA"/>
        </w:rPr>
        <w:t>…</w:t>
      </w:r>
    </w:p>
    <w:p w:rsidR="00043A11" w:rsidRPr="008B0B4C" w:rsidRDefault="00043A11" w:rsidP="00FC3CE8">
      <w:pPr>
        <w:spacing w:after="0" w:line="240" w:lineRule="auto"/>
        <w:rPr>
          <w:i/>
          <w:lang w:bidi="ar-SA"/>
        </w:rPr>
      </w:pPr>
      <w:r w:rsidRPr="008B0B4C">
        <w:rPr>
          <w:i/>
          <w:lang w:bidi="ar-SA"/>
        </w:rPr>
        <w:t>&lt;/study&gt;</w:t>
      </w:r>
    </w:p>
    <w:p w:rsidR="003E4094" w:rsidRDefault="003E4094" w:rsidP="003E4094">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3E4094" w:rsidRPr="00EF7B83" w:rsidRDefault="003E4094" w:rsidP="003E4094">
      <w:pPr>
        <w:spacing w:after="0"/>
        <w:rPr>
          <w:b/>
          <w:lang w:bidi="ar-SA"/>
        </w:rPr>
      </w:pPr>
      <w:r w:rsidRPr="00EF7B83">
        <w:rPr>
          <w:b/>
          <w:lang w:bidi="ar-SA"/>
        </w:rPr>
        <w:t>XML Response:</w:t>
      </w:r>
    </w:p>
    <w:p w:rsidR="003E4094" w:rsidRPr="00A03718" w:rsidRDefault="003E4094" w:rsidP="00A03718">
      <w:pPr>
        <w:spacing w:after="0" w:line="240" w:lineRule="auto"/>
        <w:rPr>
          <w:i/>
          <w:lang w:bidi="ar-SA"/>
        </w:rPr>
      </w:pPr>
      <w:r w:rsidRPr="00A03718">
        <w:rPr>
          <w:i/>
          <w:lang w:bidi="ar-SA"/>
        </w:rPr>
        <w:t>&lt;study</w:t>
      </w:r>
      <w:r w:rsidR="00B93757" w:rsidRPr="00A03718">
        <w:rPr>
          <w:i/>
          <w:lang w:bidi="ar-SA"/>
        </w:rPr>
        <w:t xml:space="preserve"> UUID=””</w:t>
      </w:r>
      <w:r w:rsidRPr="00A03718">
        <w:rPr>
          <w:i/>
          <w:lang w:bidi="ar-SA"/>
        </w:rPr>
        <w:t>&gt;</w:t>
      </w:r>
    </w:p>
    <w:p w:rsidR="007F54DF" w:rsidRPr="00A03718" w:rsidRDefault="007F54DF" w:rsidP="00A206B7">
      <w:pPr>
        <w:spacing w:after="0" w:line="240" w:lineRule="auto"/>
        <w:ind w:left="720"/>
        <w:rPr>
          <w:i/>
          <w:lang w:bidi="ar-SA"/>
        </w:rPr>
      </w:pPr>
      <w:r w:rsidRPr="00A03718">
        <w:rPr>
          <w:i/>
          <w:lang w:bidi="ar-SA"/>
        </w:rPr>
        <w:t>&lt;matrix name=””…</w:t>
      </w:r>
    </w:p>
    <w:p w:rsidR="007F54DF" w:rsidRPr="00A03718" w:rsidRDefault="007F54DF" w:rsidP="00A206B7">
      <w:pPr>
        <w:spacing w:after="0" w:line="240" w:lineRule="auto"/>
        <w:ind w:left="720"/>
        <w:rPr>
          <w:i/>
          <w:lang w:bidi="ar-SA"/>
        </w:rPr>
      </w:pPr>
      <w:r w:rsidRPr="00A03718">
        <w:rPr>
          <w:i/>
          <w:lang w:bidi="ar-SA"/>
        </w:rPr>
        <w:t>&lt;alphaList type=’’&gt;…</w:t>
      </w:r>
    </w:p>
    <w:p w:rsidR="007F54DF" w:rsidRPr="00A03718" w:rsidRDefault="002B7D22" w:rsidP="00A206B7">
      <w:pPr>
        <w:spacing w:after="0" w:line="240" w:lineRule="auto"/>
        <w:ind w:firstLine="720"/>
        <w:rPr>
          <w:i/>
          <w:lang w:bidi="ar-SA"/>
        </w:rPr>
      </w:pPr>
      <w:r w:rsidRPr="00A03718">
        <w:rPr>
          <w:i/>
          <w:lang w:bidi="ar-SA"/>
        </w:rPr>
        <w:t>…</w:t>
      </w:r>
    </w:p>
    <w:p w:rsidR="007F54DF" w:rsidRPr="00A03718" w:rsidRDefault="007F54DF" w:rsidP="00A03718">
      <w:pPr>
        <w:spacing w:after="0" w:line="240" w:lineRule="auto"/>
        <w:rPr>
          <w:i/>
          <w:lang w:bidi="ar-SA"/>
        </w:rPr>
      </w:pPr>
      <w:r w:rsidRPr="00A03718">
        <w:rPr>
          <w:i/>
          <w:lang w:bidi="ar-SA"/>
        </w:rPr>
        <w:t>&lt;/study&gt;</w:t>
      </w:r>
    </w:p>
    <w:p w:rsidR="00EC705C" w:rsidRDefault="00EC705C" w:rsidP="00EC705C">
      <w:pPr>
        <w:pStyle w:val="Heading4"/>
        <w:rPr>
          <w:lang w:bidi="ar-SA"/>
        </w:rPr>
      </w:pPr>
      <w:r>
        <w:rPr>
          <w:lang w:bidi="ar-SA"/>
        </w:rPr>
        <w:t>Read</w:t>
      </w:r>
    </w:p>
    <w:p w:rsidR="00954391" w:rsidRPr="00954391" w:rsidRDefault="000B5B50" w:rsidP="00954391">
      <w:pPr>
        <w:rPr>
          <w:lang w:bidi="ar-SA"/>
        </w:rPr>
      </w:pPr>
      <w:r>
        <w:rPr>
          <w:lang w:bidi="ar-SA"/>
        </w:rPr>
        <w:t>Read the study design.  The user may request either the matrix representation only, or the full study design including both matrices and meta information.</w:t>
      </w:r>
    </w:p>
    <w:p w:rsidR="007F54DF" w:rsidRDefault="007F54DF" w:rsidP="007F54DF">
      <w:pPr>
        <w:spacing w:after="0"/>
        <w:rPr>
          <w:lang w:bidi="ar-SA"/>
        </w:rPr>
      </w:pPr>
      <w:r>
        <w:rPr>
          <w:b/>
          <w:lang w:bidi="ar-SA"/>
        </w:rPr>
        <w:t>Read full study design</w:t>
      </w:r>
      <w:r w:rsidRPr="00EF7B83">
        <w:rPr>
          <w:b/>
          <w:lang w:bidi="ar-SA"/>
        </w:rPr>
        <w:t>:</w:t>
      </w:r>
      <w:r>
        <w:rPr>
          <w:lang w:bidi="ar-SA"/>
        </w:rPr>
        <w:t xml:space="preserve"> </w:t>
      </w:r>
    </w:p>
    <w:p w:rsidR="007F54DF" w:rsidRDefault="002B7D22" w:rsidP="007F54DF">
      <w:pPr>
        <w:spacing w:after="0"/>
        <w:rPr>
          <w:rFonts w:ascii="Courier New" w:hAnsi="Courier New" w:cs="Courier New"/>
          <w:lang w:bidi="ar-SA"/>
        </w:rPr>
      </w:pPr>
      <w:r w:rsidRPr="00EF7B83">
        <w:rPr>
          <w:b/>
          <w:lang w:bidi="ar-SA"/>
        </w:rPr>
        <w:t>URI</w:t>
      </w:r>
      <w:r>
        <w:rPr>
          <w:rFonts w:ascii="Courier New" w:hAnsi="Courier New" w:cs="Courier New"/>
          <w:lang w:bidi="ar-SA"/>
        </w:rPr>
        <w:t xml:space="preserve">: </w:t>
      </w:r>
      <w:r w:rsidR="001500D6">
        <w:rPr>
          <w:rFonts w:ascii="Courier New" w:hAnsi="Courier New" w:cs="Courier New"/>
          <w:lang w:bidi="ar-SA"/>
        </w:rPr>
        <w:t>GET /study/study/</w:t>
      </w:r>
      <w:r w:rsidR="002412BC">
        <w:rPr>
          <w:rFonts w:ascii="Courier New" w:hAnsi="Courier New" w:cs="Courier New"/>
          <w:lang w:bidi="ar-SA"/>
        </w:rPr>
        <w:t>&lt;UUID&gt;/</w:t>
      </w:r>
      <w:r w:rsidR="007F54DF">
        <w:rPr>
          <w:rFonts w:ascii="Courier New" w:hAnsi="Courier New" w:cs="Courier New"/>
          <w:lang w:bidi="ar-SA"/>
        </w:rPr>
        <w:t>verbose</w:t>
      </w:r>
    </w:p>
    <w:p w:rsidR="00DA7FC3" w:rsidRDefault="00DA7FC3" w:rsidP="00DA7FC3">
      <w:pPr>
        <w:spacing w:after="0" w:line="240" w:lineRule="auto"/>
        <w:rPr>
          <w:lang w:bidi="ar-SA"/>
        </w:rPr>
      </w:pPr>
      <w:r w:rsidRPr="007A4AC1">
        <w:rPr>
          <w:b/>
          <w:lang w:bidi="ar-SA"/>
        </w:rPr>
        <w:t>XML Request</w:t>
      </w:r>
      <w:r w:rsidRPr="00E50DD5">
        <w:rPr>
          <w:lang w:bidi="ar-SA"/>
        </w:rPr>
        <w:t>:</w:t>
      </w:r>
      <w:r>
        <w:rPr>
          <w:lang w:bidi="ar-SA"/>
        </w:rPr>
        <w:t xml:space="preserve"> none, contained in URI</w:t>
      </w:r>
    </w:p>
    <w:p w:rsidR="00DA7FC3" w:rsidRDefault="00DA7FC3" w:rsidP="00DA7FC3">
      <w:pPr>
        <w:spacing w:after="0"/>
        <w:rPr>
          <w:lang w:bidi="ar-SA"/>
        </w:rPr>
      </w:pPr>
      <w:r w:rsidRPr="007A4AC1">
        <w:rPr>
          <w:b/>
          <w:lang w:bidi="ar-SA"/>
        </w:rPr>
        <w:t>XML Response</w:t>
      </w:r>
      <w:r w:rsidRPr="00E50DD5">
        <w:rPr>
          <w:lang w:bidi="ar-SA"/>
        </w:rPr>
        <w:t>:</w:t>
      </w:r>
    </w:p>
    <w:p w:rsidR="00277BE8" w:rsidRPr="00A03718" w:rsidRDefault="00277BE8" w:rsidP="00A03718">
      <w:pPr>
        <w:spacing w:after="0" w:line="240" w:lineRule="auto"/>
        <w:rPr>
          <w:i/>
          <w:lang w:bidi="ar-SA"/>
        </w:rPr>
      </w:pPr>
      <w:r w:rsidRPr="00A03718">
        <w:rPr>
          <w:i/>
          <w:lang w:bidi="ar-SA"/>
        </w:rPr>
        <w:t>&lt;study UUID=””&gt;</w:t>
      </w:r>
    </w:p>
    <w:p w:rsidR="00277BE8" w:rsidRPr="00A03718" w:rsidRDefault="00277BE8" w:rsidP="00A206B7">
      <w:pPr>
        <w:spacing w:after="0" w:line="240" w:lineRule="auto"/>
        <w:ind w:left="720"/>
        <w:rPr>
          <w:i/>
          <w:lang w:bidi="ar-SA"/>
        </w:rPr>
      </w:pPr>
      <w:r w:rsidRPr="00A03718">
        <w:rPr>
          <w:i/>
          <w:lang w:bidi="ar-SA"/>
        </w:rPr>
        <w:t>&lt;matrix name=””…</w:t>
      </w:r>
    </w:p>
    <w:p w:rsidR="00277BE8" w:rsidRPr="00A03718" w:rsidRDefault="00277BE8" w:rsidP="00A206B7">
      <w:pPr>
        <w:spacing w:after="0" w:line="240" w:lineRule="auto"/>
        <w:ind w:left="720"/>
        <w:rPr>
          <w:i/>
          <w:lang w:bidi="ar-SA"/>
        </w:rPr>
      </w:pPr>
      <w:r w:rsidRPr="00A03718">
        <w:rPr>
          <w:i/>
          <w:lang w:bidi="ar-SA"/>
        </w:rPr>
        <w:t>&lt;alphaList type=’’&gt;…</w:t>
      </w:r>
    </w:p>
    <w:p w:rsidR="00277BE8" w:rsidRPr="00A03718" w:rsidRDefault="00277BE8" w:rsidP="00A206B7">
      <w:pPr>
        <w:spacing w:after="0" w:line="240" w:lineRule="auto"/>
        <w:ind w:left="720"/>
        <w:rPr>
          <w:i/>
          <w:lang w:bidi="ar-SA"/>
        </w:rPr>
      </w:pPr>
      <w:r w:rsidRPr="00A03718">
        <w:rPr>
          <w:i/>
          <w:lang w:bidi="ar-SA"/>
        </w:rPr>
        <w:t>…</w:t>
      </w:r>
    </w:p>
    <w:p w:rsidR="00DE0AF9" w:rsidRPr="00A03718" w:rsidRDefault="00277BE8" w:rsidP="00A03718">
      <w:pPr>
        <w:spacing w:after="0" w:line="240" w:lineRule="auto"/>
        <w:rPr>
          <w:i/>
          <w:lang w:bidi="ar-SA"/>
        </w:rPr>
      </w:pPr>
      <w:r w:rsidRPr="00A03718">
        <w:rPr>
          <w:i/>
          <w:lang w:bidi="ar-SA"/>
        </w:rPr>
        <w:t>&lt;/study&gt;</w:t>
      </w:r>
    </w:p>
    <w:p w:rsidR="007E21FD" w:rsidRDefault="007F54DF" w:rsidP="007F54DF">
      <w:pPr>
        <w:spacing w:after="0"/>
        <w:rPr>
          <w:lang w:bidi="ar-SA"/>
        </w:rPr>
      </w:pPr>
      <w:r>
        <w:rPr>
          <w:b/>
          <w:lang w:bidi="ar-SA"/>
        </w:rPr>
        <w:t>Read study design in matrix representation</w:t>
      </w:r>
      <w:r w:rsidRPr="00EF7B83">
        <w:rPr>
          <w:b/>
          <w:lang w:bidi="ar-SA"/>
        </w:rPr>
        <w:t>:</w:t>
      </w:r>
      <w:r>
        <w:rPr>
          <w:lang w:bidi="ar-SA"/>
        </w:rPr>
        <w:t xml:space="preserve"> </w:t>
      </w:r>
    </w:p>
    <w:p w:rsidR="007F54DF" w:rsidRDefault="002B7D22" w:rsidP="007F54DF">
      <w:pPr>
        <w:spacing w:after="0"/>
        <w:rPr>
          <w:rFonts w:ascii="Courier New" w:hAnsi="Courier New" w:cs="Courier New"/>
          <w:lang w:bidi="ar-SA"/>
        </w:rPr>
      </w:pPr>
      <w:r w:rsidRPr="00EF7B83">
        <w:rPr>
          <w:b/>
          <w:lang w:bidi="ar-SA"/>
        </w:rPr>
        <w:t>URI</w:t>
      </w:r>
      <w:r>
        <w:rPr>
          <w:rFonts w:ascii="Courier New" w:hAnsi="Courier New" w:cs="Courier New"/>
          <w:lang w:bidi="ar-SA"/>
        </w:rPr>
        <w:t xml:space="preserve">: </w:t>
      </w:r>
      <w:r w:rsidR="007F54DF">
        <w:rPr>
          <w:rFonts w:ascii="Courier New" w:hAnsi="Courier New" w:cs="Courier New"/>
          <w:lang w:bidi="ar-SA"/>
        </w:rPr>
        <w:t>GET</w:t>
      </w:r>
      <w:r w:rsidR="007F54DF" w:rsidRPr="00566F32">
        <w:rPr>
          <w:rFonts w:ascii="Courier New" w:hAnsi="Courier New" w:cs="Courier New"/>
          <w:lang w:bidi="ar-SA"/>
        </w:rPr>
        <w:t xml:space="preserve"> /study/study/&lt;UUID</w:t>
      </w:r>
      <w:r w:rsidR="007F54DF">
        <w:rPr>
          <w:rFonts w:ascii="Courier New" w:hAnsi="Courier New" w:cs="Courier New"/>
          <w:lang w:bidi="ar-SA"/>
        </w:rPr>
        <w:t>&gt;</w:t>
      </w:r>
    </w:p>
    <w:p w:rsidR="00DA7FC3" w:rsidRDefault="00DA7FC3" w:rsidP="00DA7FC3">
      <w:pPr>
        <w:spacing w:after="0" w:line="240" w:lineRule="auto"/>
        <w:rPr>
          <w:lang w:bidi="ar-SA"/>
        </w:rPr>
      </w:pPr>
      <w:r w:rsidRPr="007A4AC1">
        <w:rPr>
          <w:b/>
          <w:lang w:bidi="ar-SA"/>
        </w:rPr>
        <w:t>XML Request</w:t>
      </w:r>
      <w:r w:rsidRPr="00E50DD5">
        <w:rPr>
          <w:lang w:bidi="ar-SA"/>
        </w:rPr>
        <w:t>:</w:t>
      </w:r>
      <w:r>
        <w:rPr>
          <w:lang w:bidi="ar-SA"/>
        </w:rPr>
        <w:t xml:space="preserve"> none, contained in URI</w:t>
      </w:r>
    </w:p>
    <w:p w:rsidR="004C727F" w:rsidRDefault="00DA7FC3" w:rsidP="00DA7FC3">
      <w:pPr>
        <w:rPr>
          <w:lang w:bidi="ar-SA"/>
        </w:rPr>
      </w:pPr>
      <w:r w:rsidRPr="007A4AC1">
        <w:rPr>
          <w:b/>
          <w:lang w:bidi="ar-SA"/>
        </w:rPr>
        <w:t>XML Response</w:t>
      </w:r>
      <w:r w:rsidRPr="00E50DD5">
        <w:rPr>
          <w:lang w:bidi="ar-SA"/>
        </w:rPr>
        <w:t>:</w:t>
      </w:r>
    </w:p>
    <w:p w:rsidR="00D65D1A" w:rsidRPr="00A03718" w:rsidRDefault="00D65D1A" w:rsidP="00A03718">
      <w:pPr>
        <w:spacing w:after="0" w:line="240" w:lineRule="auto"/>
        <w:rPr>
          <w:i/>
          <w:lang w:bidi="ar-SA"/>
        </w:rPr>
      </w:pPr>
      <w:r w:rsidRPr="00A03718">
        <w:rPr>
          <w:i/>
          <w:lang w:bidi="ar-SA"/>
        </w:rPr>
        <w:t>&lt;study UUID=””&gt;</w:t>
      </w:r>
    </w:p>
    <w:p w:rsidR="00D65D1A" w:rsidRPr="00A03718" w:rsidRDefault="00D65D1A" w:rsidP="00745B3A">
      <w:pPr>
        <w:spacing w:after="0" w:line="240" w:lineRule="auto"/>
        <w:ind w:left="720"/>
        <w:rPr>
          <w:i/>
          <w:lang w:bidi="ar-SA"/>
        </w:rPr>
      </w:pPr>
      <w:r w:rsidRPr="00A03718">
        <w:rPr>
          <w:i/>
          <w:lang w:bidi="ar-SA"/>
        </w:rPr>
        <w:t>&lt;matrix name=””&gt;</w:t>
      </w:r>
    </w:p>
    <w:p w:rsidR="00D65D1A" w:rsidRPr="00A03718" w:rsidRDefault="00D65D1A" w:rsidP="00745B3A">
      <w:pPr>
        <w:spacing w:after="0" w:line="240" w:lineRule="auto"/>
        <w:ind w:left="720"/>
        <w:rPr>
          <w:i/>
          <w:lang w:bidi="ar-SA"/>
        </w:rPr>
      </w:pPr>
      <w:r w:rsidRPr="00A03718">
        <w:rPr>
          <w:i/>
          <w:lang w:bidi="ar-SA"/>
        </w:rPr>
        <w:t>&lt;matrix name=””&gt;</w:t>
      </w:r>
    </w:p>
    <w:p w:rsidR="00D65D1A" w:rsidRPr="00A03718" w:rsidRDefault="00D65D1A" w:rsidP="00745B3A">
      <w:pPr>
        <w:spacing w:after="0" w:line="240" w:lineRule="auto"/>
        <w:ind w:firstLine="720"/>
        <w:rPr>
          <w:i/>
          <w:lang w:bidi="ar-SA"/>
        </w:rPr>
      </w:pPr>
      <w:r w:rsidRPr="00A03718">
        <w:rPr>
          <w:i/>
          <w:lang w:bidi="ar-SA"/>
        </w:rPr>
        <w:t>…</w:t>
      </w:r>
    </w:p>
    <w:p w:rsidR="00D65D1A" w:rsidRPr="00A03718" w:rsidRDefault="00D65D1A" w:rsidP="00A03718">
      <w:pPr>
        <w:spacing w:after="0" w:line="240" w:lineRule="auto"/>
        <w:rPr>
          <w:i/>
          <w:lang w:bidi="ar-SA"/>
        </w:rPr>
      </w:pPr>
      <w:r w:rsidRPr="00A03718">
        <w:rPr>
          <w:i/>
          <w:lang w:bidi="ar-SA"/>
        </w:rPr>
        <w:t>&lt;/study&gt;</w:t>
      </w:r>
    </w:p>
    <w:p w:rsidR="00EC705C" w:rsidRDefault="00EC705C" w:rsidP="00EC705C">
      <w:pPr>
        <w:pStyle w:val="Heading4"/>
        <w:rPr>
          <w:lang w:bidi="ar-SA"/>
        </w:rPr>
      </w:pPr>
      <w:r>
        <w:rPr>
          <w:lang w:bidi="ar-SA"/>
        </w:rPr>
        <w:t>Delete</w:t>
      </w:r>
    </w:p>
    <w:p w:rsidR="00346235" w:rsidRDefault="00346235" w:rsidP="00346235">
      <w:pPr>
        <w:spacing w:after="0"/>
        <w:rPr>
          <w:lang w:bidi="ar-SA"/>
        </w:rPr>
      </w:pPr>
      <w:r>
        <w:rPr>
          <w:lang w:bidi="ar-SA"/>
        </w:rPr>
        <w:lastRenderedPageBreak/>
        <w:t>This command deletes a study design with the specified study UUID from the existing study design with the specified UUID</w:t>
      </w:r>
    </w:p>
    <w:p w:rsidR="00346235" w:rsidRDefault="00346235" w:rsidP="00346235">
      <w:pPr>
        <w:spacing w:after="0"/>
        <w:rPr>
          <w:rFonts w:ascii="Courier New" w:hAnsi="Courier New" w:cs="Courier New"/>
          <w:lang w:bidi="ar-SA"/>
        </w:rPr>
      </w:pPr>
      <w:r w:rsidRPr="00EF7B83">
        <w:rPr>
          <w:b/>
          <w:lang w:bidi="ar-SA"/>
        </w:rPr>
        <w:t>URI:</w:t>
      </w:r>
      <w:r>
        <w:rPr>
          <w:lang w:bidi="ar-SA"/>
        </w:rPr>
        <w:t xml:space="preserve"> </w:t>
      </w:r>
      <w:r w:rsidR="001266B3">
        <w:rPr>
          <w:rFonts w:ascii="Courier New" w:hAnsi="Courier New" w:cs="Courier New"/>
          <w:lang w:bidi="ar-SA"/>
        </w:rPr>
        <w:t>DELETE /study/study/&lt;UUID&gt;</w:t>
      </w:r>
    </w:p>
    <w:p w:rsidR="00346235" w:rsidRPr="00E50DD5" w:rsidRDefault="00346235" w:rsidP="00346235">
      <w:pPr>
        <w:spacing w:after="0"/>
        <w:rPr>
          <w:lang w:bidi="ar-SA"/>
        </w:rPr>
      </w:pPr>
      <w:r w:rsidRPr="00EF7B83">
        <w:rPr>
          <w:b/>
          <w:lang w:bidi="ar-SA"/>
        </w:rPr>
        <w:t xml:space="preserve">XML Request: </w:t>
      </w:r>
      <w:r>
        <w:rPr>
          <w:lang w:bidi="ar-SA"/>
        </w:rPr>
        <w:t>no entity body</w:t>
      </w:r>
    </w:p>
    <w:p w:rsidR="00346235" w:rsidRDefault="00346235" w:rsidP="00346235">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346235" w:rsidRPr="00EF7B83" w:rsidRDefault="00346235" w:rsidP="00346235">
      <w:pPr>
        <w:spacing w:after="0"/>
        <w:rPr>
          <w:b/>
          <w:lang w:bidi="ar-SA"/>
        </w:rPr>
      </w:pPr>
      <w:r w:rsidRPr="00EF7B83">
        <w:rPr>
          <w:b/>
          <w:lang w:bidi="ar-SA"/>
        </w:rPr>
        <w:t>XML Response:</w:t>
      </w:r>
    </w:p>
    <w:p w:rsidR="00346235" w:rsidRPr="00A03718" w:rsidRDefault="00346235" w:rsidP="00A03718">
      <w:pPr>
        <w:spacing w:after="0" w:line="240" w:lineRule="auto"/>
        <w:rPr>
          <w:i/>
          <w:lang w:bidi="ar-SA"/>
        </w:rPr>
      </w:pPr>
      <w:r w:rsidRPr="00A03718">
        <w:rPr>
          <w:i/>
          <w:lang w:bidi="ar-SA"/>
        </w:rPr>
        <w:t>&lt;study UUID=</w:t>
      </w:r>
      <w:r w:rsidR="001F27C8" w:rsidRPr="00A03718">
        <w:rPr>
          <w:i/>
          <w:lang w:bidi="ar-SA"/>
        </w:rPr>
        <w:t>””</w:t>
      </w:r>
      <w:r w:rsidRPr="00A03718">
        <w:rPr>
          <w:i/>
          <w:lang w:bidi="ar-SA"/>
        </w:rPr>
        <w:t>&gt;</w:t>
      </w:r>
    </w:p>
    <w:p w:rsidR="007E2CA2" w:rsidRPr="00A03718" w:rsidRDefault="007E2CA2" w:rsidP="00146278">
      <w:pPr>
        <w:spacing w:after="0" w:line="240" w:lineRule="auto"/>
        <w:ind w:left="720"/>
        <w:rPr>
          <w:i/>
          <w:lang w:bidi="ar-SA"/>
        </w:rPr>
      </w:pPr>
      <w:r w:rsidRPr="00A03718">
        <w:rPr>
          <w:i/>
          <w:lang w:bidi="ar-SA"/>
        </w:rPr>
        <w:t>&lt;matrix name=””…</w:t>
      </w:r>
    </w:p>
    <w:p w:rsidR="007E2CA2" w:rsidRPr="00A03718" w:rsidRDefault="007E2CA2" w:rsidP="00146278">
      <w:pPr>
        <w:spacing w:after="0" w:line="240" w:lineRule="auto"/>
        <w:ind w:left="720"/>
        <w:rPr>
          <w:i/>
          <w:lang w:bidi="ar-SA"/>
        </w:rPr>
      </w:pPr>
      <w:r w:rsidRPr="00A03718">
        <w:rPr>
          <w:i/>
          <w:lang w:bidi="ar-SA"/>
        </w:rPr>
        <w:t>&lt;alphaList type=’’&gt;…</w:t>
      </w:r>
    </w:p>
    <w:p w:rsidR="0082215B" w:rsidRPr="00A03718" w:rsidRDefault="007E2CA2" w:rsidP="00146278">
      <w:pPr>
        <w:spacing w:after="0" w:line="240" w:lineRule="auto"/>
        <w:ind w:left="720"/>
        <w:rPr>
          <w:i/>
          <w:lang w:bidi="ar-SA"/>
        </w:rPr>
      </w:pPr>
      <w:r w:rsidRPr="00A03718">
        <w:rPr>
          <w:i/>
          <w:lang w:bidi="ar-SA"/>
        </w:rPr>
        <w:t>…</w:t>
      </w:r>
    </w:p>
    <w:p w:rsidR="00346235" w:rsidRPr="00A03718" w:rsidRDefault="00346235" w:rsidP="00A03718">
      <w:pPr>
        <w:spacing w:after="0" w:line="240" w:lineRule="auto"/>
        <w:rPr>
          <w:i/>
          <w:lang w:bidi="ar-SA"/>
        </w:rPr>
      </w:pPr>
      <w:r w:rsidRPr="00A03718">
        <w:rPr>
          <w:i/>
          <w:lang w:bidi="ar-SA"/>
        </w:rPr>
        <w:t>&lt;/study&gt;</w:t>
      </w:r>
    </w:p>
    <w:p w:rsidR="0029300B" w:rsidRDefault="0029300B" w:rsidP="0029300B">
      <w:pPr>
        <w:spacing w:after="0"/>
        <w:rPr>
          <w:lang w:bidi="ar-SA"/>
        </w:rPr>
      </w:pPr>
    </w:p>
    <w:p w:rsidR="0029300B" w:rsidRDefault="0029300B" w:rsidP="0029300B">
      <w:pPr>
        <w:spacing w:after="0"/>
        <w:rPr>
          <w:lang w:bidi="ar-SA"/>
        </w:rPr>
      </w:pPr>
      <w:r>
        <w:rPr>
          <w:lang w:bidi="ar-SA"/>
        </w:rPr>
        <w:t xml:space="preserve">For administrative purposes, we also provide a command to delete all study designs prior to a specified date.  </w:t>
      </w:r>
      <w:r w:rsidR="00C5787F">
        <w:rPr>
          <w:lang w:bidi="ar-SA"/>
        </w:rPr>
        <w:t xml:space="preserve">This will be used for database cleanup.  </w:t>
      </w:r>
      <w:r>
        <w:rPr>
          <w:lang w:bidi="ar-SA"/>
        </w:rPr>
        <w:t xml:space="preserve">Dates must be </w:t>
      </w:r>
      <w:r w:rsidR="00400F06">
        <w:t xml:space="preserve">ISO 8601 formatted (ex. 2012-01-01).  </w:t>
      </w:r>
      <w:r>
        <w:rPr>
          <w:lang w:bidi="ar-SA"/>
        </w:rPr>
        <w:t xml:space="preserve">The syntax for this command is </w:t>
      </w:r>
    </w:p>
    <w:p w:rsidR="0029300B" w:rsidRDefault="0029300B" w:rsidP="0029300B">
      <w:pPr>
        <w:spacing w:after="0"/>
        <w:rPr>
          <w:rFonts w:ascii="Courier New" w:hAnsi="Courier New" w:cs="Courier New"/>
          <w:lang w:bidi="ar-SA"/>
        </w:rPr>
      </w:pPr>
      <w:r w:rsidRPr="00EF7B83">
        <w:rPr>
          <w:b/>
          <w:lang w:bidi="ar-SA"/>
        </w:rPr>
        <w:t>URI:</w:t>
      </w:r>
      <w:r>
        <w:rPr>
          <w:lang w:bidi="ar-SA"/>
        </w:rPr>
        <w:t xml:space="preserve"> </w:t>
      </w:r>
      <w:r w:rsidR="00400F06">
        <w:rPr>
          <w:rFonts w:ascii="Courier New" w:hAnsi="Courier New" w:cs="Courier New"/>
          <w:lang w:bidi="ar-SA"/>
        </w:rPr>
        <w:t>DELETE /study/study/date/&lt;iso-date&gt;</w:t>
      </w:r>
    </w:p>
    <w:p w:rsidR="0029300B" w:rsidRPr="00E50DD5" w:rsidRDefault="0029300B" w:rsidP="0029300B">
      <w:pPr>
        <w:spacing w:after="0"/>
        <w:rPr>
          <w:lang w:bidi="ar-SA"/>
        </w:rPr>
      </w:pPr>
      <w:r w:rsidRPr="00EF7B83">
        <w:rPr>
          <w:b/>
          <w:lang w:bidi="ar-SA"/>
        </w:rPr>
        <w:t xml:space="preserve">XML Request: </w:t>
      </w:r>
      <w:r>
        <w:rPr>
          <w:lang w:bidi="ar-SA"/>
        </w:rPr>
        <w:t>no entity body</w:t>
      </w:r>
    </w:p>
    <w:p w:rsidR="0029300B" w:rsidRDefault="0029300B" w:rsidP="0029300B">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29300B" w:rsidRDefault="0029300B" w:rsidP="0029300B">
      <w:pPr>
        <w:spacing w:after="0"/>
        <w:rPr>
          <w:b/>
          <w:lang w:bidi="ar-SA"/>
        </w:rPr>
      </w:pPr>
      <w:r w:rsidRPr="00EF7B83">
        <w:rPr>
          <w:b/>
          <w:lang w:bidi="ar-SA"/>
        </w:rPr>
        <w:t>XML Response:</w:t>
      </w:r>
    </w:p>
    <w:p w:rsidR="0029300B" w:rsidRPr="00EC705C" w:rsidRDefault="00400F06" w:rsidP="00EC705C">
      <w:pPr>
        <w:rPr>
          <w:lang w:bidi="ar-SA"/>
        </w:rPr>
      </w:pPr>
      <w:r>
        <w:rPr>
          <w:i/>
          <w:lang w:bidi="ar-SA"/>
        </w:rPr>
        <w:t>&lt;studyDesignList count=”numberDeleted” /&gt;</w:t>
      </w:r>
    </w:p>
    <w:p w:rsidR="00EC705C" w:rsidRDefault="00EC705C" w:rsidP="00EC705C">
      <w:pPr>
        <w:pStyle w:val="Heading3"/>
        <w:rPr>
          <w:lang w:bidi="ar-SA"/>
        </w:rPr>
      </w:pPr>
      <w:bookmarkStart w:id="38" w:name="_Toc314555201"/>
      <w:r>
        <w:rPr>
          <w:lang w:bidi="ar-SA"/>
        </w:rPr>
        <w:t>Matrix Commands</w:t>
      </w:r>
      <w:bookmarkEnd w:id="38"/>
    </w:p>
    <w:p w:rsidR="00BB7850" w:rsidRPr="00BB7850" w:rsidRDefault="00BB7850" w:rsidP="00BB7850">
      <w:pPr>
        <w:rPr>
          <w:lang w:bidi="ar-SA"/>
        </w:rPr>
      </w:pPr>
      <w:r>
        <w:rPr>
          <w:lang w:bidi="ar-SA"/>
        </w:rPr>
        <w:t>The following commands allow you to modify matrices associated with an existing study design.</w:t>
      </w:r>
    </w:p>
    <w:p w:rsidR="00EC705C" w:rsidRDefault="00EC705C" w:rsidP="00EC705C">
      <w:pPr>
        <w:pStyle w:val="Heading4"/>
        <w:rPr>
          <w:lang w:bidi="ar-SA"/>
        </w:rPr>
      </w:pPr>
      <w:r>
        <w:rPr>
          <w:lang w:bidi="ar-SA"/>
        </w:rPr>
        <w:t>Create</w:t>
      </w:r>
      <w:r w:rsidR="00BB538E">
        <w:rPr>
          <w:lang w:bidi="ar-SA"/>
        </w:rPr>
        <w:t xml:space="preserve"> / Update</w:t>
      </w:r>
    </w:p>
    <w:p w:rsidR="009E28CA" w:rsidRDefault="009E28CA" w:rsidP="009E28CA">
      <w:pPr>
        <w:spacing w:after="0"/>
        <w:rPr>
          <w:lang w:bidi="ar-SA"/>
        </w:rPr>
      </w:pPr>
      <w:r>
        <w:rPr>
          <w:lang w:bidi="ar-SA"/>
        </w:rPr>
        <w:t>This command adds a matrix to the study design with the specified UUID</w:t>
      </w:r>
      <w:r w:rsidR="0086430E">
        <w:rPr>
          <w:lang w:bidi="ar-SA"/>
        </w:rPr>
        <w:t>.</w:t>
      </w:r>
    </w:p>
    <w:p w:rsidR="009E28CA" w:rsidRDefault="00BB538E" w:rsidP="009E28CA">
      <w:pPr>
        <w:spacing w:after="0"/>
        <w:rPr>
          <w:rFonts w:ascii="Courier New" w:hAnsi="Courier New" w:cs="Courier New"/>
          <w:lang w:bidi="ar-SA"/>
        </w:rPr>
      </w:pPr>
      <w:r>
        <w:rPr>
          <w:b/>
          <w:lang w:bidi="ar-SA"/>
        </w:rPr>
        <w:t xml:space="preserve">Create </w:t>
      </w:r>
      <w:r w:rsidR="009E28CA" w:rsidRPr="00EF7B83">
        <w:rPr>
          <w:b/>
          <w:lang w:bidi="ar-SA"/>
        </w:rPr>
        <w:t>URI:</w:t>
      </w:r>
      <w:r w:rsidR="009E28CA">
        <w:rPr>
          <w:lang w:bidi="ar-SA"/>
        </w:rPr>
        <w:t xml:space="preserve"> </w:t>
      </w:r>
      <w:r w:rsidR="009E28CA" w:rsidRPr="00566F32">
        <w:rPr>
          <w:rFonts w:ascii="Courier New" w:hAnsi="Courier New" w:cs="Courier New"/>
          <w:lang w:bidi="ar-SA"/>
        </w:rPr>
        <w:t>POST /study/study/&lt;UUID&gt;/</w:t>
      </w:r>
      <w:r w:rsidR="00566F32">
        <w:rPr>
          <w:rFonts w:ascii="Courier New" w:hAnsi="Courier New" w:cs="Courier New"/>
          <w:lang w:bidi="ar-SA"/>
        </w:rPr>
        <w:t>m</w:t>
      </w:r>
      <w:r w:rsidR="009E28CA" w:rsidRPr="00566F32">
        <w:rPr>
          <w:rFonts w:ascii="Courier New" w:hAnsi="Courier New" w:cs="Courier New"/>
          <w:lang w:bidi="ar-SA"/>
        </w:rPr>
        <w:t>atrix</w:t>
      </w:r>
    </w:p>
    <w:p w:rsidR="00BB538E" w:rsidRPr="00566F32" w:rsidRDefault="00BB538E" w:rsidP="009E28CA">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m</w:t>
      </w:r>
      <w:r w:rsidRPr="00566F32">
        <w:rPr>
          <w:rFonts w:ascii="Courier New" w:hAnsi="Courier New" w:cs="Courier New"/>
          <w:lang w:bidi="ar-SA"/>
        </w:rPr>
        <w:t>atrix</w:t>
      </w:r>
    </w:p>
    <w:p w:rsidR="009E28CA" w:rsidRPr="00EF7B83" w:rsidRDefault="009E28CA" w:rsidP="009E28CA">
      <w:pPr>
        <w:spacing w:after="0"/>
        <w:rPr>
          <w:b/>
          <w:lang w:bidi="ar-SA"/>
        </w:rPr>
      </w:pPr>
      <w:r w:rsidRPr="00EF7B83">
        <w:rPr>
          <w:b/>
          <w:lang w:bidi="ar-SA"/>
        </w:rPr>
        <w:t xml:space="preserve">XML Request: </w:t>
      </w:r>
    </w:p>
    <w:p w:rsidR="009E28CA" w:rsidRPr="00A03718" w:rsidRDefault="009E28CA" w:rsidP="009E28CA">
      <w:pPr>
        <w:spacing w:after="0" w:line="240" w:lineRule="auto"/>
        <w:rPr>
          <w:i/>
          <w:lang w:bidi="ar-SA"/>
        </w:rPr>
      </w:pPr>
      <w:r w:rsidRPr="00A03718">
        <w:rPr>
          <w:i/>
          <w:lang w:bidi="ar-SA"/>
        </w:rPr>
        <w:t>&lt;matrix name=’</w:t>
      </w:r>
      <w:r w:rsidR="00566F32" w:rsidRPr="00A03718">
        <w:rPr>
          <w:i/>
          <w:lang w:bidi="ar-SA"/>
        </w:rPr>
        <w:t>m</w:t>
      </w:r>
      <w:r w:rsidRPr="00A03718">
        <w:rPr>
          <w:i/>
          <w:lang w:bidi="ar-SA"/>
        </w:rPr>
        <w:t>atrix’ rows=’p’ columns=’p’&gt;</w:t>
      </w:r>
    </w:p>
    <w:p w:rsidR="009E28CA" w:rsidRPr="00A03718" w:rsidRDefault="009E28CA" w:rsidP="00672DC4">
      <w:pPr>
        <w:spacing w:after="0" w:line="240" w:lineRule="auto"/>
        <w:ind w:left="720"/>
        <w:rPr>
          <w:i/>
          <w:lang w:bidi="ar-SA"/>
        </w:rPr>
      </w:pPr>
      <w:r w:rsidRPr="00A03718">
        <w:rPr>
          <w:i/>
          <w:lang w:bidi="ar-SA"/>
        </w:rPr>
        <w:t>&lt;r&gt; &lt;c&gt; a1,1&lt;/c&gt; &lt;c&gt; a1,2&lt;/c&gt; ….. &lt;c&gt; a1,p&lt;/c&gt; &lt;/r&gt;</w:t>
      </w:r>
    </w:p>
    <w:p w:rsidR="009E28CA" w:rsidRPr="00A03718" w:rsidRDefault="009E28CA" w:rsidP="00672DC4">
      <w:pPr>
        <w:spacing w:after="0" w:line="240" w:lineRule="auto"/>
        <w:ind w:left="720"/>
        <w:rPr>
          <w:i/>
          <w:lang w:bidi="ar-SA"/>
        </w:rPr>
      </w:pPr>
      <w:r w:rsidRPr="00A03718">
        <w:rPr>
          <w:i/>
          <w:lang w:bidi="ar-SA"/>
        </w:rPr>
        <w:t>…</w:t>
      </w:r>
    </w:p>
    <w:p w:rsidR="009E28CA" w:rsidRPr="00A03718" w:rsidRDefault="009E28CA" w:rsidP="00672DC4">
      <w:pPr>
        <w:spacing w:after="0" w:line="240" w:lineRule="auto"/>
        <w:ind w:left="720"/>
        <w:rPr>
          <w:i/>
          <w:lang w:bidi="ar-SA"/>
        </w:rPr>
      </w:pPr>
      <w:r w:rsidRPr="00A03718">
        <w:rPr>
          <w:i/>
          <w:lang w:bidi="ar-SA"/>
        </w:rPr>
        <w:t>&lt;r&gt; &lt;c&gt; ap,1&lt;/c&gt; &lt;c&gt; ap,2&lt;/c&gt; ….. &lt;c&gt; ap,p&lt;/c&gt; &lt;/r&gt;</w:t>
      </w:r>
    </w:p>
    <w:p w:rsidR="009E28CA" w:rsidRPr="00A03718" w:rsidRDefault="009E28CA" w:rsidP="00A03718">
      <w:pPr>
        <w:spacing w:after="0" w:line="240" w:lineRule="auto"/>
        <w:rPr>
          <w:i/>
          <w:lang w:bidi="ar-SA"/>
        </w:rPr>
      </w:pPr>
      <w:r w:rsidRPr="00A03718">
        <w:rPr>
          <w:i/>
          <w:lang w:bidi="ar-SA"/>
        </w:rPr>
        <w:t>&lt;/matrix&gt;</w:t>
      </w:r>
    </w:p>
    <w:p w:rsidR="009E28CA" w:rsidRDefault="009E28CA" w:rsidP="009E28CA">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9E28CA" w:rsidRPr="00566F32" w:rsidRDefault="009E28CA" w:rsidP="00566F32">
      <w:pPr>
        <w:spacing w:after="0"/>
        <w:rPr>
          <w:b/>
          <w:lang w:bidi="ar-SA"/>
        </w:rPr>
      </w:pPr>
      <w:r w:rsidRPr="00EF7B83">
        <w:rPr>
          <w:b/>
          <w:lang w:bidi="ar-SA"/>
        </w:rPr>
        <w:t>XML Response:</w:t>
      </w:r>
    </w:p>
    <w:p w:rsidR="009E28CA" w:rsidRPr="00A03718" w:rsidRDefault="009E28CA" w:rsidP="009E28CA">
      <w:pPr>
        <w:spacing w:after="0" w:line="240" w:lineRule="auto"/>
        <w:rPr>
          <w:i/>
          <w:lang w:bidi="ar-SA"/>
        </w:rPr>
      </w:pPr>
      <w:r w:rsidRPr="00A03718">
        <w:rPr>
          <w:i/>
          <w:lang w:bidi="ar-SA"/>
        </w:rPr>
        <w:t>&lt;matrix name=’</w:t>
      </w:r>
      <w:r w:rsidR="002236ED" w:rsidRPr="00A03718">
        <w:rPr>
          <w:i/>
          <w:lang w:bidi="ar-SA"/>
        </w:rPr>
        <w:t>m</w:t>
      </w:r>
      <w:r w:rsidRPr="00A03718">
        <w:rPr>
          <w:i/>
          <w:lang w:bidi="ar-SA"/>
        </w:rPr>
        <w:t>atrix’ rows=’p’ columns=’p’&gt;</w:t>
      </w:r>
    </w:p>
    <w:p w:rsidR="009E28CA" w:rsidRPr="00A03718" w:rsidRDefault="009E28CA" w:rsidP="001C4A6F">
      <w:pPr>
        <w:spacing w:after="0" w:line="240" w:lineRule="auto"/>
        <w:ind w:left="720"/>
        <w:rPr>
          <w:i/>
          <w:lang w:bidi="ar-SA"/>
        </w:rPr>
      </w:pPr>
      <w:r w:rsidRPr="00A03718">
        <w:rPr>
          <w:i/>
          <w:lang w:bidi="ar-SA"/>
        </w:rPr>
        <w:t>&lt;r&gt; &lt;c&gt; a1,1&lt;/c&gt; &lt;c&gt; a1,2&lt;/c&gt; ….. &lt;c&gt; a1,p&lt;/c&gt; &lt;/r&gt;</w:t>
      </w:r>
    </w:p>
    <w:p w:rsidR="009E28CA" w:rsidRPr="00A03718" w:rsidRDefault="009E28CA" w:rsidP="001C4A6F">
      <w:pPr>
        <w:spacing w:after="0" w:line="240" w:lineRule="auto"/>
        <w:ind w:left="720"/>
        <w:rPr>
          <w:i/>
          <w:lang w:bidi="ar-SA"/>
        </w:rPr>
      </w:pPr>
      <w:r w:rsidRPr="00A03718">
        <w:rPr>
          <w:i/>
          <w:lang w:bidi="ar-SA"/>
        </w:rPr>
        <w:t>…</w:t>
      </w:r>
    </w:p>
    <w:p w:rsidR="009E28CA" w:rsidRPr="00A03718" w:rsidRDefault="009E28CA" w:rsidP="001C4A6F">
      <w:pPr>
        <w:spacing w:after="0" w:line="240" w:lineRule="auto"/>
        <w:ind w:left="720"/>
        <w:rPr>
          <w:i/>
          <w:lang w:bidi="ar-SA"/>
        </w:rPr>
      </w:pPr>
      <w:r w:rsidRPr="00A03718">
        <w:rPr>
          <w:i/>
          <w:lang w:bidi="ar-SA"/>
        </w:rPr>
        <w:t>&lt;r&gt; &lt;c&gt; ap,1&lt;/c&gt; &lt;c&gt; ap,2&lt;/c&gt; ….. &lt;c&gt; ap,p&lt;/c&gt; &lt;/r&gt;</w:t>
      </w:r>
    </w:p>
    <w:p w:rsidR="009E28CA" w:rsidRPr="00A03718" w:rsidRDefault="009E28CA" w:rsidP="00A03718">
      <w:pPr>
        <w:spacing w:after="0" w:line="240" w:lineRule="auto"/>
        <w:rPr>
          <w:i/>
          <w:lang w:bidi="ar-SA"/>
        </w:rPr>
      </w:pPr>
      <w:r w:rsidRPr="00A03718">
        <w:rPr>
          <w:i/>
          <w:lang w:bidi="ar-SA"/>
        </w:rPr>
        <w:t>&lt;/matrix&gt;</w:t>
      </w:r>
    </w:p>
    <w:p w:rsidR="00EC705C" w:rsidRDefault="00EC705C" w:rsidP="00EC705C">
      <w:pPr>
        <w:pStyle w:val="Heading4"/>
        <w:rPr>
          <w:lang w:bidi="ar-SA"/>
        </w:rPr>
      </w:pPr>
      <w:r>
        <w:rPr>
          <w:lang w:bidi="ar-SA"/>
        </w:rPr>
        <w:t>Read</w:t>
      </w:r>
      <w:r w:rsidR="009818AE">
        <w:rPr>
          <w:lang w:bidi="ar-SA"/>
        </w:rPr>
        <w:t xml:space="preserve"> All Matrices</w:t>
      </w:r>
    </w:p>
    <w:p w:rsidR="009818AE" w:rsidRDefault="009818AE" w:rsidP="009818AE">
      <w:pPr>
        <w:spacing w:after="0" w:line="240" w:lineRule="auto"/>
        <w:rPr>
          <w:lang w:bidi="ar-SA"/>
        </w:rPr>
      </w:pPr>
      <w:r>
        <w:rPr>
          <w:lang w:bidi="ar-SA"/>
        </w:rPr>
        <w:t>This command retrieves all matrices for the study design with the specified UUID</w:t>
      </w:r>
      <w:r w:rsidR="0086430E">
        <w:rPr>
          <w:lang w:bidi="ar-SA"/>
        </w:rPr>
        <w:t>.</w:t>
      </w:r>
    </w:p>
    <w:p w:rsidR="009818AE" w:rsidRPr="00560B90" w:rsidRDefault="009818AE" w:rsidP="009818AE">
      <w:pPr>
        <w:spacing w:after="0" w:line="240" w:lineRule="auto"/>
        <w:rPr>
          <w:rFonts w:ascii="Courier New" w:hAnsi="Courier New" w:cs="Courier New"/>
          <w:lang w:bidi="ar-SA"/>
        </w:rPr>
      </w:pPr>
      <w:r w:rsidRPr="007A4AC1">
        <w:rPr>
          <w:b/>
          <w:lang w:bidi="ar-SA"/>
        </w:rPr>
        <w:t>URI</w:t>
      </w:r>
      <w:r w:rsidRPr="00E50DD5">
        <w:rPr>
          <w:lang w:bidi="ar-SA"/>
        </w:rPr>
        <w:t>:</w:t>
      </w:r>
      <w:r>
        <w:rPr>
          <w:lang w:bidi="ar-SA"/>
        </w:rPr>
        <w:t xml:space="preserve"> </w:t>
      </w:r>
      <w:r>
        <w:rPr>
          <w:rFonts w:ascii="Courier New" w:hAnsi="Courier New" w:cs="Courier New"/>
          <w:lang w:bidi="ar-SA"/>
        </w:rPr>
        <w:t>GET /study/study/&lt;UUID&gt;</w:t>
      </w:r>
      <w:r w:rsidRPr="00560B90">
        <w:rPr>
          <w:rFonts w:ascii="Courier New" w:hAnsi="Courier New" w:cs="Courier New"/>
          <w:lang w:bidi="ar-SA"/>
        </w:rPr>
        <w:t>/matrix</w:t>
      </w:r>
    </w:p>
    <w:p w:rsidR="009818AE" w:rsidRDefault="009818AE" w:rsidP="009818AE">
      <w:pPr>
        <w:spacing w:after="0" w:line="240" w:lineRule="auto"/>
        <w:rPr>
          <w:lang w:bidi="ar-SA"/>
        </w:rPr>
      </w:pPr>
      <w:r w:rsidRPr="007A4AC1">
        <w:rPr>
          <w:b/>
          <w:lang w:bidi="ar-SA"/>
        </w:rPr>
        <w:t>XML Request</w:t>
      </w:r>
      <w:r w:rsidRPr="00E50DD5">
        <w:rPr>
          <w:lang w:bidi="ar-SA"/>
        </w:rPr>
        <w:t>:</w:t>
      </w:r>
      <w:r>
        <w:rPr>
          <w:lang w:bidi="ar-SA"/>
        </w:rPr>
        <w:t xml:space="preserve"> none, contained in URI</w:t>
      </w:r>
    </w:p>
    <w:p w:rsidR="009818AE" w:rsidRDefault="009818AE" w:rsidP="009818AE">
      <w:pPr>
        <w:spacing w:after="0" w:line="240" w:lineRule="auto"/>
        <w:rPr>
          <w:lang w:bidi="ar-SA"/>
        </w:rPr>
      </w:pPr>
      <w:r w:rsidRPr="007A4AC1">
        <w:rPr>
          <w:b/>
          <w:lang w:bidi="ar-SA"/>
        </w:rPr>
        <w:t>XML Response</w:t>
      </w:r>
      <w:r w:rsidRPr="00E50DD5">
        <w:rPr>
          <w:lang w:bidi="ar-SA"/>
        </w:rPr>
        <w:t>:</w:t>
      </w:r>
    </w:p>
    <w:p w:rsidR="002819CC" w:rsidRPr="00A03718" w:rsidRDefault="002819CC" w:rsidP="009818AE">
      <w:pPr>
        <w:spacing w:after="0" w:line="240" w:lineRule="auto"/>
        <w:rPr>
          <w:i/>
          <w:lang w:bidi="ar-SA"/>
        </w:rPr>
      </w:pPr>
      <w:r w:rsidRPr="00A03718">
        <w:rPr>
          <w:i/>
          <w:lang w:bidi="ar-SA"/>
        </w:rPr>
        <w:lastRenderedPageBreak/>
        <w:t xml:space="preserve">&lt;study </w:t>
      </w:r>
      <w:r w:rsidR="0024441E" w:rsidRPr="00A03718">
        <w:rPr>
          <w:i/>
          <w:lang w:bidi="ar-SA"/>
        </w:rPr>
        <w:t xml:space="preserve">UUID </w:t>
      </w:r>
      <w:r w:rsidRPr="00A03718">
        <w:rPr>
          <w:i/>
          <w:lang w:bidi="ar-SA"/>
        </w:rPr>
        <w:t>=”</w:t>
      </w:r>
      <w:r w:rsidR="0024441E" w:rsidRPr="00A03718">
        <w:rPr>
          <w:i/>
          <w:lang w:bidi="ar-SA"/>
        </w:rPr>
        <w:t xml:space="preserve"> UUID</w:t>
      </w:r>
      <w:r w:rsidRPr="00A03718">
        <w:rPr>
          <w:i/>
          <w:lang w:bidi="ar-SA"/>
        </w:rPr>
        <w:t>”&gt;</w:t>
      </w:r>
    </w:p>
    <w:p w:rsidR="009818AE" w:rsidRPr="00A03718" w:rsidRDefault="009818AE" w:rsidP="004C20BB">
      <w:pPr>
        <w:spacing w:after="0" w:line="240" w:lineRule="auto"/>
        <w:ind w:left="720"/>
        <w:rPr>
          <w:i/>
          <w:lang w:bidi="ar-SA"/>
        </w:rPr>
      </w:pPr>
      <w:r w:rsidRPr="00A03718">
        <w:rPr>
          <w:i/>
          <w:lang w:bidi="ar-SA"/>
        </w:rPr>
        <w:t>&lt;matrix name=’name</w:t>
      </w:r>
      <w:r w:rsidR="002819CC" w:rsidRPr="00A03718">
        <w:rPr>
          <w:i/>
          <w:lang w:bidi="ar-SA"/>
        </w:rPr>
        <w:t>1</w:t>
      </w:r>
      <w:r w:rsidRPr="00A03718">
        <w:rPr>
          <w:i/>
          <w:lang w:bidi="ar-SA"/>
        </w:rPr>
        <w:t>’ rows=’p’ columns=’p’&gt;</w:t>
      </w:r>
    </w:p>
    <w:p w:rsidR="009818AE" w:rsidRPr="00A03718" w:rsidRDefault="009818AE" w:rsidP="004C20BB">
      <w:pPr>
        <w:spacing w:after="0" w:line="240" w:lineRule="auto"/>
        <w:ind w:left="1440"/>
        <w:rPr>
          <w:i/>
          <w:lang w:bidi="ar-SA"/>
        </w:rPr>
      </w:pPr>
      <w:r w:rsidRPr="00A03718">
        <w:rPr>
          <w:i/>
          <w:lang w:bidi="ar-SA"/>
        </w:rPr>
        <w:t>&lt;r&gt; &lt;c&gt; a1,1&lt;/c&gt; &lt;c&gt; a1,2&lt;/c&gt; ….. &lt;c&gt; a1,p&lt;/c&gt; &lt;/r&gt;</w:t>
      </w:r>
    </w:p>
    <w:p w:rsidR="009818AE" w:rsidRPr="00A03718" w:rsidRDefault="009818AE" w:rsidP="004C20BB">
      <w:pPr>
        <w:spacing w:after="0" w:line="240" w:lineRule="auto"/>
        <w:ind w:left="1440"/>
        <w:rPr>
          <w:i/>
          <w:lang w:bidi="ar-SA"/>
        </w:rPr>
      </w:pPr>
      <w:r w:rsidRPr="00A03718">
        <w:rPr>
          <w:i/>
          <w:lang w:bidi="ar-SA"/>
        </w:rPr>
        <w:t>…</w:t>
      </w:r>
    </w:p>
    <w:p w:rsidR="009818AE" w:rsidRPr="00A03718" w:rsidRDefault="009818AE" w:rsidP="004C20BB">
      <w:pPr>
        <w:spacing w:after="0" w:line="240" w:lineRule="auto"/>
        <w:ind w:left="1440"/>
        <w:rPr>
          <w:i/>
          <w:lang w:bidi="ar-SA"/>
        </w:rPr>
      </w:pPr>
      <w:r w:rsidRPr="00A03718">
        <w:rPr>
          <w:i/>
          <w:lang w:bidi="ar-SA"/>
        </w:rPr>
        <w:t>&lt;r&gt; &lt;c&gt; ap,1&lt;/c&gt; &lt;c&gt; ap,2&lt;/c&gt; ….. &lt;c&gt; ap,p&lt;/c&gt; &lt;/r&gt;</w:t>
      </w:r>
    </w:p>
    <w:p w:rsidR="009818AE" w:rsidRDefault="009818AE" w:rsidP="004C20BB">
      <w:pPr>
        <w:spacing w:after="0" w:line="240" w:lineRule="auto"/>
        <w:ind w:left="720"/>
        <w:rPr>
          <w:i/>
          <w:lang w:bidi="ar-SA"/>
        </w:rPr>
      </w:pPr>
      <w:r w:rsidRPr="00A03718">
        <w:rPr>
          <w:i/>
          <w:lang w:bidi="ar-SA"/>
        </w:rPr>
        <w:t>&lt;/matrix&gt;</w:t>
      </w:r>
    </w:p>
    <w:p w:rsidR="002A29A5" w:rsidRPr="00A03718" w:rsidRDefault="002A29A5" w:rsidP="004C20BB">
      <w:pPr>
        <w:spacing w:after="0" w:line="240" w:lineRule="auto"/>
        <w:ind w:left="720"/>
        <w:rPr>
          <w:i/>
          <w:lang w:bidi="ar-SA"/>
        </w:rPr>
      </w:pPr>
    </w:p>
    <w:p w:rsidR="002819CC" w:rsidRPr="00A03718" w:rsidRDefault="002819CC" w:rsidP="004C20BB">
      <w:pPr>
        <w:spacing w:after="0" w:line="240" w:lineRule="auto"/>
        <w:ind w:left="720"/>
        <w:rPr>
          <w:i/>
          <w:lang w:bidi="ar-SA"/>
        </w:rPr>
      </w:pPr>
      <w:r w:rsidRPr="00A03718">
        <w:rPr>
          <w:i/>
          <w:lang w:bidi="ar-SA"/>
        </w:rPr>
        <w:t>&lt;matrix name=’name2’ rows=’p’ columns=’p’&gt;</w:t>
      </w:r>
    </w:p>
    <w:p w:rsidR="002819CC" w:rsidRPr="00A03718" w:rsidRDefault="002819CC" w:rsidP="004C20BB">
      <w:pPr>
        <w:spacing w:after="0" w:line="240" w:lineRule="auto"/>
        <w:ind w:left="1440"/>
        <w:rPr>
          <w:i/>
          <w:lang w:bidi="ar-SA"/>
        </w:rPr>
      </w:pPr>
      <w:r w:rsidRPr="00A03718">
        <w:rPr>
          <w:i/>
          <w:lang w:bidi="ar-SA"/>
        </w:rPr>
        <w:t>&lt;r&gt; &lt;c&gt; a1,1&lt;/c&gt; &lt;c&gt; a1,2&lt;/c&gt; ….. &lt;c&gt; a1,p&lt;/c&gt; &lt;/r&gt;</w:t>
      </w:r>
    </w:p>
    <w:p w:rsidR="002819CC" w:rsidRPr="00A03718" w:rsidRDefault="002819CC" w:rsidP="004C20BB">
      <w:pPr>
        <w:spacing w:after="0" w:line="240" w:lineRule="auto"/>
        <w:ind w:left="1440"/>
        <w:rPr>
          <w:i/>
          <w:lang w:bidi="ar-SA"/>
        </w:rPr>
      </w:pPr>
      <w:r w:rsidRPr="00A03718">
        <w:rPr>
          <w:i/>
          <w:lang w:bidi="ar-SA"/>
        </w:rPr>
        <w:t>…</w:t>
      </w:r>
    </w:p>
    <w:p w:rsidR="002819CC" w:rsidRPr="00A03718" w:rsidRDefault="002819CC" w:rsidP="004C20BB">
      <w:pPr>
        <w:spacing w:after="0" w:line="240" w:lineRule="auto"/>
        <w:ind w:left="1440"/>
        <w:rPr>
          <w:i/>
          <w:lang w:bidi="ar-SA"/>
        </w:rPr>
      </w:pPr>
      <w:r w:rsidRPr="00A03718">
        <w:rPr>
          <w:i/>
          <w:lang w:bidi="ar-SA"/>
        </w:rPr>
        <w:t>&lt;r&gt; &lt;c&gt; ap,1&lt;/c&gt; &lt;c&gt; ap,2&lt;/c&gt; ….. &lt;c&gt; ap,p&lt;/c&gt; &lt;/r&gt;</w:t>
      </w:r>
    </w:p>
    <w:p w:rsidR="002819CC" w:rsidRPr="00A03718" w:rsidRDefault="002819CC" w:rsidP="004C20BB">
      <w:pPr>
        <w:spacing w:after="0" w:line="240" w:lineRule="auto"/>
        <w:ind w:left="720"/>
        <w:rPr>
          <w:i/>
          <w:lang w:bidi="ar-SA"/>
        </w:rPr>
      </w:pPr>
      <w:r w:rsidRPr="00A03718">
        <w:rPr>
          <w:i/>
          <w:lang w:bidi="ar-SA"/>
        </w:rPr>
        <w:t>&lt;/matrix&gt;</w:t>
      </w:r>
    </w:p>
    <w:p w:rsidR="002819CC" w:rsidRPr="00A03718" w:rsidRDefault="002819CC" w:rsidP="004C20BB">
      <w:pPr>
        <w:spacing w:after="0" w:line="240" w:lineRule="auto"/>
        <w:ind w:left="720"/>
        <w:rPr>
          <w:i/>
          <w:lang w:bidi="ar-SA"/>
        </w:rPr>
      </w:pPr>
      <w:r w:rsidRPr="00A03718">
        <w:rPr>
          <w:i/>
          <w:lang w:bidi="ar-SA"/>
        </w:rPr>
        <w:t>…</w:t>
      </w:r>
    </w:p>
    <w:p w:rsidR="002819CC" w:rsidRPr="00A03718" w:rsidRDefault="002819CC" w:rsidP="00A03718">
      <w:pPr>
        <w:spacing w:after="0" w:line="240" w:lineRule="auto"/>
        <w:rPr>
          <w:i/>
          <w:lang w:bidi="ar-SA"/>
        </w:rPr>
      </w:pPr>
      <w:r w:rsidRPr="00A03718">
        <w:rPr>
          <w:i/>
          <w:lang w:bidi="ar-SA"/>
        </w:rPr>
        <w:t>&lt;/study&gt;</w:t>
      </w:r>
    </w:p>
    <w:p w:rsidR="009818AE" w:rsidRPr="009818AE" w:rsidRDefault="009818AE" w:rsidP="009818AE">
      <w:pPr>
        <w:pStyle w:val="Heading4"/>
        <w:rPr>
          <w:lang w:bidi="ar-SA"/>
        </w:rPr>
      </w:pPr>
      <w:r>
        <w:rPr>
          <w:lang w:bidi="ar-SA"/>
        </w:rPr>
        <w:t>Read a Single Matrix</w:t>
      </w:r>
    </w:p>
    <w:p w:rsidR="001666C6" w:rsidRDefault="001666C6" w:rsidP="001666C6">
      <w:pPr>
        <w:spacing w:after="0" w:line="240" w:lineRule="auto"/>
        <w:rPr>
          <w:lang w:bidi="ar-SA"/>
        </w:rPr>
      </w:pPr>
      <w:r>
        <w:rPr>
          <w:lang w:bidi="ar-SA"/>
        </w:rPr>
        <w:t>This command retrieves a matrix with the specified name for the study design with the specified UUID</w:t>
      </w:r>
      <w:r w:rsidR="0086430E">
        <w:rPr>
          <w:lang w:bidi="ar-SA"/>
        </w:rPr>
        <w:t>.</w:t>
      </w:r>
    </w:p>
    <w:p w:rsidR="001666C6" w:rsidRPr="00560B90" w:rsidRDefault="007A4AC1" w:rsidP="001666C6">
      <w:pPr>
        <w:spacing w:after="0" w:line="240" w:lineRule="auto"/>
        <w:rPr>
          <w:rFonts w:ascii="Courier New" w:hAnsi="Courier New" w:cs="Courier New"/>
          <w:lang w:bidi="ar-SA"/>
        </w:rPr>
      </w:pPr>
      <w:r w:rsidRPr="00EF7B83">
        <w:rPr>
          <w:b/>
          <w:lang w:bidi="ar-SA"/>
        </w:rPr>
        <w:t>URI</w:t>
      </w:r>
      <w:r>
        <w:rPr>
          <w:rFonts w:ascii="Courier New" w:hAnsi="Courier New" w:cs="Courier New"/>
          <w:lang w:bidi="ar-SA"/>
        </w:rPr>
        <w:t>:</w:t>
      </w:r>
      <w:r w:rsidR="001666C6">
        <w:rPr>
          <w:lang w:bidi="ar-SA"/>
        </w:rPr>
        <w:t xml:space="preserve"> </w:t>
      </w:r>
      <w:r w:rsidR="001666C6">
        <w:rPr>
          <w:rFonts w:ascii="Courier New" w:hAnsi="Courier New" w:cs="Courier New"/>
          <w:lang w:bidi="ar-SA"/>
        </w:rPr>
        <w:t>GET /study/study</w:t>
      </w:r>
      <w:r w:rsidR="00302B29">
        <w:rPr>
          <w:rFonts w:ascii="Courier New" w:hAnsi="Courier New" w:cs="Courier New"/>
          <w:lang w:bidi="ar-SA"/>
        </w:rPr>
        <w:t>/&lt;UUID&gt;</w:t>
      </w:r>
      <w:r w:rsidR="001666C6" w:rsidRPr="00560B90">
        <w:rPr>
          <w:rFonts w:ascii="Courier New" w:hAnsi="Courier New" w:cs="Courier New"/>
          <w:lang w:bidi="ar-SA"/>
        </w:rPr>
        <w:t>/matrix</w:t>
      </w:r>
      <w:r w:rsidR="00302B29">
        <w:rPr>
          <w:rFonts w:ascii="Courier New" w:hAnsi="Courier New" w:cs="Courier New"/>
          <w:lang w:bidi="ar-SA"/>
        </w:rPr>
        <w:t>/&lt;name&gt;</w:t>
      </w:r>
    </w:p>
    <w:p w:rsidR="001666C6" w:rsidRDefault="001666C6" w:rsidP="001666C6">
      <w:pPr>
        <w:spacing w:after="0" w:line="240" w:lineRule="auto"/>
        <w:rPr>
          <w:lang w:bidi="ar-SA"/>
        </w:rPr>
      </w:pPr>
      <w:r w:rsidRPr="007A4AC1">
        <w:rPr>
          <w:b/>
          <w:lang w:bidi="ar-SA"/>
        </w:rPr>
        <w:t>XML Request:</w:t>
      </w:r>
      <w:r>
        <w:rPr>
          <w:lang w:bidi="ar-SA"/>
        </w:rPr>
        <w:t xml:space="preserve"> none, contained in URI</w:t>
      </w:r>
    </w:p>
    <w:p w:rsidR="001666C6" w:rsidRPr="007A4AC1" w:rsidRDefault="001666C6" w:rsidP="001666C6">
      <w:pPr>
        <w:spacing w:after="0" w:line="240" w:lineRule="auto"/>
        <w:rPr>
          <w:b/>
          <w:lang w:bidi="ar-SA"/>
        </w:rPr>
      </w:pPr>
      <w:r w:rsidRPr="007A4AC1">
        <w:rPr>
          <w:b/>
          <w:lang w:bidi="ar-SA"/>
        </w:rPr>
        <w:t>XML Response:</w:t>
      </w:r>
    </w:p>
    <w:p w:rsidR="001666C6" w:rsidRPr="00A03718" w:rsidRDefault="001666C6" w:rsidP="001666C6">
      <w:pPr>
        <w:spacing w:after="0" w:line="240" w:lineRule="auto"/>
        <w:rPr>
          <w:i/>
          <w:lang w:bidi="ar-SA"/>
        </w:rPr>
      </w:pPr>
      <w:r w:rsidRPr="00A03718">
        <w:rPr>
          <w:i/>
          <w:lang w:bidi="ar-SA"/>
        </w:rPr>
        <w:t>&lt;matrix name=’name’ rows=’p’ columns=’p’&gt;</w:t>
      </w:r>
    </w:p>
    <w:p w:rsidR="001666C6" w:rsidRPr="00A03718" w:rsidRDefault="001666C6" w:rsidP="00745B3A">
      <w:pPr>
        <w:spacing w:after="0" w:line="240" w:lineRule="auto"/>
        <w:ind w:left="720"/>
        <w:rPr>
          <w:i/>
          <w:lang w:bidi="ar-SA"/>
        </w:rPr>
      </w:pPr>
      <w:r w:rsidRPr="00A03718">
        <w:rPr>
          <w:i/>
          <w:lang w:bidi="ar-SA"/>
        </w:rPr>
        <w:t>&lt;r&gt; &lt;c&gt; a1,1&lt;/c&gt; &lt;c&gt; a1,2&lt;/c&gt; ….. &lt;c&gt; a1,p&lt;/c&gt; &lt;/r&gt;</w:t>
      </w:r>
    </w:p>
    <w:p w:rsidR="001666C6" w:rsidRPr="00A03718" w:rsidRDefault="001666C6" w:rsidP="00745B3A">
      <w:pPr>
        <w:spacing w:after="0" w:line="240" w:lineRule="auto"/>
        <w:ind w:left="720"/>
        <w:rPr>
          <w:i/>
          <w:lang w:bidi="ar-SA"/>
        </w:rPr>
      </w:pPr>
      <w:r w:rsidRPr="00A03718">
        <w:rPr>
          <w:i/>
          <w:lang w:bidi="ar-SA"/>
        </w:rPr>
        <w:t>…</w:t>
      </w:r>
    </w:p>
    <w:p w:rsidR="001666C6" w:rsidRPr="00A03718" w:rsidRDefault="001666C6" w:rsidP="00745B3A">
      <w:pPr>
        <w:spacing w:after="0" w:line="240" w:lineRule="auto"/>
        <w:ind w:left="720"/>
        <w:rPr>
          <w:i/>
          <w:lang w:bidi="ar-SA"/>
        </w:rPr>
      </w:pPr>
      <w:r w:rsidRPr="00A03718">
        <w:rPr>
          <w:i/>
          <w:lang w:bidi="ar-SA"/>
        </w:rPr>
        <w:t>&lt;r&gt; &lt;c&gt; ap,1&lt;/c&gt; &lt;c&gt; ap,2&lt;/c&gt; ….. &lt;c&gt; ap,p&lt;/c&gt; &lt;/r&gt;</w:t>
      </w:r>
    </w:p>
    <w:p w:rsidR="001666C6" w:rsidRPr="00A03718" w:rsidRDefault="001666C6" w:rsidP="00A03718">
      <w:pPr>
        <w:spacing w:after="0" w:line="240" w:lineRule="auto"/>
        <w:rPr>
          <w:i/>
          <w:lang w:bidi="ar-SA"/>
        </w:rPr>
      </w:pPr>
      <w:r w:rsidRPr="00A03718">
        <w:rPr>
          <w:i/>
          <w:lang w:bidi="ar-SA"/>
        </w:rPr>
        <w:t>&lt;/matrix&gt;</w:t>
      </w:r>
    </w:p>
    <w:p w:rsidR="00EC705C" w:rsidRDefault="00EC705C" w:rsidP="00EC705C">
      <w:pPr>
        <w:pStyle w:val="Heading4"/>
        <w:rPr>
          <w:lang w:bidi="ar-SA"/>
        </w:rPr>
      </w:pPr>
      <w:r>
        <w:rPr>
          <w:lang w:bidi="ar-SA"/>
        </w:rPr>
        <w:t>Delete</w:t>
      </w:r>
    </w:p>
    <w:p w:rsidR="00207A00" w:rsidRDefault="00207A00" w:rsidP="00207A00">
      <w:pPr>
        <w:spacing w:after="0"/>
        <w:rPr>
          <w:lang w:bidi="ar-SA"/>
        </w:rPr>
      </w:pPr>
      <w:r>
        <w:rPr>
          <w:lang w:bidi="ar-SA"/>
        </w:rPr>
        <w:t>This command deletes a matrix with the specified name from the existing study design with the specified UUID</w:t>
      </w:r>
      <w:r w:rsidR="0086430E">
        <w:rPr>
          <w:lang w:bidi="ar-SA"/>
        </w:rPr>
        <w:t>.</w:t>
      </w:r>
    </w:p>
    <w:p w:rsidR="00207A00" w:rsidRPr="00A61629" w:rsidRDefault="00207A00" w:rsidP="00207A00">
      <w:pPr>
        <w:spacing w:after="0"/>
        <w:rPr>
          <w:rFonts w:ascii="Courier New" w:hAnsi="Courier New" w:cs="Courier New"/>
          <w:lang w:bidi="ar-SA"/>
        </w:rPr>
      </w:pPr>
      <w:r w:rsidRPr="00EF7B83">
        <w:rPr>
          <w:b/>
          <w:lang w:bidi="ar-SA"/>
        </w:rPr>
        <w:t>URI:</w:t>
      </w:r>
      <w:r>
        <w:rPr>
          <w:lang w:bidi="ar-SA"/>
        </w:rPr>
        <w:t xml:space="preserve"> </w:t>
      </w:r>
      <w:r w:rsidRPr="00A61629">
        <w:rPr>
          <w:rFonts w:ascii="Courier New" w:hAnsi="Courier New" w:cs="Courier New"/>
          <w:lang w:bidi="ar-SA"/>
        </w:rPr>
        <w:t>DELETE /study/study/&lt;UUID&gt;/matrix/&lt;name&gt;</w:t>
      </w:r>
    </w:p>
    <w:p w:rsidR="00207A00" w:rsidRPr="00E50DD5" w:rsidRDefault="00207A00" w:rsidP="00A61629">
      <w:pPr>
        <w:spacing w:after="0"/>
        <w:rPr>
          <w:lang w:bidi="ar-SA"/>
        </w:rPr>
      </w:pPr>
      <w:r w:rsidRPr="00EF7B83">
        <w:rPr>
          <w:b/>
          <w:lang w:bidi="ar-SA"/>
        </w:rPr>
        <w:t xml:space="preserve">XML Request: </w:t>
      </w:r>
      <w:r w:rsidR="00A61629">
        <w:rPr>
          <w:lang w:bidi="ar-SA"/>
        </w:rPr>
        <w:t>no entity body</w:t>
      </w:r>
    </w:p>
    <w:p w:rsidR="00207A00" w:rsidRDefault="00207A00" w:rsidP="00207A00">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207A00" w:rsidRPr="00EF7B83" w:rsidRDefault="00207A00" w:rsidP="00207A00">
      <w:pPr>
        <w:spacing w:after="0"/>
        <w:rPr>
          <w:b/>
          <w:lang w:bidi="ar-SA"/>
        </w:rPr>
      </w:pPr>
      <w:r w:rsidRPr="00EF7B83">
        <w:rPr>
          <w:b/>
          <w:lang w:bidi="ar-SA"/>
        </w:rPr>
        <w:t>XML Response:</w:t>
      </w:r>
    </w:p>
    <w:p w:rsidR="00207A00" w:rsidRPr="00A03718" w:rsidRDefault="00207A00" w:rsidP="00207A00">
      <w:pPr>
        <w:spacing w:after="0" w:line="240" w:lineRule="auto"/>
        <w:rPr>
          <w:i/>
          <w:lang w:bidi="ar-SA"/>
        </w:rPr>
      </w:pPr>
      <w:r w:rsidRPr="00A03718">
        <w:rPr>
          <w:i/>
          <w:lang w:bidi="ar-SA"/>
        </w:rPr>
        <w:t>&lt;matrix name=’</w:t>
      </w:r>
      <w:r w:rsidR="00182D58" w:rsidRPr="00A03718">
        <w:rPr>
          <w:i/>
          <w:lang w:bidi="ar-SA"/>
        </w:rPr>
        <w:t>name</w:t>
      </w:r>
      <w:r w:rsidRPr="00A03718">
        <w:rPr>
          <w:i/>
          <w:lang w:bidi="ar-SA"/>
        </w:rPr>
        <w:t>’ rows=’p’ columns=’p’&gt;</w:t>
      </w:r>
    </w:p>
    <w:p w:rsidR="00207A00" w:rsidRPr="00A03718" w:rsidRDefault="00207A00" w:rsidP="00E55A20">
      <w:pPr>
        <w:spacing w:after="0" w:line="240" w:lineRule="auto"/>
        <w:ind w:left="720"/>
        <w:rPr>
          <w:i/>
          <w:lang w:bidi="ar-SA"/>
        </w:rPr>
      </w:pPr>
      <w:r w:rsidRPr="00A03718">
        <w:rPr>
          <w:i/>
          <w:lang w:bidi="ar-SA"/>
        </w:rPr>
        <w:t>&lt;r&gt; &lt;c&gt; a1,1&lt;/c&gt; &lt;c&gt; a1,2&lt;/c&gt; ….. &lt;c&gt; a1,p&lt;/c&gt; &lt;/r&gt;</w:t>
      </w:r>
    </w:p>
    <w:p w:rsidR="00207A00" w:rsidRPr="00A03718" w:rsidRDefault="00207A00" w:rsidP="00E55A20">
      <w:pPr>
        <w:spacing w:after="0" w:line="240" w:lineRule="auto"/>
        <w:ind w:left="720"/>
        <w:rPr>
          <w:i/>
          <w:lang w:bidi="ar-SA"/>
        </w:rPr>
      </w:pPr>
      <w:r w:rsidRPr="00A03718">
        <w:rPr>
          <w:i/>
          <w:lang w:bidi="ar-SA"/>
        </w:rPr>
        <w:t>…</w:t>
      </w:r>
    </w:p>
    <w:p w:rsidR="00207A00" w:rsidRPr="00A03718" w:rsidRDefault="00207A00" w:rsidP="00E55A20">
      <w:pPr>
        <w:spacing w:after="0" w:line="240" w:lineRule="auto"/>
        <w:ind w:left="720"/>
        <w:rPr>
          <w:i/>
          <w:lang w:bidi="ar-SA"/>
        </w:rPr>
      </w:pPr>
      <w:r w:rsidRPr="00A03718">
        <w:rPr>
          <w:i/>
          <w:lang w:bidi="ar-SA"/>
        </w:rPr>
        <w:t>&lt;r&gt; &lt;c&gt; ap,1&lt;/c&gt; &lt;c&gt; ap,2&lt;/c&gt; ….. &lt;c&gt; ap,p&lt;/c&gt; &lt;/r&gt;</w:t>
      </w:r>
    </w:p>
    <w:p w:rsidR="00207A00" w:rsidRPr="00A03718" w:rsidRDefault="00207A00" w:rsidP="00A03718">
      <w:pPr>
        <w:spacing w:after="0" w:line="240" w:lineRule="auto"/>
        <w:rPr>
          <w:i/>
          <w:lang w:bidi="ar-SA"/>
        </w:rPr>
      </w:pPr>
      <w:r w:rsidRPr="00A03718">
        <w:rPr>
          <w:i/>
          <w:lang w:bidi="ar-SA"/>
        </w:rPr>
        <w:t>&lt;/matrix&gt;</w:t>
      </w:r>
    </w:p>
    <w:p w:rsidR="00EC705C" w:rsidRDefault="00EC705C" w:rsidP="00EC705C">
      <w:pPr>
        <w:rPr>
          <w:lang w:bidi="ar-SA"/>
        </w:rPr>
      </w:pPr>
    </w:p>
    <w:p w:rsidR="00EC705C" w:rsidRDefault="00EC705C" w:rsidP="00A4453C">
      <w:pPr>
        <w:pStyle w:val="Heading3"/>
        <w:rPr>
          <w:lang w:bidi="ar-SA"/>
        </w:rPr>
      </w:pPr>
      <w:bookmarkStart w:id="39" w:name="_Toc314555202"/>
      <w:r>
        <w:rPr>
          <w:lang w:bidi="ar-SA"/>
        </w:rPr>
        <w:t>List Commands</w:t>
      </w:r>
      <w:bookmarkEnd w:id="39"/>
    </w:p>
    <w:p w:rsidR="00611D53" w:rsidRPr="00611D53" w:rsidRDefault="00611D53" w:rsidP="00611D53">
      <w:pPr>
        <w:rPr>
          <w:lang w:bidi="ar-SA"/>
        </w:rPr>
      </w:pPr>
      <w:r>
        <w:rPr>
          <w:lang w:bidi="ar-SA"/>
        </w:rPr>
        <w:t>The following commands allow the user to modify lists associated with an existing Study Design</w:t>
      </w:r>
      <w:r w:rsidR="0086430E">
        <w:rPr>
          <w:lang w:bidi="ar-SA"/>
        </w:rPr>
        <w:t>.</w:t>
      </w:r>
    </w:p>
    <w:p w:rsidR="00D9687A" w:rsidRDefault="00D9687A" w:rsidP="00D9687A">
      <w:pPr>
        <w:pStyle w:val="Heading4"/>
        <w:rPr>
          <w:lang w:bidi="ar-SA"/>
        </w:rPr>
      </w:pPr>
      <w:r>
        <w:rPr>
          <w:lang w:bidi="ar-SA"/>
        </w:rPr>
        <w:t>Create / Update</w:t>
      </w:r>
    </w:p>
    <w:p w:rsidR="00D9687A" w:rsidRDefault="00D9687A" w:rsidP="00D9687A">
      <w:pPr>
        <w:spacing w:after="0"/>
        <w:rPr>
          <w:lang w:bidi="ar-SA"/>
        </w:rPr>
      </w:pPr>
      <w:r>
        <w:rPr>
          <w:lang w:bidi="ar-SA"/>
        </w:rPr>
        <w:t xml:space="preserve">This command adds a </w:t>
      </w:r>
      <w:r w:rsidR="00992AD0">
        <w:rPr>
          <w:lang w:bidi="ar-SA"/>
        </w:rPr>
        <w:t>list</w:t>
      </w:r>
      <w:r>
        <w:rPr>
          <w:lang w:bidi="ar-SA"/>
        </w:rPr>
        <w:t xml:space="preserve"> to the study design with the specified UUID</w:t>
      </w:r>
      <w:r w:rsidR="0086430E">
        <w:rPr>
          <w:lang w:bidi="ar-SA"/>
        </w:rPr>
        <w:t>.</w:t>
      </w:r>
    </w:p>
    <w:p w:rsidR="00D9687A" w:rsidRDefault="00D9687A" w:rsidP="00D9687A">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sidRPr="00566F32">
        <w:rPr>
          <w:rFonts w:ascii="Courier New" w:hAnsi="Courier New" w:cs="Courier New"/>
          <w:lang w:bidi="ar-SA"/>
        </w:rPr>
        <w:t>POST /study/study/&lt;UUID&gt;/</w:t>
      </w:r>
      <w:r w:rsidR="00992AD0">
        <w:rPr>
          <w:rFonts w:ascii="Courier New" w:hAnsi="Courier New" w:cs="Courier New"/>
          <w:lang w:bidi="ar-SA"/>
        </w:rPr>
        <w:t>list</w:t>
      </w:r>
    </w:p>
    <w:p w:rsidR="00D9687A" w:rsidRPr="00566F32" w:rsidRDefault="00D9687A" w:rsidP="00D9687A">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992AD0">
        <w:rPr>
          <w:rFonts w:ascii="Courier New" w:hAnsi="Courier New" w:cs="Courier New"/>
          <w:lang w:bidi="ar-SA"/>
        </w:rPr>
        <w:t>list</w:t>
      </w:r>
    </w:p>
    <w:p w:rsidR="00D9687A" w:rsidRPr="00EF7B83" w:rsidRDefault="00D9687A" w:rsidP="00D9687A">
      <w:pPr>
        <w:spacing w:after="0"/>
        <w:rPr>
          <w:b/>
          <w:lang w:bidi="ar-SA"/>
        </w:rPr>
      </w:pPr>
      <w:r w:rsidRPr="00EF7B83">
        <w:rPr>
          <w:b/>
          <w:lang w:bidi="ar-SA"/>
        </w:rPr>
        <w:t xml:space="preserve">XML Request: </w:t>
      </w:r>
    </w:p>
    <w:p w:rsidR="00992AD0" w:rsidRDefault="00992AD0" w:rsidP="00992AD0">
      <w:pPr>
        <w:spacing w:after="0" w:line="240" w:lineRule="auto"/>
        <w:rPr>
          <w:lang w:bidi="ar-SA"/>
        </w:rPr>
      </w:pPr>
      <w:r w:rsidRPr="00F545EF">
        <w:rPr>
          <w:lang w:bidi="ar-SA"/>
        </w:rPr>
        <w:t>&lt;</w:t>
      </w:r>
      <w:r>
        <w:rPr>
          <w:i/>
          <w:lang w:bidi="ar-SA"/>
        </w:rPr>
        <w:t>name</w:t>
      </w:r>
      <w:r w:rsidRPr="00F545EF">
        <w:rPr>
          <w:lang w:bidi="ar-SA"/>
        </w:rPr>
        <w:t>List&gt;&lt;v&gt;</w:t>
      </w:r>
      <w:r>
        <w:rPr>
          <w:i/>
          <w:lang w:bidi="ar-SA"/>
        </w:rPr>
        <w:t>value1</w:t>
      </w:r>
      <w:r w:rsidRPr="00F545EF">
        <w:rPr>
          <w:lang w:bidi="ar-SA"/>
        </w:rPr>
        <w:t>&lt;/v&gt;...&lt;v&gt;</w:t>
      </w:r>
      <w:r w:rsidRPr="00611D53">
        <w:rPr>
          <w:i/>
          <w:lang w:bidi="ar-SA"/>
        </w:rPr>
        <w:t>valueN</w:t>
      </w:r>
      <w:r w:rsidRPr="00F545EF">
        <w:rPr>
          <w:lang w:bidi="ar-SA"/>
        </w:rPr>
        <w:t>&lt;/v&gt;&lt;/</w:t>
      </w:r>
      <w:r>
        <w:rPr>
          <w:i/>
          <w:lang w:bidi="ar-SA"/>
        </w:rPr>
        <w:t>name</w:t>
      </w:r>
      <w:r w:rsidRPr="00F545EF">
        <w:rPr>
          <w:lang w:bidi="ar-SA"/>
        </w:rPr>
        <w:t>List&gt;</w:t>
      </w:r>
    </w:p>
    <w:p w:rsidR="00D9687A" w:rsidRDefault="00D9687A" w:rsidP="00D9687A">
      <w:pPr>
        <w:spacing w:after="0"/>
        <w:rPr>
          <w:lang w:bidi="ar-SA"/>
        </w:rPr>
      </w:pPr>
      <w:r w:rsidRPr="00EF7B83">
        <w:rPr>
          <w:b/>
          <w:lang w:bidi="ar-SA"/>
        </w:rPr>
        <w:lastRenderedPageBreak/>
        <w:t>HTTP Response</w:t>
      </w:r>
      <w:r>
        <w:rPr>
          <w:b/>
          <w:lang w:bidi="ar-SA"/>
        </w:rPr>
        <w:t xml:space="preserve">: </w:t>
      </w:r>
      <w:r w:rsidRPr="00566F32">
        <w:rPr>
          <w:rFonts w:ascii="Courier New" w:hAnsi="Courier New" w:cs="Courier New"/>
          <w:lang w:bidi="ar-SA"/>
        </w:rPr>
        <w:t>200 STATUS_OK or 400 BAD_REQUEST</w:t>
      </w:r>
    </w:p>
    <w:p w:rsidR="00D9687A" w:rsidRPr="00566F32" w:rsidRDefault="00D9687A" w:rsidP="00D9687A">
      <w:pPr>
        <w:spacing w:after="0"/>
        <w:rPr>
          <w:b/>
          <w:lang w:bidi="ar-SA"/>
        </w:rPr>
      </w:pPr>
      <w:r w:rsidRPr="00EF7B83">
        <w:rPr>
          <w:b/>
          <w:lang w:bidi="ar-SA"/>
        </w:rPr>
        <w:t>XML Response:</w:t>
      </w:r>
    </w:p>
    <w:p w:rsidR="00992AD0" w:rsidRDefault="00992AD0" w:rsidP="00992AD0">
      <w:pPr>
        <w:spacing w:after="0" w:line="240" w:lineRule="auto"/>
        <w:rPr>
          <w:lang w:bidi="ar-SA"/>
        </w:rPr>
      </w:pPr>
      <w:r w:rsidRPr="00F545EF">
        <w:rPr>
          <w:lang w:bidi="ar-SA"/>
        </w:rPr>
        <w:t>&lt;</w:t>
      </w:r>
      <w:r>
        <w:rPr>
          <w:i/>
          <w:lang w:bidi="ar-SA"/>
        </w:rPr>
        <w:t>name</w:t>
      </w:r>
      <w:r w:rsidRPr="00F545EF">
        <w:rPr>
          <w:lang w:bidi="ar-SA"/>
        </w:rPr>
        <w:t>List&gt;&lt;v&gt;</w:t>
      </w:r>
      <w:r>
        <w:rPr>
          <w:i/>
          <w:lang w:bidi="ar-SA"/>
        </w:rPr>
        <w:t>value1</w:t>
      </w:r>
      <w:r w:rsidRPr="00F545EF">
        <w:rPr>
          <w:lang w:bidi="ar-SA"/>
        </w:rPr>
        <w:t>&lt;/v&gt;...&lt;v&gt;</w:t>
      </w:r>
      <w:r w:rsidRPr="00611D53">
        <w:rPr>
          <w:i/>
          <w:lang w:bidi="ar-SA"/>
        </w:rPr>
        <w:t>valueN</w:t>
      </w:r>
      <w:r w:rsidRPr="00F545EF">
        <w:rPr>
          <w:lang w:bidi="ar-SA"/>
        </w:rPr>
        <w:t>&lt;/v&gt;&lt;/</w:t>
      </w:r>
      <w:r>
        <w:rPr>
          <w:i/>
          <w:lang w:bidi="ar-SA"/>
        </w:rPr>
        <w:t>name</w:t>
      </w:r>
      <w:r w:rsidRPr="00F545EF">
        <w:rPr>
          <w:lang w:bidi="ar-SA"/>
        </w:rPr>
        <w:t>List&gt;</w:t>
      </w:r>
    </w:p>
    <w:p w:rsidR="00EC705C" w:rsidRDefault="00EC705C" w:rsidP="00EC705C">
      <w:pPr>
        <w:pStyle w:val="Heading4"/>
        <w:rPr>
          <w:lang w:bidi="ar-SA"/>
        </w:rPr>
      </w:pPr>
      <w:r>
        <w:rPr>
          <w:lang w:bidi="ar-SA"/>
        </w:rPr>
        <w:t>Read</w:t>
      </w:r>
      <w:r w:rsidR="00F35DA2">
        <w:rPr>
          <w:lang w:bidi="ar-SA"/>
        </w:rPr>
        <w:t xml:space="preserve"> a single list</w:t>
      </w:r>
    </w:p>
    <w:p w:rsidR="00611D53" w:rsidRDefault="00611D53" w:rsidP="00611D53">
      <w:pPr>
        <w:spacing w:after="0" w:line="240" w:lineRule="auto"/>
        <w:rPr>
          <w:lang w:bidi="ar-SA"/>
        </w:rPr>
      </w:pPr>
      <w:r>
        <w:rPr>
          <w:lang w:bidi="ar-SA"/>
        </w:rPr>
        <w:t xml:space="preserve">This command retrieves the list </w:t>
      </w:r>
      <w:r w:rsidR="00C37092">
        <w:rPr>
          <w:lang w:bidi="ar-SA"/>
        </w:rPr>
        <w:t xml:space="preserve">of the specified name </w:t>
      </w:r>
      <w:r>
        <w:rPr>
          <w:lang w:bidi="ar-SA"/>
        </w:rPr>
        <w:t>for the study design with the specified UUID</w:t>
      </w:r>
      <w:r w:rsidR="0086430E">
        <w:rPr>
          <w:lang w:bidi="ar-SA"/>
        </w:rPr>
        <w:t>.</w:t>
      </w:r>
    </w:p>
    <w:p w:rsidR="00611D53" w:rsidRPr="00611D53" w:rsidRDefault="00611D53" w:rsidP="00611D53">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/study/study/&lt;UUID&gt;/list</w:t>
      </w:r>
      <w:r>
        <w:rPr>
          <w:rFonts w:ascii="Courier New" w:hAnsi="Courier New" w:cs="Courier New"/>
          <w:lang w:bidi="ar-SA"/>
        </w:rPr>
        <w:t>/&lt;name&gt;</w:t>
      </w:r>
    </w:p>
    <w:p w:rsidR="00611D53" w:rsidRDefault="00611D53" w:rsidP="00611D53">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611D53" w:rsidRDefault="00611D53" w:rsidP="00611D53">
      <w:pPr>
        <w:spacing w:after="0" w:line="240" w:lineRule="auto"/>
        <w:rPr>
          <w:lang w:bidi="ar-SA"/>
        </w:rPr>
      </w:pPr>
      <w:r w:rsidRPr="00251FDB">
        <w:rPr>
          <w:b/>
          <w:lang w:bidi="ar-SA"/>
        </w:rPr>
        <w:t>XML Reposnse</w:t>
      </w:r>
      <w:r w:rsidRPr="00F00B97">
        <w:rPr>
          <w:b/>
          <w:lang w:bidi="ar-SA"/>
        </w:rPr>
        <w:t>:</w:t>
      </w:r>
    </w:p>
    <w:p w:rsidR="00611D53" w:rsidRDefault="00611D53" w:rsidP="00611D53">
      <w:pPr>
        <w:spacing w:after="0" w:line="240" w:lineRule="auto"/>
        <w:rPr>
          <w:lang w:bidi="ar-SA"/>
        </w:rPr>
      </w:pPr>
      <w:r w:rsidRPr="00F545EF">
        <w:rPr>
          <w:lang w:bidi="ar-SA"/>
        </w:rPr>
        <w:t>&lt;</w:t>
      </w:r>
      <w:r>
        <w:rPr>
          <w:i/>
          <w:lang w:bidi="ar-SA"/>
        </w:rPr>
        <w:t>name</w:t>
      </w:r>
      <w:r w:rsidRPr="00F545EF">
        <w:rPr>
          <w:lang w:bidi="ar-SA"/>
        </w:rPr>
        <w:t>List&gt;&lt;v&gt;</w:t>
      </w:r>
      <w:r>
        <w:rPr>
          <w:i/>
          <w:lang w:bidi="ar-SA"/>
        </w:rPr>
        <w:t>value1</w:t>
      </w:r>
      <w:r w:rsidRPr="00F545EF">
        <w:rPr>
          <w:lang w:bidi="ar-SA"/>
        </w:rPr>
        <w:t>&lt;/v&gt;...&lt;v&gt;</w:t>
      </w:r>
      <w:r w:rsidRPr="00611D53">
        <w:rPr>
          <w:i/>
          <w:lang w:bidi="ar-SA"/>
        </w:rPr>
        <w:t>valueN</w:t>
      </w:r>
      <w:r w:rsidRPr="00F545EF">
        <w:rPr>
          <w:lang w:bidi="ar-SA"/>
        </w:rPr>
        <w:t>&lt;/v&gt;&lt;/</w:t>
      </w:r>
      <w:r>
        <w:rPr>
          <w:i/>
          <w:lang w:bidi="ar-SA"/>
        </w:rPr>
        <w:t>name</w:t>
      </w:r>
      <w:r w:rsidRPr="00F545EF">
        <w:rPr>
          <w:lang w:bidi="ar-SA"/>
        </w:rPr>
        <w:t>List&gt;</w:t>
      </w:r>
    </w:p>
    <w:p w:rsidR="00F35DA2" w:rsidRDefault="00611D53" w:rsidP="00F35DA2">
      <w:pPr>
        <w:pStyle w:val="Heading4"/>
        <w:rPr>
          <w:lang w:bidi="ar-SA"/>
        </w:rPr>
      </w:pPr>
      <w:r w:rsidRPr="00F545EF">
        <w:rPr>
          <w:lang w:bidi="ar-SA"/>
        </w:rPr>
        <w:t xml:space="preserve"> </w:t>
      </w:r>
      <w:r w:rsidR="00F35DA2">
        <w:rPr>
          <w:lang w:bidi="ar-SA"/>
        </w:rPr>
        <w:t>Read all lists</w:t>
      </w:r>
    </w:p>
    <w:p w:rsidR="00F35DA2" w:rsidRDefault="00F35DA2" w:rsidP="00F35DA2">
      <w:pPr>
        <w:spacing w:after="0" w:line="240" w:lineRule="auto"/>
        <w:rPr>
          <w:lang w:bidi="ar-SA"/>
        </w:rPr>
      </w:pPr>
      <w:r>
        <w:rPr>
          <w:lang w:bidi="ar-SA"/>
        </w:rPr>
        <w:t>This command retrieves the list of the specified name for the study design with the specified UUID</w:t>
      </w:r>
      <w:r w:rsidR="0086430E">
        <w:rPr>
          <w:lang w:bidi="ar-SA"/>
        </w:rPr>
        <w:t>.</w:t>
      </w:r>
    </w:p>
    <w:p w:rsidR="00F35DA2" w:rsidRPr="00611D53" w:rsidRDefault="00F35DA2" w:rsidP="00F35DA2">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/study/study/&lt;UUID&gt;/list</w:t>
      </w:r>
    </w:p>
    <w:p w:rsidR="00F35DA2" w:rsidRDefault="00F35DA2" w:rsidP="00F35DA2">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F35DA2" w:rsidRDefault="00F35DA2" w:rsidP="00F35DA2">
      <w:pPr>
        <w:spacing w:after="0" w:line="240" w:lineRule="auto"/>
        <w:rPr>
          <w:b/>
          <w:lang w:bidi="ar-SA"/>
        </w:rPr>
      </w:pPr>
      <w:r w:rsidRPr="00251FDB">
        <w:rPr>
          <w:b/>
          <w:lang w:bidi="ar-SA"/>
        </w:rPr>
        <w:t>XML Reposnse</w:t>
      </w:r>
      <w:r w:rsidRPr="00F00B97">
        <w:rPr>
          <w:b/>
          <w:lang w:bidi="ar-SA"/>
        </w:rPr>
        <w:t>:</w:t>
      </w:r>
    </w:p>
    <w:p w:rsidR="000C4E5C" w:rsidRPr="0053619F" w:rsidRDefault="000C4E5C" w:rsidP="000C4E5C">
      <w:pPr>
        <w:spacing w:after="0" w:line="240" w:lineRule="auto"/>
        <w:rPr>
          <w:rFonts w:ascii="Courier New" w:hAnsi="Courier New" w:cs="Courier New"/>
          <w:lang w:bidi="ar-SA"/>
        </w:rPr>
      </w:pPr>
      <w:r w:rsidRPr="0053619F">
        <w:rPr>
          <w:rFonts w:ascii="Courier New" w:hAnsi="Courier New" w:cs="Courier New"/>
          <w:lang w:bidi="ar-SA"/>
        </w:rPr>
        <w:t>&lt;study uuid=”uuid”&gt;</w:t>
      </w:r>
    </w:p>
    <w:p w:rsidR="00F35DA2" w:rsidRDefault="00F35DA2" w:rsidP="00F35DA2">
      <w:pPr>
        <w:spacing w:after="0" w:line="240" w:lineRule="auto"/>
        <w:rPr>
          <w:lang w:bidi="ar-SA"/>
        </w:rPr>
      </w:pPr>
      <w:r w:rsidRPr="00F545EF">
        <w:rPr>
          <w:lang w:bidi="ar-SA"/>
        </w:rPr>
        <w:t>&lt;</w:t>
      </w:r>
      <w:r>
        <w:rPr>
          <w:i/>
          <w:lang w:bidi="ar-SA"/>
        </w:rPr>
        <w:t>name</w:t>
      </w:r>
      <w:r w:rsidRPr="00F545EF">
        <w:rPr>
          <w:lang w:bidi="ar-SA"/>
        </w:rPr>
        <w:t>List&gt;&lt;v&gt;</w:t>
      </w:r>
      <w:r>
        <w:rPr>
          <w:i/>
          <w:lang w:bidi="ar-SA"/>
        </w:rPr>
        <w:t>value1</w:t>
      </w:r>
      <w:r w:rsidRPr="00F545EF">
        <w:rPr>
          <w:lang w:bidi="ar-SA"/>
        </w:rPr>
        <w:t>&lt;/v&gt;...&lt;v&gt;</w:t>
      </w:r>
      <w:r w:rsidRPr="00611D53">
        <w:rPr>
          <w:i/>
          <w:lang w:bidi="ar-SA"/>
        </w:rPr>
        <w:t>valueN</w:t>
      </w:r>
      <w:r w:rsidRPr="00F545EF">
        <w:rPr>
          <w:lang w:bidi="ar-SA"/>
        </w:rPr>
        <w:t>&lt;/v&gt;&lt;/</w:t>
      </w:r>
      <w:r>
        <w:rPr>
          <w:i/>
          <w:lang w:bidi="ar-SA"/>
        </w:rPr>
        <w:t>name</w:t>
      </w:r>
      <w:r w:rsidRPr="00F545EF">
        <w:rPr>
          <w:lang w:bidi="ar-SA"/>
        </w:rPr>
        <w:t>List&gt;</w:t>
      </w:r>
    </w:p>
    <w:p w:rsidR="00611D53" w:rsidRDefault="000C4E5C" w:rsidP="00611D53">
      <w:pPr>
        <w:pStyle w:val="ListParagraph"/>
        <w:ind w:left="0"/>
        <w:jc w:val="both"/>
        <w:rPr>
          <w:lang w:bidi="ar-SA"/>
        </w:rPr>
      </w:pPr>
      <w:r>
        <w:rPr>
          <w:lang w:bidi="ar-SA"/>
        </w:rPr>
        <w:t>…</w:t>
      </w:r>
    </w:p>
    <w:p w:rsidR="000C4E5C" w:rsidRDefault="000C4E5C" w:rsidP="00611D53">
      <w:pPr>
        <w:pStyle w:val="ListParagraph"/>
        <w:ind w:left="0"/>
        <w:jc w:val="both"/>
        <w:rPr>
          <w:lang w:bidi="ar-SA"/>
        </w:rPr>
      </w:pPr>
      <w:r>
        <w:rPr>
          <w:lang w:bidi="ar-SA"/>
        </w:rPr>
        <w:t>&lt;/study&gt;</w:t>
      </w:r>
    </w:p>
    <w:p w:rsidR="00EC705C" w:rsidRDefault="00EC705C" w:rsidP="00EC705C">
      <w:pPr>
        <w:pStyle w:val="Heading4"/>
        <w:rPr>
          <w:lang w:bidi="ar-SA"/>
        </w:rPr>
      </w:pPr>
      <w:r>
        <w:rPr>
          <w:lang w:bidi="ar-SA"/>
        </w:rPr>
        <w:t>Delete</w:t>
      </w:r>
    </w:p>
    <w:p w:rsidR="0018057C" w:rsidRDefault="0018057C" w:rsidP="0018057C">
      <w:pPr>
        <w:spacing w:after="0"/>
        <w:rPr>
          <w:lang w:bidi="ar-SA"/>
        </w:rPr>
      </w:pPr>
      <w:r>
        <w:rPr>
          <w:lang w:bidi="ar-SA"/>
        </w:rPr>
        <w:t>This command deletes a list with the specified name from the existing study design with the specified UUID</w:t>
      </w:r>
      <w:r w:rsidR="0086430E">
        <w:rPr>
          <w:lang w:bidi="ar-SA"/>
        </w:rPr>
        <w:t>.</w:t>
      </w:r>
    </w:p>
    <w:p w:rsidR="0018057C" w:rsidRPr="00A61629" w:rsidRDefault="0018057C" w:rsidP="0018057C">
      <w:pPr>
        <w:spacing w:after="0"/>
        <w:rPr>
          <w:rFonts w:ascii="Courier New" w:hAnsi="Courier New" w:cs="Courier New"/>
          <w:lang w:bidi="ar-SA"/>
        </w:rPr>
      </w:pPr>
      <w:r w:rsidRPr="00EF7B83">
        <w:rPr>
          <w:b/>
          <w:lang w:bidi="ar-SA"/>
        </w:rPr>
        <w:t>URI:</w:t>
      </w:r>
      <w:r>
        <w:rPr>
          <w:lang w:bidi="ar-SA"/>
        </w:rPr>
        <w:t xml:space="preserve"> </w:t>
      </w:r>
      <w:r w:rsidRPr="00A61629">
        <w:rPr>
          <w:rFonts w:ascii="Courier New" w:hAnsi="Courier New" w:cs="Courier New"/>
          <w:lang w:bidi="ar-SA"/>
        </w:rPr>
        <w:t>DELETE /study/study/&lt;UUID&gt;/</w:t>
      </w:r>
      <w:r>
        <w:rPr>
          <w:rFonts w:ascii="Courier New" w:hAnsi="Courier New" w:cs="Courier New"/>
          <w:lang w:bidi="ar-SA"/>
        </w:rPr>
        <w:t>list</w:t>
      </w:r>
      <w:r w:rsidRPr="00A61629">
        <w:rPr>
          <w:rFonts w:ascii="Courier New" w:hAnsi="Courier New" w:cs="Courier New"/>
          <w:lang w:bidi="ar-SA"/>
        </w:rPr>
        <w:t>/&lt;name&gt;</w:t>
      </w:r>
    </w:p>
    <w:p w:rsidR="0018057C" w:rsidRPr="00E50DD5" w:rsidRDefault="0018057C" w:rsidP="0018057C">
      <w:pPr>
        <w:spacing w:after="0"/>
        <w:rPr>
          <w:lang w:bidi="ar-SA"/>
        </w:rPr>
      </w:pPr>
      <w:r w:rsidRPr="00EF7B83">
        <w:rPr>
          <w:b/>
          <w:lang w:bidi="ar-SA"/>
        </w:rPr>
        <w:t xml:space="preserve">XML Request: </w:t>
      </w:r>
      <w:r>
        <w:rPr>
          <w:lang w:bidi="ar-SA"/>
        </w:rPr>
        <w:t>no entity body</w:t>
      </w:r>
    </w:p>
    <w:p w:rsidR="0018057C" w:rsidRDefault="0018057C" w:rsidP="0018057C">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18057C" w:rsidRPr="00EF7B83" w:rsidRDefault="0018057C" w:rsidP="0018057C">
      <w:pPr>
        <w:spacing w:after="0"/>
        <w:rPr>
          <w:b/>
          <w:lang w:bidi="ar-SA"/>
        </w:rPr>
      </w:pPr>
      <w:r w:rsidRPr="00EF7B83">
        <w:rPr>
          <w:b/>
          <w:lang w:bidi="ar-SA"/>
        </w:rPr>
        <w:t>XML Response:</w:t>
      </w:r>
    </w:p>
    <w:p w:rsidR="0018057C" w:rsidRDefault="0018057C" w:rsidP="0018057C">
      <w:pPr>
        <w:spacing w:after="0" w:line="240" w:lineRule="auto"/>
        <w:rPr>
          <w:lang w:bidi="ar-SA"/>
        </w:rPr>
      </w:pPr>
      <w:r w:rsidRPr="00F545EF">
        <w:rPr>
          <w:lang w:bidi="ar-SA"/>
        </w:rPr>
        <w:t>&lt;</w:t>
      </w:r>
      <w:r>
        <w:rPr>
          <w:i/>
          <w:lang w:bidi="ar-SA"/>
        </w:rPr>
        <w:t>name</w:t>
      </w:r>
      <w:r w:rsidRPr="00F545EF">
        <w:rPr>
          <w:lang w:bidi="ar-SA"/>
        </w:rPr>
        <w:t>List&gt;&lt;v&gt;</w:t>
      </w:r>
      <w:r>
        <w:rPr>
          <w:i/>
          <w:lang w:bidi="ar-SA"/>
        </w:rPr>
        <w:t>value1</w:t>
      </w:r>
      <w:r w:rsidRPr="00F545EF">
        <w:rPr>
          <w:lang w:bidi="ar-SA"/>
        </w:rPr>
        <w:t>&lt;/v&gt;...&lt;v&gt;</w:t>
      </w:r>
      <w:r w:rsidRPr="00611D53">
        <w:rPr>
          <w:i/>
          <w:lang w:bidi="ar-SA"/>
        </w:rPr>
        <w:t>valueN</w:t>
      </w:r>
      <w:r w:rsidRPr="00F545EF">
        <w:rPr>
          <w:lang w:bidi="ar-SA"/>
        </w:rPr>
        <w:t>&lt;/v&gt;&lt;/</w:t>
      </w:r>
      <w:r>
        <w:rPr>
          <w:i/>
          <w:lang w:bidi="ar-SA"/>
        </w:rPr>
        <w:t>name</w:t>
      </w:r>
      <w:r w:rsidRPr="00F545EF">
        <w:rPr>
          <w:lang w:bidi="ar-SA"/>
        </w:rPr>
        <w:t>List&gt;</w:t>
      </w:r>
    </w:p>
    <w:p w:rsidR="00EC705C" w:rsidRDefault="00EC705C" w:rsidP="00EC705C">
      <w:pPr>
        <w:rPr>
          <w:lang w:bidi="ar-SA"/>
        </w:rPr>
      </w:pPr>
    </w:p>
    <w:p w:rsidR="00A4453C" w:rsidRDefault="00A4453C" w:rsidP="00A4453C">
      <w:pPr>
        <w:pStyle w:val="Heading3"/>
        <w:rPr>
          <w:lang w:bidi="ar-SA"/>
        </w:rPr>
      </w:pPr>
      <w:bookmarkStart w:id="40" w:name="_Toc314555203"/>
      <w:r>
        <w:rPr>
          <w:lang w:bidi="ar-SA"/>
        </w:rPr>
        <w:t>Between Subject Effect Commands</w:t>
      </w:r>
      <w:bookmarkEnd w:id="40"/>
    </w:p>
    <w:p w:rsidR="00A4453C" w:rsidRDefault="00A4453C" w:rsidP="00A4453C">
      <w:pPr>
        <w:pStyle w:val="Heading4"/>
        <w:rPr>
          <w:lang w:bidi="ar-SA"/>
        </w:rPr>
      </w:pPr>
      <w:r>
        <w:rPr>
          <w:lang w:bidi="ar-SA"/>
        </w:rPr>
        <w:t>Create</w:t>
      </w:r>
      <w:r w:rsidR="00C8506C">
        <w:rPr>
          <w:lang w:bidi="ar-SA"/>
        </w:rPr>
        <w:t>/ Update</w:t>
      </w:r>
    </w:p>
    <w:p w:rsidR="00F56F29" w:rsidRDefault="00F56F29" w:rsidP="00F56F29">
      <w:pPr>
        <w:spacing w:after="0"/>
        <w:rPr>
          <w:lang w:bidi="ar-SA"/>
        </w:rPr>
      </w:pPr>
      <w:r>
        <w:rPr>
          <w:lang w:bidi="ar-SA"/>
        </w:rPr>
        <w:t xml:space="preserve">This command adds a </w:t>
      </w:r>
      <w:r w:rsidR="002373FF">
        <w:rPr>
          <w:lang w:bidi="ar-SA"/>
        </w:rPr>
        <w:t>‘</w:t>
      </w:r>
      <w:r w:rsidR="009962B2">
        <w:rPr>
          <w:lang w:bidi="ar-SA"/>
        </w:rPr>
        <w:t xml:space="preserve">Between Subject Effect </w:t>
      </w:r>
      <w:r>
        <w:rPr>
          <w:lang w:bidi="ar-SA"/>
        </w:rPr>
        <w:t>class object</w:t>
      </w:r>
      <w:r w:rsidR="002373FF">
        <w:rPr>
          <w:lang w:bidi="ar-SA"/>
        </w:rPr>
        <w:t>’</w:t>
      </w:r>
      <w:r>
        <w:rPr>
          <w:lang w:bidi="ar-SA"/>
        </w:rPr>
        <w:t xml:space="preserve"> to the study design with the specified UUID</w:t>
      </w:r>
      <w:r w:rsidR="0086430E">
        <w:rPr>
          <w:lang w:bidi="ar-SA"/>
        </w:rPr>
        <w:t>.</w:t>
      </w:r>
    </w:p>
    <w:p w:rsidR="00F56F29" w:rsidRDefault="00F56F29" w:rsidP="00F56F29">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sidR="004E5B61">
        <w:rPr>
          <w:rFonts w:ascii="Courier New" w:hAnsi="Courier New" w:cs="Courier New"/>
          <w:lang w:bidi="ar-SA"/>
        </w:rPr>
        <w:t>POST /study/study/&lt;UUID&gt;/</w:t>
      </w:r>
      <w:r>
        <w:rPr>
          <w:rFonts w:ascii="Courier New" w:hAnsi="Courier New" w:cs="Courier New"/>
          <w:lang w:bidi="ar-SA"/>
        </w:rPr>
        <w:t>predictorList</w:t>
      </w:r>
    </w:p>
    <w:p w:rsidR="00F56F29" w:rsidRPr="00566F32" w:rsidRDefault="00F56F29" w:rsidP="00F56F29">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predictorList</w:t>
      </w:r>
    </w:p>
    <w:p w:rsidR="00F56F29" w:rsidRPr="00EF7B83" w:rsidRDefault="00F56F29" w:rsidP="00F56F29">
      <w:pPr>
        <w:spacing w:after="0"/>
        <w:rPr>
          <w:b/>
          <w:lang w:bidi="ar-SA"/>
        </w:rPr>
      </w:pPr>
      <w:r w:rsidRPr="00EF7B83">
        <w:rPr>
          <w:b/>
          <w:lang w:bidi="ar-SA"/>
        </w:rPr>
        <w:t xml:space="preserve">XML Request: </w:t>
      </w:r>
    </w:p>
    <w:p w:rsidR="007E4323" w:rsidRDefault="00F56F29" w:rsidP="00F56F29">
      <w:pPr>
        <w:spacing w:after="0" w:line="240" w:lineRule="auto"/>
        <w:rPr>
          <w:i/>
          <w:lang w:bidi="ar-SA"/>
        </w:rPr>
      </w:pPr>
      <w:r w:rsidRPr="00F545EF">
        <w:rPr>
          <w:lang w:bidi="ar-SA"/>
        </w:rPr>
        <w:t>&lt;</w:t>
      </w:r>
      <w:r w:rsidR="007E4323">
        <w:rPr>
          <w:i/>
          <w:lang w:bidi="ar-SA"/>
        </w:rPr>
        <w:t>predictorList&gt;</w:t>
      </w:r>
    </w:p>
    <w:p w:rsidR="007E4323" w:rsidRDefault="007E4323" w:rsidP="007E4323">
      <w:pPr>
        <w:spacing w:after="0" w:line="240" w:lineRule="auto"/>
        <w:ind w:firstLine="720"/>
        <w:rPr>
          <w:lang w:bidi="ar-SA"/>
        </w:rPr>
      </w:pPr>
      <w:r>
        <w:rPr>
          <w:i/>
          <w:lang w:bidi="ar-SA"/>
        </w:rPr>
        <w:t>&lt;predictor Name=”</w:t>
      </w:r>
      <w:r w:rsidR="00A15141">
        <w:rPr>
          <w:i/>
          <w:lang w:bidi="ar-SA"/>
        </w:rPr>
        <w:t>A</w:t>
      </w:r>
      <w:r>
        <w:rPr>
          <w:i/>
          <w:lang w:bidi="ar-SA"/>
        </w:rPr>
        <w:t>”</w:t>
      </w:r>
      <w:r w:rsidR="00F56F29" w:rsidRPr="00F545EF">
        <w:rPr>
          <w:lang w:bidi="ar-SA"/>
        </w:rPr>
        <w:t>&gt;</w:t>
      </w:r>
    </w:p>
    <w:p w:rsidR="007E4323" w:rsidRDefault="00165367" w:rsidP="007E4323">
      <w:pPr>
        <w:spacing w:after="0" w:line="240" w:lineRule="auto"/>
        <w:ind w:left="720" w:firstLine="720"/>
        <w:rPr>
          <w:lang w:bidi="ar-SA"/>
        </w:rPr>
      </w:pPr>
      <w:r>
        <w:rPr>
          <w:lang w:bidi="ar-SA"/>
        </w:rPr>
        <w:t>&lt;categoryList&gt;</w:t>
      </w:r>
      <w:r w:rsidR="00F56F29" w:rsidRPr="00F545EF">
        <w:rPr>
          <w:lang w:bidi="ar-SA"/>
        </w:rPr>
        <w:t>&lt;v&gt;</w:t>
      </w:r>
      <w:r w:rsidR="00F56F29">
        <w:rPr>
          <w:i/>
          <w:lang w:bidi="ar-SA"/>
        </w:rPr>
        <w:t>value1</w:t>
      </w:r>
      <w:r w:rsidR="00F56F29" w:rsidRPr="00F545EF">
        <w:rPr>
          <w:lang w:bidi="ar-SA"/>
        </w:rPr>
        <w:t>&lt;/v&gt;...&lt;v&gt;</w:t>
      </w:r>
      <w:r w:rsidR="007E4323">
        <w:rPr>
          <w:i/>
          <w:lang w:bidi="ar-SA"/>
        </w:rPr>
        <w:t>valueN</w:t>
      </w:r>
      <w:r w:rsidR="00F56F29" w:rsidRPr="00F545EF">
        <w:rPr>
          <w:lang w:bidi="ar-SA"/>
        </w:rPr>
        <w:t>&lt;/v&gt;</w:t>
      </w:r>
      <w:r>
        <w:rPr>
          <w:lang w:bidi="ar-SA"/>
        </w:rPr>
        <w:t>&lt;/categoryList&gt;</w:t>
      </w:r>
    </w:p>
    <w:p w:rsidR="00F56F29" w:rsidRDefault="00F56F29" w:rsidP="007E4323">
      <w:pPr>
        <w:spacing w:after="0" w:line="240" w:lineRule="auto"/>
        <w:ind w:firstLine="720"/>
        <w:rPr>
          <w:lang w:bidi="ar-SA"/>
        </w:rPr>
      </w:pPr>
      <w:r w:rsidRPr="00F545EF">
        <w:rPr>
          <w:lang w:bidi="ar-SA"/>
        </w:rPr>
        <w:t>&lt;/</w:t>
      </w:r>
      <w:r w:rsidR="007E4323">
        <w:rPr>
          <w:lang w:bidi="ar-SA"/>
        </w:rPr>
        <w:t>predictor</w:t>
      </w:r>
      <w:r w:rsidRPr="00F545EF">
        <w:rPr>
          <w:lang w:bidi="ar-SA"/>
        </w:rPr>
        <w:t>&gt;</w:t>
      </w:r>
    </w:p>
    <w:p w:rsidR="007E4323" w:rsidRDefault="007E4323" w:rsidP="007E4323">
      <w:pPr>
        <w:spacing w:after="0" w:line="240" w:lineRule="auto"/>
        <w:ind w:firstLine="720"/>
        <w:rPr>
          <w:lang w:bidi="ar-SA"/>
        </w:rPr>
      </w:pPr>
      <w:r>
        <w:rPr>
          <w:i/>
          <w:lang w:bidi="ar-SA"/>
        </w:rPr>
        <w:t>&lt;predictor Name=”</w:t>
      </w:r>
      <w:r w:rsidR="00A15141">
        <w:rPr>
          <w:i/>
          <w:lang w:bidi="ar-SA"/>
        </w:rPr>
        <w:t>B</w:t>
      </w:r>
      <w:r>
        <w:rPr>
          <w:i/>
          <w:lang w:bidi="ar-SA"/>
        </w:rPr>
        <w:t>”</w:t>
      </w:r>
      <w:r w:rsidRPr="00F545EF">
        <w:rPr>
          <w:lang w:bidi="ar-SA"/>
        </w:rPr>
        <w:t>&gt;</w:t>
      </w:r>
    </w:p>
    <w:p w:rsidR="002D4AE4" w:rsidRDefault="002D4AE4" w:rsidP="002D4AE4">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7E4323" w:rsidRDefault="007E4323" w:rsidP="007E4323">
      <w:pPr>
        <w:spacing w:after="0" w:line="240" w:lineRule="auto"/>
        <w:ind w:firstLine="720"/>
        <w:rPr>
          <w:lang w:bidi="ar-SA"/>
        </w:rPr>
      </w:pPr>
      <w:r w:rsidRPr="00F545EF">
        <w:rPr>
          <w:lang w:bidi="ar-SA"/>
        </w:rPr>
        <w:t>&lt;/</w:t>
      </w:r>
      <w:r>
        <w:rPr>
          <w:lang w:bidi="ar-SA"/>
        </w:rPr>
        <w:t>predictor</w:t>
      </w:r>
      <w:r w:rsidRPr="00F545EF">
        <w:rPr>
          <w:lang w:bidi="ar-SA"/>
        </w:rPr>
        <w:t>&gt;</w:t>
      </w:r>
    </w:p>
    <w:p w:rsidR="007E4323" w:rsidRDefault="004473E7" w:rsidP="007E4323">
      <w:pPr>
        <w:spacing w:after="0" w:line="240" w:lineRule="auto"/>
        <w:ind w:firstLine="720"/>
        <w:rPr>
          <w:lang w:bidi="ar-SA"/>
        </w:rPr>
      </w:pPr>
      <w:r>
        <w:rPr>
          <w:lang w:bidi="ar-SA"/>
        </w:rPr>
        <w:t>…</w:t>
      </w:r>
    </w:p>
    <w:p w:rsidR="007E4323" w:rsidRDefault="007E4323" w:rsidP="007E4323">
      <w:pPr>
        <w:spacing w:after="0" w:line="240" w:lineRule="auto"/>
        <w:rPr>
          <w:lang w:bidi="ar-SA"/>
        </w:rPr>
      </w:pPr>
      <w:r>
        <w:rPr>
          <w:lang w:bidi="ar-SA"/>
        </w:rPr>
        <w:t>&lt;/predictorList&gt;</w:t>
      </w:r>
    </w:p>
    <w:p w:rsidR="00F56F29" w:rsidRDefault="00F56F29" w:rsidP="00F56F29">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F56F29" w:rsidRPr="00566F32" w:rsidRDefault="00F56F29" w:rsidP="00F56F29">
      <w:pPr>
        <w:spacing w:after="0"/>
        <w:rPr>
          <w:b/>
          <w:lang w:bidi="ar-SA"/>
        </w:rPr>
      </w:pPr>
      <w:r w:rsidRPr="00EF7B83">
        <w:rPr>
          <w:b/>
          <w:lang w:bidi="ar-SA"/>
        </w:rPr>
        <w:lastRenderedPageBreak/>
        <w:t>XML Response:</w:t>
      </w:r>
    </w:p>
    <w:p w:rsidR="007C1EB9" w:rsidRDefault="007C1EB9" w:rsidP="007C1EB9">
      <w:pPr>
        <w:spacing w:after="0" w:line="240" w:lineRule="auto"/>
        <w:rPr>
          <w:i/>
          <w:lang w:bidi="ar-SA"/>
        </w:rPr>
      </w:pPr>
      <w:r w:rsidRPr="00F545EF">
        <w:rPr>
          <w:lang w:bidi="ar-SA"/>
        </w:rPr>
        <w:t>&lt;</w:t>
      </w:r>
      <w:r>
        <w:rPr>
          <w:i/>
          <w:lang w:bidi="ar-SA"/>
        </w:rPr>
        <w:t>predictorList&gt;</w:t>
      </w:r>
    </w:p>
    <w:p w:rsidR="007C1EB9" w:rsidRDefault="007C1EB9" w:rsidP="007C1EB9">
      <w:pPr>
        <w:spacing w:after="0" w:line="240" w:lineRule="auto"/>
        <w:ind w:firstLine="720"/>
        <w:rPr>
          <w:lang w:bidi="ar-SA"/>
        </w:rPr>
      </w:pPr>
      <w:r>
        <w:rPr>
          <w:i/>
          <w:lang w:bidi="ar-SA"/>
        </w:rPr>
        <w:t>&lt;predictor Name=”A”</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7C1EB9" w:rsidRDefault="007C1EB9" w:rsidP="007C1EB9">
      <w:pPr>
        <w:spacing w:after="0" w:line="240" w:lineRule="auto"/>
        <w:ind w:firstLine="720"/>
        <w:rPr>
          <w:lang w:bidi="ar-SA"/>
        </w:rPr>
      </w:pPr>
      <w:r w:rsidRPr="00F545EF">
        <w:rPr>
          <w:lang w:bidi="ar-SA"/>
        </w:rPr>
        <w:t>&lt;/</w:t>
      </w:r>
      <w:r>
        <w:rPr>
          <w:lang w:bidi="ar-SA"/>
        </w:rPr>
        <w:t>predictor</w:t>
      </w:r>
      <w:r w:rsidRPr="00F545EF">
        <w:rPr>
          <w:lang w:bidi="ar-SA"/>
        </w:rPr>
        <w:t>&gt;</w:t>
      </w:r>
    </w:p>
    <w:p w:rsidR="007C1EB9" w:rsidRDefault="007C1EB9" w:rsidP="007C1EB9">
      <w:pPr>
        <w:spacing w:after="0" w:line="240" w:lineRule="auto"/>
        <w:ind w:firstLine="720"/>
        <w:rPr>
          <w:lang w:bidi="ar-SA"/>
        </w:rPr>
      </w:pPr>
      <w:r>
        <w:rPr>
          <w:i/>
          <w:lang w:bidi="ar-SA"/>
        </w:rPr>
        <w:t>&lt;predictor Name=”B”</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7C1EB9" w:rsidRDefault="007C1EB9" w:rsidP="007C1EB9">
      <w:pPr>
        <w:spacing w:after="0" w:line="240" w:lineRule="auto"/>
        <w:ind w:firstLine="720"/>
        <w:rPr>
          <w:lang w:bidi="ar-SA"/>
        </w:rPr>
      </w:pPr>
      <w:r w:rsidRPr="00F545EF">
        <w:rPr>
          <w:lang w:bidi="ar-SA"/>
        </w:rPr>
        <w:t>&lt;/</w:t>
      </w:r>
      <w:r>
        <w:rPr>
          <w:lang w:bidi="ar-SA"/>
        </w:rPr>
        <w:t>predictor</w:t>
      </w:r>
      <w:r w:rsidRPr="00F545EF">
        <w:rPr>
          <w:lang w:bidi="ar-SA"/>
        </w:rPr>
        <w:t>&gt;</w:t>
      </w:r>
    </w:p>
    <w:p w:rsidR="007C1EB9" w:rsidRDefault="007C1EB9" w:rsidP="007C1EB9">
      <w:pPr>
        <w:spacing w:after="0" w:line="240" w:lineRule="auto"/>
        <w:ind w:firstLine="720"/>
        <w:rPr>
          <w:lang w:bidi="ar-SA"/>
        </w:rPr>
      </w:pPr>
      <w:r>
        <w:rPr>
          <w:lang w:bidi="ar-SA"/>
        </w:rPr>
        <w:t>…</w:t>
      </w:r>
    </w:p>
    <w:p w:rsidR="007C1EB9" w:rsidRDefault="007C1EB9" w:rsidP="007C1EB9">
      <w:pPr>
        <w:spacing w:after="0" w:line="240" w:lineRule="auto"/>
        <w:rPr>
          <w:lang w:bidi="ar-SA"/>
        </w:rPr>
      </w:pPr>
      <w:r>
        <w:rPr>
          <w:lang w:bidi="ar-SA"/>
        </w:rPr>
        <w:t>&lt;/predictorList&gt;</w:t>
      </w:r>
    </w:p>
    <w:p w:rsidR="00A4453C" w:rsidRDefault="00A4453C" w:rsidP="00A4453C">
      <w:pPr>
        <w:pStyle w:val="Heading4"/>
        <w:rPr>
          <w:lang w:bidi="ar-SA"/>
        </w:rPr>
      </w:pPr>
      <w:r>
        <w:rPr>
          <w:lang w:bidi="ar-SA"/>
        </w:rPr>
        <w:t>Read</w:t>
      </w:r>
    </w:p>
    <w:p w:rsidR="002373FF" w:rsidRDefault="002373FF" w:rsidP="002373FF">
      <w:pPr>
        <w:spacing w:after="0" w:line="240" w:lineRule="auto"/>
        <w:rPr>
          <w:lang w:bidi="ar-SA"/>
        </w:rPr>
      </w:pPr>
      <w:r>
        <w:rPr>
          <w:lang w:bidi="ar-SA"/>
        </w:rPr>
        <w:t>This command retrieves a ‘</w:t>
      </w:r>
      <w:r w:rsidR="009962B2">
        <w:rPr>
          <w:lang w:bidi="ar-SA"/>
        </w:rPr>
        <w:t>Between Subject Effect</w:t>
      </w:r>
      <w:r>
        <w:rPr>
          <w:lang w:bidi="ar-SA"/>
        </w:rPr>
        <w:t xml:space="preserve"> class object’ from study design with the specified UUID</w:t>
      </w:r>
      <w:r w:rsidR="0086430E">
        <w:rPr>
          <w:lang w:bidi="ar-SA"/>
        </w:rPr>
        <w:t>.</w:t>
      </w:r>
    </w:p>
    <w:p w:rsidR="002373FF" w:rsidRPr="00611D53" w:rsidRDefault="002373FF" w:rsidP="002373FF">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Pr>
          <w:rFonts w:ascii="Courier New" w:hAnsi="Courier New" w:cs="Courier New"/>
          <w:lang w:bidi="ar-SA"/>
        </w:rPr>
        <w:t>predictorList</w:t>
      </w:r>
    </w:p>
    <w:p w:rsidR="002373FF" w:rsidRDefault="002373FF" w:rsidP="002373FF">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2373FF" w:rsidRDefault="002373FF" w:rsidP="002373FF">
      <w:pPr>
        <w:spacing w:after="0" w:line="240" w:lineRule="auto"/>
        <w:rPr>
          <w:lang w:bidi="ar-SA"/>
        </w:rPr>
      </w:pPr>
      <w:r w:rsidRPr="00251FDB">
        <w:rPr>
          <w:b/>
          <w:lang w:bidi="ar-SA"/>
        </w:rPr>
        <w:t>XML Reposnse</w:t>
      </w:r>
      <w:r w:rsidRPr="00F00B97">
        <w:rPr>
          <w:b/>
          <w:lang w:bidi="ar-SA"/>
        </w:rPr>
        <w:t>:</w:t>
      </w:r>
    </w:p>
    <w:p w:rsidR="002373FF" w:rsidRDefault="002373FF" w:rsidP="002373FF">
      <w:pPr>
        <w:spacing w:after="0" w:line="240" w:lineRule="auto"/>
        <w:rPr>
          <w:i/>
          <w:lang w:bidi="ar-SA"/>
        </w:rPr>
      </w:pPr>
      <w:r w:rsidRPr="00F545EF">
        <w:rPr>
          <w:lang w:bidi="ar-SA"/>
        </w:rPr>
        <w:t>&lt;</w:t>
      </w:r>
      <w:r>
        <w:rPr>
          <w:i/>
          <w:lang w:bidi="ar-SA"/>
        </w:rPr>
        <w:t>predictorList&gt;</w:t>
      </w:r>
    </w:p>
    <w:p w:rsidR="002373FF" w:rsidRDefault="002373FF" w:rsidP="002373FF">
      <w:pPr>
        <w:spacing w:after="0" w:line="240" w:lineRule="auto"/>
        <w:ind w:firstLine="720"/>
        <w:rPr>
          <w:lang w:bidi="ar-SA"/>
        </w:rPr>
      </w:pPr>
      <w:r>
        <w:rPr>
          <w:i/>
          <w:lang w:bidi="ar-SA"/>
        </w:rPr>
        <w:t>&lt;predictor Name=”A”</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2373FF" w:rsidRDefault="002373FF" w:rsidP="002373FF">
      <w:pPr>
        <w:spacing w:after="0" w:line="240" w:lineRule="auto"/>
        <w:ind w:firstLine="720"/>
        <w:rPr>
          <w:lang w:bidi="ar-SA"/>
        </w:rPr>
      </w:pPr>
      <w:r w:rsidRPr="00F545EF">
        <w:rPr>
          <w:lang w:bidi="ar-SA"/>
        </w:rPr>
        <w:t>&lt;/</w:t>
      </w:r>
      <w:r>
        <w:rPr>
          <w:lang w:bidi="ar-SA"/>
        </w:rPr>
        <w:t>predictor</w:t>
      </w:r>
      <w:r w:rsidRPr="00F545EF">
        <w:rPr>
          <w:lang w:bidi="ar-SA"/>
        </w:rPr>
        <w:t>&gt;</w:t>
      </w:r>
    </w:p>
    <w:p w:rsidR="002373FF" w:rsidRDefault="002373FF" w:rsidP="002373FF">
      <w:pPr>
        <w:spacing w:after="0" w:line="240" w:lineRule="auto"/>
        <w:ind w:firstLine="720"/>
        <w:rPr>
          <w:lang w:bidi="ar-SA"/>
        </w:rPr>
      </w:pPr>
      <w:r>
        <w:rPr>
          <w:i/>
          <w:lang w:bidi="ar-SA"/>
        </w:rPr>
        <w:t>&lt;predictor Name=”B”</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2373FF" w:rsidRDefault="002373FF" w:rsidP="002373FF">
      <w:pPr>
        <w:spacing w:after="0" w:line="240" w:lineRule="auto"/>
        <w:ind w:firstLine="720"/>
        <w:rPr>
          <w:lang w:bidi="ar-SA"/>
        </w:rPr>
      </w:pPr>
      <w:r w:rsidRPr="00F545EF">
        <w:rPr>
          <w:lang w:bidi="ar-SA"/>
        </w:rPr>
        <w:t>&lt;/</w:t>
      </w:r>
      <w:r>
        <w:rPr>
          <w:lang w:bidi="ar-SA"/>
        </w:rPr>
        <w:t>predictor</w:t>
      </w:r>
      <w:r w:rsidRPr="00F545EF">
        <w:rPr>
          <w:lang w:bidi="ar-SA"/>
        </w:rPr>
        <w:t>&gt;</w:t>
      </w:r>
    </w:p>
    <w:p w:rsidR="002373FF" w:rsidRDefault="002373FF" w:rsidP="002373FF">
      <w:pPr>
        <w:spacing w:after="0" w:line="240" w:lineRule="auto"/>
        <w:ind w:firstLine="720"/>
        <w:rPr>
          <w:lang w:bidi="ar-SA"/>
        </w:rPr>
      </w:pPr>
      <w:r>
        <w:rPr>
          <w:lang w:bidi="ar-SA"/>
        </w:rPr>
        <w:t>…</w:t>
      </w:r>
    </w:p>
    <w:p w:rsidR="002373FF" w:rsidRDefault="002373FF" w:rsidP="002373FF">
      <w:pPr>
        <w:spacing w:after="0" w:line="240" w:lineRule="auto"/>
        <w:rPr>
          <w:lang w:bidi="ar-SA"/>
        </w:rPr>
      </w:pPr>
      <w:r>
        <w:rPr>
          <w:lang w:bidi="ar-SA"/>
        </w:rPr>
        <w:t>&lt;/predictorList&gt;</w:t>
      </w:r>
    </w:p>
    <w:p w:rsidR="00A4453C" w:rsidRDefault="00A4453C" w:rsidP="00A4453C">
      <w:pPr>
        <w:pStyle w:val="Heading4"/>
        <w:rPr>
          <w:lang w:bidi="ar-SA"/>
        </w:rPr>
      </w:pPr>
      <w:r>
        <w:rPr>
          <w:lang w:bidi="ar-SA"/>
        </w:rPr>
        <w:t>Delete</w:t>
      </w:r>
    </w:p>
    <w:p w:rsidR="0086430E" w:rsidRDefault="0086430E" w:rsidP="0086430E">
      <w:pPr>
        <w:spacing w:after="0"/>
        <w:rPr>
          <w:lang w:bidi="ar-SA"/>
        </w:rPr>
      </w:pPr>
      <w:r>
        <w:rPr>
          <w:lang w:bidi="ar-SA"/>
        </w:rPr>
        <w:t>This command deletes a ‘</w:t>
      </w:r>
      <w:r w:rsidR="009962B2">
        <w:rPr>
          <w:lang w:bidi="ar-SA"/>
        </w:rPr>
        <w:t>Between S</w:t>
      </w:r>
      <w:r>
        <w:rPr>
          <w:lang w:bidi="ar-SA"/>
        </w:rPr>
        <w:t>ubject</w:t>
      </w:r>
      <w:r w:rsidR="009962B2">
        <w:rPr>
          <w:lang w:bidi="ar-SA"/>
        </w:rPr>
        <w:t xml:space="preserve"> Effect</w:t>
      </w:r>
      <w:r>
        <w:rPr>
          <w:lang w:bidi="ar-SA"/>
        </w:rPr>
        <w:t xml:space="preserve"> class object’ with the specified name from the existing study design with the specified UUID.</w:t>
      </w:r>
    </w:p>
    <w:p w:rsidR="00D45330" w:rsidRDefault="0086430E" w:rsidP="0086430E">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00D45330" w:rsidRPr="00611D53">
        <w:rPr>
          <w:rFonts w:ascii="Courier New" w:hAnsi="Courier New" w:cs="Courier New"/>
          <w:lang w:bidi="ar-SA"/>
        </w:rPr>
        <w:t>/study/study/&lt;UUID&gt;/</w:t>
      </w:r>
      <w:r w:rsidR="00D45330">
        <w:rPr>
          <w:rFonts w:ascii="Courier New" w:hAnsi="Courier New" w:cs="Courier New"/>
          <w:lang w:bidi="ar-SA"/>
        </w:rPr>
        <w:t>predictorList</w:t>
      </w:r>
      <w:r w:rsidR="00D45330" w:rsidRPr="00EF7B83">
        <w:rPr>
          <w:b/>
          <w:lang w:bidi="ar-SA"/>
        </w:rPr>
        <w:t xml:space="preserve"> </w:t>
      </w:r>
    </w:p>
    <w:p w:rsidR="0086430E" w:rsidRPr="00E50DD5" w:rsidRDefault="0086430E" w:rsidP="0086430E">
      <w:pPr>
        <w:spacing w:after="0"/>
        <w:rPr>
          <w:lang w:bidi="ar-SA"/>
        </w:rPr>
      </w:pPr>
      <w:r w:rsidRPr="00EF7B83">
        <w:rPr>
          <w:b/>
          <w:lang w:bidi="ar-SA"/>
        </w:rPr>
        <w:t xml:space="preserve">XML Request: </w:t>
      </w:r>
      <w:r>
        <w:rPr>
          <w:lang w:bidi="ar-SA"/>
        </w:rPr>
        <w:t>no entity body</w:t>
      </w:r>
    </w:p>
    <w:p w:rsidR="0086430E" w:rsidRDefault="0086430E" w:rsidP="0086430E">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86430E" w:rsidRPr="00EF7B83" w:rsidRDefault="0086430E" w:rsidP="0086430E">
      <w:pPr>
        <w:spacing w:after="0"/>
        <w:rPr>
          <w:b/>
          <w:lang w:bidi="ar-SA"/>
        </w:rPr>
      </w:pPr>
      <w:r w:rsidRPr="00EF7B83">
        <w:rPr>
          <w:b/>
          <w:lang w:bidi="ar-SA"/>
        </w:rPr>
        <w:t>XML Response:</w:t>
      </w:r>
    </w:p>
    <w:p w:rsidR="009F620F" w:rsidRDefault="009F620F" w:rsidP="009F620F">
      <w:pPr>
        <w:spacing w:after="0" w:line="240" w:lineRule="auto"/>
        <w:rPr>
          <w:i/>
          <w:lang w:bidi="ar-SA"/>
        </w:rPr>
      </w:pPr>
      <w:r w:rsidRPr="00F545EF">
        <w:rPr>
          <w:lang w:bidi="ar-SA"/>
        </w:rPr>
        <w:t>&lt;</w:t>
      </w:r>
      <w:r>
        <w:rPr>
          <w:i/>
          <w:lang w:bidi="ar-SA"/>
        </w:rPr>
        <w:t>predictorList&gt;</w:t>
      </w:r>
    </w:p>
    <w:p w:rsidR="009F620F" w:rsidRDefault="009F620F" w:rsidP="009F620F">
      <w:pPr>
        <w:spacing w:after="0" w:line="240" w:lineRule="auto"/>
        <w:ind w:firstLine="720"/>
        <w:rPr>
          <w:lang w:bidi="ar-SA"/>
        </w:rPr>
      </w:pPr>
      <w:r>
        <w:rPr>
          <w:i/>
          <w:lang w:bidi="ar-SA"/>
        </w:rPr>
        <w:t>&lt;predictor Name=”A”</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9F620F" w:rsidRDefault="009F620F" w:rsidP="009F620F">
      <w:pPr>
        <w:spacing w:after="0" w:line="240" w:lineRule="auto"/>
        <w:ind w:firstLine="720"/>
        <w:rPr>
          <w:lang w:bidi="ar-SA"/>
        </w:rPr>
      </w:pPr>
      <w:r w:rsidRPr="00F545EF">
        <w:rPr>
          <w:lang w:bidi="ar-SA"/>
        </w:rPr>
        <w:t>&lt;/</w:t>
      </w:r>
      <w:r>
        <w:rPr>
          <w:lang w:bidi="ar-SA"/>
        </w:rPr>
        <w:t>predictor</w:t>
      </w:r>
      <w:r w:rsidRPr="00F545EF">
        <w:rPr>
          <w:lang w:bidi="ar-SA"/>
        </w:rPr>
        <w:t>&gt;</w:t>
      </w:r>
    </w:p>
    <w:p w:rsidR="009F620F" w:rsidRDefault="009F620F" w:rsidP="009F620F">
      <w:pPr>
        <w:spacing w:after="0" w:line="240" w:lineRule="auto"/>
        <w:ind w:firstLine="720"/>
        <w:rPr>
          <w:lang w:bidi="ar-SA"/>
        </w:rPr>
      </w:pPr>
      <w:r>
        <w:rPr>
          <w:i/>
          <w:lang w:bidi="ar-SA"/>
        </w:rPr>
        <w:t>&lt;predictor Name=”B”</w:t>
      </w:r>
      <w:r w:rsidRPr="00F545EF">
        <w:rPr>
          <w:lang w:bidi="ar-SA"/>
        </w:rPr>
        <w:t>&gt;</w:t>
      </w:r>
    </w:p>
    <w:p w:rsidR="008E5207" w:rsidRDefault="008E5207" w:rsidP="008E5207">
      <w:pPr>
        <w:spacing w:after="0" w:line="240" w:lineRule="auto"/>
        <w:ind w:left="720" w:firstLine="720"/>
        <w:rPr>
          <w:lang w:bidi="ar-SA"/>
        </w:rPr>
      </w:pPr>
      <w:r>
        <w:rPr>
          <w:lang w:bidi="ar-SA"/>
        </w:rPr>
        <w:t>&lt;categoryList&gt;</w:t>
      </w:r>
      <w:r w:rsidRPr="00F545EF">
        <w:rPr>
          <w:lang w:bidi="ar-SA"/>
        </w:rPr>
        <w:t>&lt;v&gt;</w:t>
      </w:r>
      <w:r>
        <w:rPr>
          <w:i/>
          <w:lang w:bidi="ar-SA"/>
        </w:rPr>
        <w:t>value1</w:t>
      </w:r>
      <w:r w:rsidRPr="00F545EF">
        <w:rPr>
          <w:lang w:bidi="ar-SA"/>
        </w:rPr>
        <w:t>&lt;/v&gt;...&lt;v&gt;</w:t>
      </w:r>
      <w:r>
        <w:rPr>
          <w:i/>
          <w:lang w:bidi="ar-SA"/>
        </w:rPr>
        <w:t>valueN</w:t>
      </w:r>
      <w:r w:rsidRPr="00F545EF">
        <w:rPr>
          <w:lang w:bidi="ar-SA"/>
        </w:rPr>
        <w:t>&lt;/v&gt;</w:t>
      </w:r>
      <w:r>
        <w:rPr>
          <w:lang w:bidi="ar-SA"/>
        </w:rPr>
        <w:t>&lt;/categoryList&gt;</w:t>
      </w:r>
    </w:p>
    <w:p w:rsidR="009F620F" w:rsidRDefault="009F620F" w:rsidP="009F620F">
      <w:pPr>
        <w:spacing w:after="0" w:line="240" w:lineRule="auto"/>
        <w:ind w:firstLine="720"/>
        <w:rPr>
          <w:lang w:bidi="ar-SA"/>
        </w:rPr>
      </w:pPr>
      <w:r w:rsidRPr="00F545EF">
        <w:rPr>
          <w:lang w:bidi="ar-SA"/>
        </w:rPr>
        <w:t>&lt;/</w:t>
      </w:r>
      <w:r>
        <w:rPr>
          <w:lang w:bidi="ar-SA"/>
        </w:rPr>
        <w:t>predictor</w:t>
      </w:r>
      <w:r w:rsidRPr="00F545EF">
        <w:rPr>
          <w:lang w:bidi="ar-SA"/>
        </w:rPr>
        <w:t>&gt;</w:t>
      </w:r>
    </w:p>
    <w:p w:rsidR="009F620F" w:rsidRDefault="009F620F" w:rsidP="009F620F">
      <w:pPr>
        <w:spacing w:after="0" w:line="240" w:lineRule="auto"/>
        <w:ind w:firstLine="720"/>
        <w:rPr>
          <w:lang w:bidi="ar-SA"/>
        </w:rPr>
      </w:pPr>
      <w:r>
        <w:rPr>
          <w:lang w:bidi="ar-SA"/>
        </w:rPr>
        <w:t>…</w:t>
      </w:r>
    </w:p>
    <w:p w:rsidR="009F620F" w:rsidRDefault="009F620F" w:rsidP="009F620F">
      <w:pPr>
        <w:spacing w:after="0" w:line="240" w:lineRule="auto"/>
        <w:rPr>
          <w:lang w:bidi="ar-SA"/>
        </w:rPr>
      </w:pPr>
      <w:r>
        <w:rPr>
          <w:lang w:bidi="ar-SA"/>
        </w:rPr>
        <w:t>&lt;/predictorList&gt;</w:t>
      </w:r>
    </w:p>
    <w:p w:rsidR="00A4453C" w:rsidRDefault="00A4453C" w:rsidP="00EC705C">
      <w:pPr>
        <w:rPr>
          <w:lang w:bidi="ar-SA"/>
        </w:rPr>
      </w:pPr>
    </w:p>
    <w:p w:rsidR="00A4453C" w:rsidRDefault="00A4453C" w:rsidP="00A4453C">
      <w:pPr>
        <w:pStyle w:val="Heading3"/>
        <w:rPr>
          <w:lang w:bidi="ar-SA"/>
        </w:rPr>
      </w:pPr>
      <w:bookmarkStart w:id="41" w:name="_Toc314555204"/>
      <w:r>
        <w:rPr>
          <w:lang w:bidi="ar-SA"/>
        </w:rPr>
        <w:t>Within Subject Effect Commands</w:t>
      </w:r>
      <w:bookmarkEnd w:id="41"/>
    </w:p>
    <w:p w:rsidR="006E0EDB" w:rsidRPr="006E0EDB" w:rsidRDefault="006E0EDB" w:rsidP="006E0EDB">
      <w:pPr>
        <w:pStyle w:val="Heading4"/>
        <w:rPr>
          <w:lang w:bidi="ar-SA"/>
        </w:rPr>
      </w:pPr>
      <w:r>
        <w:rPr>
          <w:lang w:bidi="ar-SA"/>
        </w:rPr>
        <w:t>Response List</w:t>
      </w:r>
    </w:p>
    <w:p w:rsidR="005D63E2" w:rsidRDefault="00A4453C" w:rsidP="006E0EDB">
      <w:pPr>
        <w:pStyle w:val="Heading5"/>
      </w:pPr>
      <w:r>
        <w:t>Create</w:t>
      </w:r>
      <w:r w:rsidR="005D63E2">
        <w:t>/ Update</w:t>
      </w:r>
    </w:p>
    <w:p w:rsidR="00C8506C" w:rsidRDefault="00C8506C" w:rsidP="00C8506C">
      <w:pPr>
        <w:spacing w:after="0"/>
        <w:rPr>
          <w:lang w:bidi="ar-SA"/>
        </w:rPr>
      </w:pPr>
      <w:r>
        <w:rPr>
          <w:lang w:bidi="ar-SA"/>
        </w:rPr>
        <w:lastRenderedPageBreak/>
        <w:t>This command adds a ‘W</w:t>
      </w:r>
      <w:r w:rsidR="00804D5B">
        <w:rPr>
          <w:lang w:bidi="ar-SA"/>
        </w:rPr>
        <w:t>i</w:t>
      </w:r>
      <w:r>
        <w:rPr>
          <w:lang w:bidi="ar-SA"/>
        </w:rPr>
        <w:t xml:space="preserve">thin </w:t>
      </w:r>
      <w:r w:rsidR="00D7147D">
        <w:rPr>
          <w:lang w:bidi="ar-SA"/>
        </w:rPr>
        <w:t>Subject E</w:t>
      </w:r>
      <w:r>
        <w:rPr>
          <w:lang w:bidi="ar-SA"/>
        </w:rPr>
        <w:t>ffect</w:t>
      </w:r>
      <w:r w:rsidR="00556F1F">
        <w:rPr>
          <w:lang w:bidi="ar-SA"/>
        </w:rPr>
        <w:t>’</w:t>
      </w:r>
      <w:r>
        <w:rPr>
          <w:lang w:bidi="ar-SA"/>
        </w:rPr>
        <w:t xml:space="preserve"> class object</w:t>
      </w:r>
      <w:r w:rsidR="00556F1F">
        <w:rPr>
          <w:lang w:bidi="ar-SA"/>
        </w:rPr>
        <w:t>’s Response list</w:t>
      </w:r>
      <w:r>
        <w:rPr>
          <w:lang w:bidi="ar-SA"/>
        </w:rPr>
        <w:t xml:space="preserve"> to the study design with the specified UUID.</w:t>
      </w:r>
    </w:p>
    <w:p w:rsidR="00C8506C" w:rsidRDefault="00C8506C" w:rsidP="00C8506C">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D7147D">
        <w:rPr>
          <w:rFonts w:ascii="Courier New" w:hAnsi="Courier New" w:cs="Courier New"/>
          <w:lang w:bidi="ar-SA"/>
        </w:rPr>
        <w:t>responseList</w:t>
      </w:r>
    </w:p>
    <w:p w:rsidR="00C8506C" w:rsidRPr="00566F32" w:rsidRDefault="00C8506C" w:rsidP="00C8506C">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D7147D">
        <w:rPr>
          <w:rFonts w:ascii="Courier New" w:hAnsi="Courier New" w:cs="Courier New"/>
          <w:lang w:bidi="ar-SA"/>
        </w:rPr>
        <w:t>responseList</w:t>
      </w:r>
    </w:p>
    <w:p w:rsidR="00C8506C" w:rsidRPr="00EF7B83" w:rsidRDefault="00C8506C" w:rsidP="00C8506C">
      <w:pPr>
        <w:spacing w:after="0"/>
        <w:rPr>
          <w:b/>
          <w:lang w:bidi="ar-SA"/>
        </w:rPr>
      </w:pPr>
      <w:r w:rsidRPr="00EF7B83">
        <w:rPr>
          <w:b/>
          <w:lang w:bidi="ar-SA"/>
        </w:rPr>
        <w:t xml:space="preserve">XML Request: </w:t>
      </w:r>
    </w:p>
    <w:p w:rsidR="00C8506C" w:rsidRDefault="00C8506C" w:rsidP="00C8506C">
      <w:pPr>
        <w:spacing w:after="0" w:line="240" w:lineRule="auto"/>
        <w:rPr>
          <w:i/>
          <w:lang w:bidi="ar-SA"/>
        </w:rPr>
      </w:pPr>
      <w:r w:rsidRPr="00F545EF">
        <w:rPr>
          <w:lang w:bidi="ar-SA"/>
        </w:rPr>
        <w:t>&lt;</w:t>
      </w:r>
      <w:r w:rsidR="00D23954">
        <w:rPr>
          <w:i/>
          <w:lang w:bidi="ar-SA"/>
        </w:rPr>
        <w:t>response</w:t>
      </w:r>
      <w:r>
        <w:rPr>
          <w:i/>
          <w:lang w:bidi="ar-SA"/>
        </w:rPr>
        <w:t>List&gt;</w:t>
      </w:r>
    </w:p>
    <w:p w:rsidR="00C8506C" w:rsidRDefault="00D23954" w:rsidP="00C8506C">
      <w:pPr>
        <w:spacing w:after="0" w:line="240" w:lineRule="auto"/>
        <w:ind w:firstLine="720"/>
        <w:rPr>
          <w:lang w:bidi="ar-SA"/>
        </w:rPr>
      </w:pPr>
      <w:r>
        <w:rPr>
          <w:i/>
          <w:lang w:bidi="ar-SA"/>
        </w:rPr>
        <w:t>&lt;v&gt;value&lt;/v&gt;……&lt;v&gt;valueN&lt;/v&gt;</w:t>
      </w:r>
    </w:p>
    <w:p w:rsidR="00C8506C" w:rsidRDefault="00C8506C" w:rsidP="00C8506C">
      <w:pPr>
        <w:spacing w:after="0" w:line="240" w:lineRule="auto"/>
        <w:rPr>
          <w:lang w:bidi="ar-SA"/>
        </w:rPr>
      </w:pPr>
      <w:r>
        <w:rPr>
          <w:lang w:bidi="ar-SA"/>
        </w:rPr>
        <w:t>&lt;/</w:t>
      </w:r>
      <w:r w:rsidR="00D23954">
        <w:rPr>
          <w:lang w:bidi="ar-SA"/>
        </w:rPr>
        <w:t>response</w:t>
      </w:r>
      <w:r>
        <w:rPr>
          <w:lang w:bidi="ar-SA"/>
        </w:rPr>
        <w:t>List&gt;</w:t>
      </w:r>
    </w:p>
    <w:p w:rsidR="00C8506C" w:rsidRDefault="00C8506C" w:rsidP="00C8506C">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8506C" w:rsidRPr="00566F32" w:rsidRDefault="00C8506C" w:rsidP="00C8506C">
      <w:pPr>
        <w:spacing w:after="0"/>
        <w:rPr>
          <w:b/>
          <w:lang w:bidi="ar-SA"/>
        </w:rPr>
      </w:pPr>
      <w:r w:rsidRPr="00EF7B83">
        <w:rPr>
          <w:b/>
          <w:lang w:bidi="ar-SA"/>
        </w:rPr>
        <w:t>XML Response:</w:t>
      </w:r>
    </w:p>
    <w:p w:rsidR="00864EBC" w:rsidRDefault="00864EBC" w:rsidP="00864EBC">
      <w:pPr>
        <w:spacing w:after="0" w:line="240" w:lineRule="auto"/>
        <w:rPr>
          <w:i/>
          <w:lang w:bidi="ar-SA"/>
        </w:rPr>
      </w:pPr>
      <w:r w:rsidRPr="00F545EF">
        <w:rPr>
          <w:lang w:bidi="ar-SA"/>
        </w:rPr>
        <w:t>&lt;</w:t>
      </w:r>
      <w:r>
        <w:rPr>
          <w:i/>
          <w:lang w:bidi="ar-SA"/>
        </w:rPr>
        <w:t>responseList&gt;</w:t>
      </w:r>
    </w:p>
    <w:p w:rsidR="00864EBC" w:rsidRDefault="00864EBC" w:rsidP="00864EBC">
      <w:pPr>
        <w:spacing w:after="0" w:line="240" w:lineRule="auto"/>
        <w:ind w:firstLine="720"/>
        <w:rPr>
          <w:lang w:bidi="ar-SA"/>
        </w:rPr>
      </w:pPr>
      <w:r>
        <w:rPr>
          <w:i/>
          <w:lang w:bidi="ar-SA"/>
        </w:rPr>
        <w:t>&lt;v&gt;value&lt;/v&gt;……&lt;v&gt;valueN&lt;/v&gt;</w:t>
      </w:r>
    </w:p>
    <w:p w:rsidR="00864EBC" w:rsidRDefault="00864EBC" w:rsidP="00864EBC">
      <w:pPr>
        <w:spacing w:after="0" w:line="240" w:lineRule="auto"/>
        <w:rPr>
          <w:lang w:bidi="ar-SA"/>
        </w:rPr>
      </w:pPr>
      <w:r>
        <w:rPr>
          <w:lang w:bidi="ar-SA"/>
        </w:rPr>
        <w:t>&lt;/responseList&gt;</w:t>
      </w:r>
    </w:p>
    <w:p w:rsidR="00A4453C" w:rsidRDefault="00A4453C" w:rsidP="006E0EDB">
      <w:pPr>
        <w:pStyle w:val="Heading5"/>
      </w:pPr>
      <w:r>
        <w:t>Read</w:t>
      </w:r>
    </w:p>
    <w:p w:rsidR="009962B2" w:rsidRDefault="009962B2" w:rsidP="009962B2">
      <w:pPr>
        <w:spacing w:after="0" w:line="240" w:lineRule="auto"/>
        <w:rPr>
          <w:lang w:bidi="ar-SA"/>
        </w:rPr>
      </w:pPr>
      <w:r>
        <w:rPr>
          <w:lang w:bidi="ar-SA"/>
        </w:rPr>
        <w:t xml:space="preserve">This command retrieves a ‘Within Subject </w:t>
      </w:r>
      <w:r w:rsidR="00E7411D">
        <w:rPr>
          <w:lang w:bidi="ar-SA"/>
        </w:rPr>
        <w:t xml:space="preserve">Effect’ class object’s Response list </w:t>
      </w:r>
      <w:r>
        <w:rPr>
          <w:lang w:bidi="ar-SA"/>
        </w:rPr>
        <w:t>from study design with the specified UUID.</w:t>
      </w:r>
    </w:p>
    <w:p w:rsidR="009962B2" w:rsidRPr="00611D53" w:rsidRDefault="009962B2" w:rsidP="009962B2">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sidR="008B5D39">
        <w:rPr>
          <w:rFonts w:ascii="Courier New" w:hAnsi="Courier New" w:cs="Courier New"/>
          <w:lang w:bidi="ar-SA"/>
        </w:rPr>
        <w:t>responseList</w:t>
      </w:r>
    </w:p>
    <w:p w:rsidR="009962B2" w:rsidRDefault="009962B2" w:rsidP="009962B2">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9962B2" w:rsidRDefault="009962B2" w:rsidP="009962B2">
      <w:pPr>
        <w:spacing w:after="0" w:line="240" w:lineRule="auto"/>
        <w:rPr>
          <w:lang w:bidi="ar-SA"/>
        </w:rPr>
      </w:pPr>
      <w:r w:rsidRPr="00251FDB">
        <w:rPr>
          <w:b/>
          <w:lang w:bidi="ar-SA"/>
        </w:rPr>
        <w:t>XML Reposnse</w:t>
      </w:r>
      <w:r w:rsidRPr="00F00B97">
        <w:rPr>
          <w:b/>
          <w:lang w:bidi="ar-SA"/>
        </w:rPr>
        <w:t>:</w:t>
      </w:r>
    </w:p>
    <w:p w:rsidR="008B5D39" w:rsidRDefault="008B5D39" w:rsidP="008B5D39">
      <w:pPr>
        <w:spacing w:after="0" w:line="240" w:lineRule="auto"/>
        <w:rPr>
          <w:i/>
          <w:lang w:bidi="ar-SA"/>
        </w:rPr>
      </w:pPr>
      <w:r w:rsidRPr="00F545EF">
        <w:rPr>
          <w:lang w:bidi="ar-SA"/>
        </w:rPr>
        <w:t>&lt;</w:t>
      </w:r>
      <w:r>
        <w:rPr>
          <w:i/>
          <w:lang w:bidi="ar-SA"/>
        </w:rPr>
        <w:t>responseList&gt;</w:t>
      </w:r>
    </w:p>
    <w:p w:rsidR="008B5D39" w:rsidRDefault="008B5D39" w:rsidP="008B5D39">
      <w:pPr>
        <w:spacing w:after="0" w:line="240" w:lineRule="auto"/>
        <w:ind w:firstLine="720"/>
        <w:rPr>
          <w:lang w:bidi="ar-SA"/>
        </w:rPr>
      </w:pPr>
      <w:r>
        <w:rPr>
          <w:i/>
          <w:lang w:bidi="ar-SA"/>
        </w:rPr>
        <w:t>&lt;v&gt;value&lt;/v&gt;……&lt;v&gt;valueN&lt;/v&gt;</w:t>
      </w:r>
    </w:p>
    <w:p w:rsidR="008B5D39" w:rsidRDefault="008B5D39" w:rsidP="008B5D39">
      <w:pPr>
        <w:spacing w:after="0" w:line="240" w:lineRule="auto"/>
        <w:rPr>
          <w:lang w:bidi="ar-SA"/>
        </w:rPr>
      </w:pPr>
      <w:r>
        <w:rPr>
          <w:lang w:bidi="ar-SA"/>
        </w:rPr>
        <w:t>&lt;/responseList&gt;</w:t>
      </w:r>
    </w:p>
    <w:p w:rsidR="00A4453C" w:rsidRDefault="00A4453C" w:rsidP="006E0EDB">
      <w:pPr>
        <w:pStyle w:val="Heading5"/>
      </w:pPr>
      <w:r>
        <w:t>Delete</w:t>
      </w:r>
    </w:p>
    <w:p w:rsidR="008C6A15" w:rsidRDefault="008C6A15" w:rsidP="008C6A15">
      <w:pPr>
        <w:spacing w:after="0"/>
        <w:rPr>
          <w:lang w:bidi="ar-SA"/>
        </w:rPr>
      </w:pPr>
      <w:r>
        <w:rPr>
          <w:lang w:bidi="ar-SA"/>
        </w:rPr>
        <w:t>This command deletes a ‘</w:t>
      </w:r>
      <w:r w:rsidR="00C6097F">
        <w:rPr>
          <w:lang w:bidi="ar-SA"/>
        </w:rPr>
        <w:t xml:space="preserve">Within Subject </w:t>
      </w:r>
      <w:r w:rsidR="00E7411D">
        <w:rPr>
          <w:lang w:bidi="ar-SA"/>
        </w:rPr>
        <w:t xml:space="preserve">Effect’ class object’s Response list </w:t>
      </w:r>
      <w:r>
        <w:rPr>
          <w:lang w:bidi="ar-SA"/>
        </w:rPr>
        <w:t>with the specified name from the existing study design with the specified UUID.</w:t>
      </w:r>
    </w:p>
    <w:p w:rsidR="008C6A15" w:rsidRDefault="008C6A15" w:rsidP="008C6A15">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sidR="0039507A">
        <w:rPr>
          <w:rFonts w:ascii="Courier New" w:hAnsi="Courier New" w:cs="Courier New"/>
          <w:lang w:bidi="ar-SA"/>
        </w:rPr>
        <w:t>responseList</w:t>
      </w:r>
    </w:p>
    <w:p w:rsidR="008C6A15" w:rsidRPr="00E50DD5" w:rsidRDefault="008C6A15" w:rsidP="008C6A15">
      <w:pPr>
        <w:spacing w:after="0"/>
        <w:rPr>
          <w:lang w:bidi="ar-SA"/>
        </w:rPr>
      </w:pPr>
      <w:r w:rsidRPr="00EF7B83">
        <w:rPr>
          <w:b/>
          <w:lang w:bidi="ar-SA"/>
        </w:rPr>
        <w:t xml:space="preserve">XML Request: </w:t>
      </w:r>
      <w:r>
        <w:rPr>
          <w:lang w:bidi="ar-SA"/>
        </w:rPr>
        <w:t>no entity body</w:t>
      </w:r>
    </w:p>
    <w:p w:rsidR="008C6A15" w:rsidRDefault="008C6A15" w:rsidP="008C6A15">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8C6A15" w:rsidRPr="00EF7B83" w:rsidRDefault="008C6A15" w:rsidP="008C6A15">
      <w:pPr>
        <w:spacing w:after="0"/>
        <w:rPr>
          <w:b/>
          <w:lang w:bidi="ar-SA"/>
        </w:rPr>
      </w:pPr>
      <w:r w:rsidRPr="00EF7B83">
        <w:rPr>
          <w:b/>
          <w:lang w:bidi="ar-SA"/>
        </w:rPr>
        <w:t>XML Response:</w:t>
      </w:r>
    </w:p>
    <w:p w:rsidR="008C6A15" w:rsidRDefault="008C6A15" w:rsidP="008C6A15">
      <w:pPr>
        <w:spacing w:after="0" w:line="240" w:lineRule="auto"/>
        <w:rPr>
          <w:i/>
          <w:lang w:bidi="ar-SA"/>
        </w:rPr>
      </w:pPr>
      <w:r w:rsidRPr="00F545EF">
        <w:rPr>
          <w:lang w:bidi="ar-SA"/>
        </w:rPr>
        <w:t>&lt;</w:t>
      </w:r>
      <w:r>
        <w:rPr>
          <w:i/>
          <w:lang w:bidi="ar-SA"/>
        </w:rPr>
        <w:t>responseList&gt;</w:t>
      </w:r>
    </w:p>
    <w:p w:rsidR="008C6A15" w:rsidRDefault="008C6A15" w:rsidP="008C6A15">
      <w:pPr>
        <w:spacing w:after="0" w:line="240" w:lineRule="auto"/>
        <w:ind w:firstLine="720"/>
        <w:rPr>
          <w:lang w:bidi="ar-SA"/>
        </w:rPr>
      </w:pPr>
      <w:r>
        <w:rPr>
          <w:i/>
          <w:lang w:bidi="ar-SA"/>
        </w:rPr>
        <w:t>&lt;v&gt;value&lt;/v&gt;……&lt;v&gt;valueN&lt;/v&gt;</w:t>
      </w:r>
    </w:p>
    <w:p w:rsidR="008C6A15" w:rsidRDefault="008C6A15" w:rsidP="008C6A15">
      <w:pPr>
        <w:spacing w:after="0" w:line="240" w:lineRule="auto"/>
        <w:rPr>
          <w:lang w:bidi="ar-SA"/>
        </w:rPr>
      </w:pPr>
      <w:r>
        <w:rPr>
          <w:lang w:bidi="ar-SA"/>
        </w:rPr>
        <w:t>&lt;/responseList&gt;</w:t>
      </w:r>
    </w:p>
    <w:p w:rsidR="00C00651" w:rsidRPr="006E0EDB" w:rsidRDefault="00C00651" w:rsidP="00C00651">
      <w:pPr>
        <w:pStyle w:val="Heading4"/>
        <w:rPr>
          <w:lang w:bidi="ar-SA"/>
        </w:rPr>
      </w:pPr>
      <w:r>
        <w:rPr>
          <w:lang w:bidi="ar-SA"/>
        </w:rPr>
        <w:t>Clustering</w:t>
      </w:r>
    </w:p>
    <w:p w:rsidR="00C00651" w:rsidRDefault="00C00651" w:rsidP="00C00651">
      <w:pPr>
        <w:pStyle w:val="Heading5"/>
      </w:pPr>
      <w:r>
        <w:t>Create/ Update</w:t>
      </w:r>
    </w:p>
    <w:p w:rsidR="00C00651" w:rsidRDefault="00C00651" w:rsidP="00C00651">
      <w:pPr>
        <w:spacing w:after="0"/>
        <w:rPr>
          <w:lang w:bidi="ar-SA"/>
        </w:rPr>
      </w:pPr>
      <w:r>
        <w:rPr>
          <w:lang w:bidi="ar-SA"/>
        </w:rPr>
        <w:t>This command adds a ‘W</w:t>
      </w:r>
      <w:r w:rsidR="00AC0F28">
        <w:rPr>
          <w:lang w:bidi="ar-SA"/>
        </w:rPr>
        <w:t>i</w:t>
      </w:r>
      <w:r>
        <w:rPr>
          <w:lang w:bidi="ar-SA"/>
        </w:rPr>
        <w:t>thin Subject Effect</w:t>
      </w:r>
      <w:r w:rsidR="008252A3">
        <w:rPr>
          <w:lang w:bidi="ar-SA"/>
        </w:rPr>
        <w:t>’</w:t>
      </w:r>
      <w:r>
        <w:rPr>
          <w:lang w:bidi="ar-SA"/>
        </w:rPr>
        <w:t xml:space="preserve"> class object’</w:t>
      </w:r>
      <w:r w:rsidR="008252A3">
        <w:rPr>
          <w:lang w:bidi="ar-SA"/>
        </w:rPr>
        <w:t>s</w:t>
      </w:r>
      <w:r>
        <w:rPr>
          <w:lang w:bidi="ar-SA"/>
        </w:rPr>
        <w:t xml:space="preserve"> </w:t>
      </w:r>
      <w:r w:rsidR="008252A3">
        <w:rPr>
          <w:lang w:bidi="ar-SA"/>
        </w:rPr>
        <w:t xml:space="preserve">clustering information </w:t>
      </w:r>
      <w:r>
        <w:rPr>
          <w:lang w:bidi="ar-SA"/>
        </w:rPr>
        <w:t>to the study design with the specified UUID.</w:t>
      </w:r>
    </w:p>
    <w:p w:rsidR="00C00651" w:rsidRDefault="00C00651" w:rsidP="00C00651">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/study/study/&lt;UUID&gt;/clustering</w:t>
      </w:r>
    </w:p>
    <w:p w:rsidR="00C00651" w:rsidRPr="00566F32" w:rsidRDefault="00C00651" w:rsidP="00C00651">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clustering</w:t>
      </w:r>
    </w:p>
    <w:p w:rsidR="00C00651" w:rsidRPr="00EF7B83" w:rsidRDefault="00C00651" w:rsidP="00C00651">
      <w:pPr>
        <w:spacing w:after="0"/>
        <w:rPr>
          <w:b/>
          <w:lang w:bidi="ar-SA"/>
        </w:rPr>
      </w:pPr>
      <w:r w:rsidRPr="00EF7B83">
        <w:rPr>
          <w:b/>
          <w:lang w:bidi="ar-SA"/>
        </w:rPr>
        <w:t xml:space="preserve">XML Request: </w:t>
      </w:r>
    </w:p>
    <w:p w:rsidR="00C00651" w:rsidRDefault="00C00651" w:rsidP="00C00651">
      <w:pPr>
        <w:spacing w:after="0" w:line="240" w:lineRule="auto"/>
        <w:rPr>
          <w:i/>
          <w:lang w:bidi="ar-SA"/>
        </w:rPr>
      </w:pPr>
      <w:r w:rsidRPr="00F545EF">
        <w:rPr>
          <w:lang w:bidi="ar-SA"/>
        </w:rPr>
        <w:t>&lt;</w:t>
      </w:r>
      <w:r w:rsidR="0055266C">
        <w:rPr>
          <w:i/>
          <w:lang w:bidi="ar-SA"/>
        </w:rPr>
        <w:t>clustering</w:t>
      </w:r>
      <w:r>
        <w:rPr>
          <w:i/>
          <w:lang w:bidi="ar-SA"/>
        </w:rPr>
        <w:t>&gt;</w:t>
      </w:r>
    </w:p>
    <w:p w:rsidR="0055266C" w:rsidRDefault="00C00651" w:rsidP="00C00651">
      <w:pPr>
        <w:spacing w:after="0" w:line="240" w:lineRule="auto"/>
        <w:ind w:firstLine="720"/>
        <w:rPr>
          <w:i/>
          <w:lang w:bidi="ar-SA"/>
        </w:rPr>
      </w:pPr>
      <w:r>
        <w:rPr>
          <w:i/>
          <w:lang w:bidi="ar-SA"/>
        </w:rPr>
        <w:t>&lt;</w:t>
      </w:r>
      <w:r w:rsidR="0055266C">
        <w:rPr>
          <w:i/>
          <w:lang w:bidi="ar-SA"/>
        </w:rPr>
        <w:t>cluster name=”Country</w:t>
      </w:r>
      <w:r w:rsidR="00401513">
        <w:rPr>
          <w:i/>
          <w:lang w:bidi="ar-SA"/>
        </w:rPr>
        <w:t>1</w:t>
      </w:r>
      <w:r w:rsidR="0055266C">
        <w:rPr>
          <w:i/>
          <w:lang w:bidi="ar-SA"/>
        </w:rPr>
        <w:t>”&gt;</w:t>
      </w:r>
    </w:p>
    <w:p w:rsidR="005A2442" w:rsidRDefault="0055266C" w:rsidP="0044323E">
      <w:pPr>
        <w:spacing w:after="0" w:line="240" w:lineRule="auto"/>
        <w:ind w:firstLine="720"/>
        <w:rPr>
          <w:i/>
          <w:lang w:bidi="ar-SA"/>
        </w:rPr>
      </w:pPr>
      <w:r>
        <w:rPr>
          <w:i/>
          <w:lang w:bidi="ar-SA"/>
        </w:rPr>
        <w:tab/>
        <w:t>&lt;cluster name=”State</w:t>
      </w:r>
      <w:r w:rsidR="005A2442">
        <w:rPr>
          <w:i/>
          <w:lang w:bidi="ar-SA"/>
        </w:rPr>
        <w:t>1</w:t>
      </w:r>
      <w:r>
        <w:rPr>
          <w:i/>
          <w:lang w:bidi="ar-SA"/>
        </w:rPr>
        <w:t>”&gt;</w:t>
      </w:r>
      <w:r w:rsidR="005A2442">
        <w:rPr>
          <w:i/>
          <w:lang w:bidi="ar-SA"/>
        </w:rPr>
        <w:t>&lt;sample name=”participant” size=”50”</w:t>
      </w:r>
      <w:r w:rsidR="00977C75">
        <w:rPr>
          <w:i/>
          <w:lang w:bidi="ar-SA"/>
        </w:rPr>
        <w:t>/</w:t>
      </w:r>
      <w:r w:rsidR="005A2442">
        <w:rPr>
          <w:i/>
          <w:lang w:bidi="ar-SA"/>
        </w:rPr>
        <w:t>&gt;</w:t>
      </w:r>
      <w:r>
        <w:rPr>
          <w:i/>
          <w:lang w:bidi="ar-SA"/>
        </w:rPr>
        <w:t>&lt;/cluster&gt;</w:t>
      </w:r>
      <w:r w:rsidR="005A2442">
        <w:rPr>
          <w:i/>
          <w:lang w:bidi="ar-SA"/>
        </w:rPr>
        <w:tab/>
      </w:r>
    </w:p>
    <w:p w:rsidR="00C00651" w:rsidRDefault="0055266C" w:rsidP="00C00651">
      <w:pPr>
        <w:spacing w:after="0" w:line="240" w:lineRule="auto"/>
        <w:ind w:firstLine="720"/>
        <w:rPr>
          <w:i/>
          <w:lang w:bidi="ar-SA"/>
        </w:rPr>
      </w:pPr>
      <w:r>
        <w:rPr>
          <w:i/>
          <w:lang w:bidi="ar-SA"/>
        </w:rPr>
        <w:t>&lt;/cluster&gt;</w:t>
      </w:r>
    </w:p>
    <w:p w:rsidR="005A2442" w:rsidRDefault="005A2442" w:rsidP="005A2442">
      <w:pPr>
        <w:spacing w:after="0" w:line="240" w:lineRule="auto"/>
        <w:ind w:firstLine="720"/>
        <w:rPr>
          <w:i/>
          <w:lang w:bidi="ar-SA"/>
        </w:rPr>
      </w:pPr>
      <w:r>
        <w:rPr>
          <w:i/>
          <w:lang w:bidi="ar-SA"/>
        </w:rPr>
        <w:t>&lt;cluster name=”Country</w:t>
      </w:r>
      <w:r w:rsidR="00401513">
        <w:rPr>
          <w:i/>
          <w:lang w:bidi="ar-SA"/>
        </w:rPr>
        <w:t>2</w:t>
      </w:r>
      <w:r>
        <w:rPr>
          <w:i/>
          <w:lang w:bidi="ar-SA"/>
        </w:rPr>
        <w:t>”&gt;</w:t>
      </w:r>
    </w:p>
    <w:p w:rsidR="005A2442" w:rsidRDefault="005A2442" w:rsidP="005A2442">
      <w:pPr>
        <w:spacing w:after="0" w:line="240" w:lineRule="auto"/>
        <w:ind w:firstLine="720"/>
        <w:rPr>
          <w:i/>
          <w:lang w:bidi="ar-SA"/>
        </w:rPr>
      </w:pPr>
      <w:r>
        <w:rPr>
          <w:i/>
          <w:lang w:bidi="ar-SA"/>
        </w:rPr>
        <w:lastRenderedPageBreak/>
        <w:tab/>
        <w:t>&lt;cluster name=”State1”&gt;&lt;sample name=”participant” size=”50”</w:t>
      </w:r>
      <w:r w:rsidR="00977C75">
        <w:rPr>
          <w:i/>
          <w:lang w:bidi="ar-SA"/>
        </w:rPr>
        <w:t>/</w:t>
      </w:r>
      <w:r>
        <w:rPr>
          <w:i/>
          <w:lang w:bidi="ar-SA"/>
        </w:rPr>
        <w:t>&gt;&lt;/cluster&gt;</w:t>
      </w:r>
    </w:p>
    <w:p w:rsidR="005A2442" w:rsidRDefault="005A2442" w:rsidP="005A2442">
      <w:pPr>
        <w:spacing w:after="0" w:line="240" w:lineRule="auto"/>
        <w:ind w:firstLine="720"/>
        <w:rPr>
          <w:i/>
          <w:lang w:bidi="ar-SA"/>
        </w:rPr>
      </w:pPr>
      <w:r>
        <w:rPr>
          <w:i/>
          <w:lang w:bidi="ar-SA"/>
        </w:rPr>
        <w:tab/>
        <w:t>&lt;cluster name=”State2”&gt;&lt;sample name=”participant” size=”100”</w:t>
      </w:r>
      <w:r w:rsidR="00977C75">
        <w:rPr>
          <w:i/>
          <w:lang w:bidi="ar-SA"/>
        </w:rPr>
        <w:t>/</w:t>
      </w:r>
      <w:r>
        <w:rPr>
          <w:i/>
          <w:lang w:bidi="ar-SA"/>
        </w:rPr>
        <w:t>&gt;&lt;/cluster&gt;</w:t>
      </w:r>
    </w:p>
    <w:p w:rsidR="005A2442" w:rsidRPr="005A2442" w:rsidRDefault="005A2442" w:rsidP="005A2442">
      <w:pPr>
        <w:spacing w:after="0" w:line="240" w:lineRule="auto"/>
        <w:ind w:firstLine="720"/>
        <w:rPr>
          <w:i/>
          <w:lang w:bidi="ar-SA"/>
        </w:rPr>
      </w:pPr>
      <w:r>
        <w:rPr>
          <w:i/>
          <w:lang w:bidi="ar-SA"/>
        </w:rPr>
        <w:t>&lt;/cluster&gt;</w:t>
      </w:r>
    </w:p>
    <w:p w:rsidR="00C00651" w:rsidRDefault="00C00651" w:rsidP="00C00651">
      <w:pPr>
        <w:spacing w:after="0" w:line="240" w:lineRule="auto"/>
        <w:rPr>
          <w:lang w:bidi="ar-SA"/>
        </w:rPr>
      </w:pPr>
      <w:r>
        <w:rPr>
          <w:lang w:bidi="ar-SA"/>
        </w:rPr>
        <w:t>&lt;/</w:t>
      </w:r>
      <w:r w:rsidR="0055266C">
        <w:rPr>
          <w:i/>
          <w:lang w:bidi="ar-SA"/>
        </w:rPr>
        <w:t>clustering</w:t>
      </w:r>
      <w:r w:rsidR="0055266C">
        <w:rPr>
          <w:lang w:bidi="ar-SA"/>
        </w:rPr>
        <w:t xml:space="preserve"> </w:t>
      </w:r>
      <w:r>
        <w:rPr>
          <w:lang w:bidi="ar-SA"/>
        </w:rPr>
        <w:t>&gt;</w:t>
      </w:r>
    </w:p>
    <w:p w:rsidR="00C00651" w:rsidRDefault="00C00651" w:rsidP="00C00651">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00651" w:rsidRPr="00566F32" w:rsidRDefault="00C00651" w:rsidP="00C00651">
      <w:pPr>
        <w:spacing w:after="0"/>
        <w:rPr>
          <w:b/>
          <w:lang w:bidi="ar-SA"/>
        </w:rPr>
      </w:pPr>
      <w:r w:rsidRPr="00EF7B83">
        <w:rPr>
          <w:b/>
          <w:lang w:bidi="ar-SA"/>
        </w:rPr>
        <w:t>XML Response:</w:t>
      </w:r>
    </w:p>
    <w:p w:rsidR="003432EC" w:rsidRDefault="003432EC" w:rsidP="003432EC">
      <w:pPr>
        <w:spacing w:after="0" w:line="240" w:lineRule="auto"/>
        <w:rPr>
          <w:i/>
          <w:lang w:bidi="ar-SA"/>
        </w:rPr>
      </w:pPr>
      <w:r w:rsidRPr="00F545EF">
        <w:rPr>
          <w:lang w:bidi="ar-SA"/>
        </w:rPr>
        <w:t>&lt;</w:t>
      </w:r>
      <w:r>
        <w:rPr>
          <w:i/>
          <w:lang w:bidi="ar-SA"/>
        </w:rPr>
        <w:t>clustering&gt;</w:t>
      </w:r>
    </w:p>
    <w:p w:rsidR="003432EC" w:rsidRDefault="003432EC" w:rsidP="003432EC">
      <w:pPr>
        <w:spacing w:after="0" w:line="240" w:lineRule="auto"/>
        <w:ind w:firstLine="720"/>
        <w:rPr>
          <w:i/>
          <w:lang w:bidi="ar-SA"/>
        </w:rPr>
      </w:pPr>
      <w:r>
        <w:rPr>
          <w:i/>
          <w:lang w:bidi="ar-SA"/>
        </w:rPr>
        <w:t>&lt;cluster name=”Country</w:t>
      </w:r>
      <w:r w:rsidR="00401513">
        <w:rPr>
          <w:i/>
          <w:lang w:bidi="ar-SA"/>
        </w:rPr>
        <w:t>1</w:t>
      </w:r>
      <w:r>
        <w:rPr>
          <w:i/>
          <w:lang w:bidi="ar-SA"/>
        </w:rPr>
        <w:t>”&gt;</w:t>
      </w:r>
    </w:p>
    <w:p w:rsidR="003432EC" w:rsidRDefault="003432EC" w:rsidP="0044323E">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r>
        <w:rPr>
          <w:i/>
          <w:lang w:bidi="ar-SA"/>
        </w:rPr>
        <w:tab/>
      </w:r>
    </w:p>
    <w:p w:rsidR="003432EC" w:rsidRDefault="003432EC" w:rsidP="003432EC">
      <w:pPr>
        <w:spacing w:after="0" w:line="240" w:lineRule="auto"/>
        <w:ind w:firstLine="720"/>
        <w:rPr>
          <w:i/>
          <w:lang w:bidi="ar-SA"/>
        </w:rPr>
      </w:pPr>
      <w:r>
        <w:rPr>
          <w:i/>
          <w:lang w:bidi="ar-SA"/>
        </w:rPr>
        <w:t>&lt;/cluster&gt;</w:t>
      </w:r>
    </w:p>
    <w:p w:rsidR="003432EC" w:rsidRDefault="003432EC" w:rsidP="003432EC">
      <w:pPr>
        <w:spacing w:after="0" w:line="240" w:lineRule="auto"/>
        <w:ind w:firstLine="720"/>
        <w:rPr>
          <w:i/>
          <w:lang w:bidi="ar-SA"/>
        </w:rPr>
      </w:pPr>
      <w:r>
        <w:rPr>
          <w:i/>
          <w:lang w:bidi="ar-SA"/>
        </w:rPr>
        <w:t>&lt;cluster name=”Country</w:t>
      </w:r>
      <w:r w:rsidR="00401513">
        <w:rPr>
          <w:i/>
          <w:lang w:bidi="ar-SA"/>
        </w:rPr>
        <w:t>2</w:t>
      </w:r>
      <w:r>
        <w:rPr>
          <w:i/>
          <w:lang w:bidi="ar-SA"/>
        </w:rPr>
        <w:t>”&gt;</w:t>
      </w:r>
    </w:p>
    <w:p w:rsidR="003432EC" w:rsidRDefault="003432EC" w:rsidP="003432EC">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p>
    <w:p w:rsidR="003432EC" w:rsidRDefault="003432EC" w:rsidP="003432EC">
      <w:pPr>
        <w:spacing w:after="0" w:line="240" w:lineRule="auto"/>
        <w:ind w:firstLine="720"/>
        <w:rPr>
          <w:i/>
          <w:lang w:bidi="ar-SA"/>
        </w:rPr>
      </w:pPr>
      <w:r>
        <w:rPr>
          <w:i/>
          <w:lang w:bidi="ar-SA"/>
        </w:rPr>
        <w:tab/>
        <w:t>&lt;cluster name=”State2”&gt;&lt;sample name=”participant” size=”100”</w:t>
      </w:r>
      <w:r w:rsidR="00977C75">
        <w:rPr>
          <w:i/>
          <w:lang w:bidi="ar-SA"/>
        </w:rPr>
        <w:t>/</w:t>
      </w:r>
      <w:r>
        <w:rPr>
          <w:i/>
          <w:lang w:bidi="ar-SA"/>
        </w:rPr>
        <w:t>&gt;&lt;/cluster&gt;</w:t>
      </w:r>
    </w:p>
    <w:p w:rsidR="003432EC" w:rsidRPr="005A2442" w:rsidRDefault="003432EC" w:rsidP="003432EC">
      <w:pPr>
        <w:spacing w:after="0" w:line="240" w:lineRule="auto"/>
        <w:ind w:firstLine="720"/>
        <w:rPr>
          <w:i/>
          <w:lang w:bidi="ar-SA"/>
        </w:rPr>
      </w:pPr>
      <w:r>
        <w:rPr>
          <w:i/>
          <w:lang w:bidi="ar-SA"/>
        </w:rPr>
        <w:t>&lt;/cluster&gt;</w:t>
      </w:r>
    </w:p>
    <w:p w:rsidR="003432EC" w:rsidRDefault="003432EC" w:rsidP="003432EC">
      <w:pPr>
        <w:spacing w:after="0" w:line="240" w:lineRule="auto"/>
        <w:rPr>
          <w:lang w:bidi="ar-SA"/>
        </w:rPr>
      </w:pPr>
      <w:r>
        <w:rPr>
          <w:lang w:bidi="ar-SA"/>
        </w:rPr>
        <w:t>&lt;/</w:t>
      </w:r>
      <w:r>
        <w:rPr>
          <w:i/>
          <w:lang w:bidi="ar-SA"/>
        </w:rPr>
        <w:t>clustering</w:t>
      </w:r>
      <w:r>
        <w:rPr>
          <w:lang w:bidi="ar-SA"/>
        </w:rPr>
        <w:t xml:space="preserve"> &gt;</w:t>
      </w:r>
    </w:p>
    <w:p w:rsidR="00C00651" w:rsidRDefault="00C00651" w:rsidP="00C00651">
      <w:pPr>
        <w:pStyle w:val="Heading5"/>
      </w:pPr>
      <w:r>
        <w:t>Read</w:t>
      </w:r>
    </w:p>
    <w:p w:rsidR="00C00651" w:rsidRDefault="00C00651" w:rsidP="00C00651">
      <w:pPr>
        <w:spacing w:after="0" w:line="240" w:lineRule="auto"/>
        <w:rPr>
          <w:lang w:bidi="ar-SA"/>
        </w:rPr>
      </w:pPr>
      <w:r>
        <w:rPr>
          <w:lang w:bidi="ar-SA"/>
        </w:rPr>
        <w:t>This command retrieves a ‘Within Subject Effect</w:t>
      </w:r>
      <w:r w:rsidR="00AC0F28">
        <w:rPr>
          <w:lang w:bidi="ar-SA"/>
        </w:rPr>
        <w:t>’</w:t>
      </w:r>
      <w:r>
        <w:rPr>
          <w:lang w:bidi="ar-SA"/>
        </w:rPr>
        <w:t xml:space="preserve"> class object’</w:t>
      </w:r>
      <w:r w:rsidR="00AC0F28">
        <w:rPr>
          <w:lang w:bidi="ar-SA"/>
        </w:rPr>
        <w:t>s clustering information</w:t>
      </w:r>
      <w:r>
        <w:rPr>
          <w:lang w:bidi="ar-SA"/>
        </w:rPr>
        <w:t xml:space="preserve"> from study design with the specified UUID.</w:t>
      </w:r>
    </w:p>
    <w:p w:rsidR="00C00651" w:rsidRPr="00611D53" w:rsidRDefault="00C00651" w:rsidP="00C00651">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sidR="0070744D">
        <w:rPr>
          <w:rFonts w:ascii="Courier New" w:hAnsi="Courier New" w:cs="Courier New"/>
          <w:lang w:bidi="ar-SA"/>
        </w:rPr>
        <w:t>clustering</w:t>
      </w:r>
    </w:p>
    <w:p w:rsidR="00C00651" w:rsidRDefault="00C00651" w:rsidP="00C00651">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C00651" w:rsidRDefault="00C00651" w:rsidP="00C00651">
      <w:pPr>
        <w:spacing w:after="0" w:line="240" w:lineRule="auto"/>
        <w:rPr>
          <w:lang w:bidi="ar-SA"/>
        </w:rPr>
      </w:pPr>
      <w:r w:rsidRPr="00251FDB">
        <w:rPr>
          <w:b/>
          <w:lang w:bidi="ar-SA"/>
        </w:rPr>
        <w:t>XML Reposnse</w:t>
      </w:r>
      <w:r w:rsidRPr="00F00B97">
        <w:rPr>
          <w:b/>
          <w:lang w:bidi="ar-SA"/>
        </w:rPr>
        <w:t>:</w:t>
      </w:r>
    </w:p>
    <w:p w:rsidR="00401513" w:rsidRDefault="00401513" w:rsidP="00401513">
      <w:pPr>
        <w:spacing w:after="0" w:line="240" w:lineRule="auto"/>
        <w:rPr>
          <w:i/>
          <w:lang w:bidi="ar-SA"/>
        </w:rPr>
      </w:pPr>
      <w:r w:rsidRPr="00F545EF">
        <w:rPr>
          <w:lang w:bidi="ar-SA"/>
        </w:rPr>
        <w:t>&lt;</w:t>
      </w:r>
      <w:r>
        <w:rPr>
          <w:i/>
          <w:lang w:bidi="ar-SA"/>
        </w:rPr>
        <w:t>clustering&gt;</w:t>
      </w:r>
    </w:p>
    <w:p w:rsidR="00401513" w:rsidRDefault="00401513" w:rsidP="00401513">
      <w:pPr>
        <w:spacing w:after="0" w:line="240" w:lineRule="auto"/>
        <w:ind w:firstLine="720"/>
        <w:rPr>
          <w:i/>
          <w:lang w:bidi="ar-SA"/>
        </w:rPr>
      </w:pPr>
      <w:r>
        <w:rPr>
          <w:i/>
          <w:lang w:bidi="ar-SA"/>
        </w:rPr>
        <w:t>&lt;cluster name=”Country1”&gt;</w:t>
      </w:r>
    </w:p>
    <w:p w:rsidR="00401513" w:rsidRDefault="00401513" w:rsidP="00401513">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r>
        <w:rPr>
          <w:i/>
          <w:lang w:bidi="ar-SA"/>
        </w:rPr>
        <w:tab/>
      </w:r>
    </w:p>
    <w:p w:rsidR="00401513" w:rsidRDefault="00401513" w:rsidP="00401513">
      <w:pPr>
        <w:spacing w:after="0" w:line="240" w:lineRule="auto"/>
        <w:ind w:firstLine="720"/>
        <w:rPr>
          <w:i/>
          <w:lang w:bidi="ar-SA"/>
        </w:rPr>
      </w:pPr>
      <w:r>
        <w:rPr>
          <w:i/>
          <w:lang w:bidi="ar-SA"/>
        </w:rPr>
        <w:t>&lt;/cluster&gt;</w:t>
      </w:r>
    </w:p>
    <w:p w:rsidR="00401513" w:rsidRDefault="00401513" w:rsidP="00401513">
      <w:pPr>
        <w:spacing w:after="0" w:line="240" w:lineRule="auto"/>
        <w:ind w:firstLine="720"/>
        <w:rPr>
          <w:i/>
          <w:lang w:bidi="ar-SA"/>
        </w:rPr>
      </w:pPr>
      <w:r>
        <w:rPr>
          <w:i/>
          <w:lang w:bidi="ar-SA"/>
        </w:rPr>
        <w:t>&lt;cluster name=”Country2”&gt;</w:t>
      </w:r>
    </w:p>
    <w:p w:rsidR="00401513" w:rsidRDefault="00401513" w:rsidP="00401513">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p>
    <w:p w:rsidR="00401513" w:rsidRDefault="00401513" w:rsidP="00401513">
      <w:pPr>
        <w:spacing w:after="0" w:line="240" w:lineRule="auto"/>
        <w:ind w:firstLine="720"/>
        <w:rPr>
          <w:i/>
          <w:lang w:bidi="ar-SA"/>
        </w:rPr>
      </w:pPr>
      <w:r>
        <w:rPr>
          <w:i/>
          <w:lang w:bidi="ar-SA"/>
        </w:rPr>
        <w:tab/>
        <w:t>&lt;cluster name=”State2”&gt;&lt;sample name=”participant” size=”100”</w:t>
      </w:r>
      <w:r w:rsidR="00977C75">
        <w:rPr>
          <w:i/>
          <w:lang w:bidi="ar-SA"/>
        </w:rPr>
        <w:t>/</w:t>
      </w:r>
      <w:r>
        <w:rPr>
          <w:i/>
          <w:lang w:bidi="ar-SA"/>
        </w:rPr>
        <w:t>&gt;&lt;/cluster&gt;</w:t>
      </w:r>
    </w:p>
    <w:p w:rsidR="00401513" w:rsidRPr="005A2442" w:rsidRDefault="00401513" w:rsidP="00401513">
      <w:pPr>
        <w:spacing w:after="0" w:line="240" w:lineRule="auto"/>
        <w:ind w:firstLine="720"/>
        <w:rPr>
          <w:i/>
          <w:lang w:bidi="ar-SA"/>
        </w:rPr>
      </w:pPr>
      <w:r>
        <w:rPr>
          <w:i/>
          <w:lang w:bidi="ar-SA"/>
        </w:rPr>
        <w:t>&lt;/cluster&gt;</w:t>
      </w:r>
    </w:p>
    <w:p w:rsidR="00401513" w:rsidRDefault="00401513" w:rsidP="00401513">
      <w:pPr>
        <w:spacing w:after="0" w:line="240" w:lineRule="auto"/>
        <w:rPr>
          <w:lang w:bidi="ar-SA"/>
        </w:rPr>
      </w:pPr>
      <w:r>
        <w:rPr>
          <w:lang w:bidi="ar-SA"/>
        </w:rPr>
        <w:t>&lt;/</w:t>
      </w:r>
      <w:r>
        <w:rPr>
          <w:i/>
          <w:lang w:bidi="ar-SA"/>
        </w:rPr>
        <w:t>clustering</w:t>
      </w:r>
      <w:r>
        <w:rPr>
          <w:lang w:bidi="ar-SA"/>
        </w:rPr>
        <w:t xml:space="preserve"> &gt;</w:t>
      </w:r>
    </w:p>
    <w:p w:rsidR="00C00651" w:rsidRDefault="00C00651" w:rsidP="00C00651">
      <w:pPr>
        <w:pStyle w:val="Heading5"/>
      </w:pPr>
      <w:r>
        <w:t>Delete</w:t>
      </w:r>
    </w:p>
    <w:p w:rsidR="00C00651" w:rsidRDefault="00C00651" w:rsidP="00C00651">
      <w:pPr>
        <w:spacing w:after="0"/>
        <w:rPr>
          <w:lang w:bidi="ar-SA"/>
        </w:rPr>
      </w:pPr>
      <w:r>
        <w:rPr>
          <w:lang w:bidi="ar-SA"/>
        </w:rPr>
        <w:t>This command deletes a ‘Within Subject Effect</w:t>
      </w:r>
      <w:r w:rsidR="0043121D">
        <w:rPr>
          <w:lang w:bidi="ar-SA"/>
        </w:rPr>
        <w:t>’</w:t>
      </w:r>
      <w:r w:rsidR="0043121D" w:rsidRPr="0043121D">
        <w:rPr>
          <w:lang w:bidi="ar-SA"/>
        </w:rPr>
        <w:t xml:space="preserve"> </w:t>
      </w:r>
      <w:r w:rsidR="0043121D">
        <w:rPr>
          <w:lang w:bidi="ar-SA"/>
        </w:rPr>
        <w:t>class object’s clustering information</w:t>
      </w:r>
      <w:r>
        <w:rPr>
          <w:lang w:bidi="ar-SA"/>
        </w:rPr>
        <w:t xml:space="preserve"> from the existing study design with the specified UUID.</w:t>
      </w:r>
    </w:p>
    <w:p w:rsidR="00C00651" w:rsidRDefault="00C00651" w:rsidP="00C00651">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sidR="0070744D">
        <w:rPr>
          <w:rFonts w:ascii="Courier New" w:hAnsi="Courier New" w:cs="Courier New"/>
          <w:lang w:bidi="ar-SA"/>
        </w:rPr>
        <w:t>clustering</w:t>
      </w:r>
    </w:p>
    <w:p w:rsidR="00C00651" w:rsidRPr="00E50DD5" w:rsidRDefault="00C00651" w:rsidP="00C00651">
      <w:pPr>
        <w:spacing w:after="0"/>
        <w:rPr>
          <w:lang w:bidi="ar-SA"/>
        </w:rPr>
      </w:pPr>
      <w:r w:rsidRPr="00EF7B83">
        <w:rPr>
          <w:b/>
          <w:lang w:bidi="ar-SA"/>
        </w:rPr>
        <w:t xml:space="preserve">XML Request: </w:t>
      </w:r>
      <w:r>
        <w:rPr>
          <w:lang w:bidi="ar-SA"/>
        </w:rPr>
        <w:t>no entity body</w:t>
      </w:r>
    </w:p>
    <w:p w:rsidR="00C00651" w:rsidRDefault="00C00651" w:rsidP="00C00651">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C00651" w:rsidRPr="00EF7B83" w:rsidRDefault="00C00651" w:rsidP="00C00651">
      <w:pPr>
        <w:spacing w:after="0"/>
        <w:rPr>
          <w:b/>
          <w:lang w:bidi="ar-SA"/>
        </w:rPr>
      </w:pPr>
      <w:r w:rsidRPr="00EF7B83">
        <w:rPr>
          <w:b/>
          <w:lang w:bidi="ar-SA"/>
        </w:rPr>
        <w:t>XML Response:</w:t>
      </w:r>
    </w:p>
    <w:p w:rsidR="00FE615F" w:rsidRDefault="00FE615F" w:rsidP="00FE615F">
      <w:pPr>
        <w:spacing w:after="0" w:line="240" w:lineRule="auto"/>
        <w:rPr>
          <w:i/>
          <w:lang w:bidi="ar-SA"/>
        </w:rPr>
      </w:pPr>
      <w:r w:rsidRPr="00F545EF">
        <w:rPr>
          <w:lang w:bidi="ar-SA"/>
        </w:rPr>
        <w:t>&lt;</w:t>
      </w:r>
      <w:r>
        <w:rPr>
          <w:i/>
          <w:lang w:bidi="ar-SA"/>
        </w:rPr>
        <w:t>clustering&gt;</w:t>
      </w:r>
    </w:p>
    <w:p w:rsidR="00FE615F" w:rsidRDefault="00FE615F" w:rsidP="00FE615F">
      <w:pPr>
        <w:spacing w:after="0" w:line="240" w:lineRule="auto"/>
        <w:ind w:firstLine="720"/>
        <w:rPr>
          <w:i/>
          <w:lang w:bidi="ar-SA"/>
        </w:rPr>
      </w:pPr>
      <w:r>
        <w:rPr>
          <w:i/>
          <w:lang w:bidi="ar-SA"/>
        </w:rPr>
        <w:t>&lt;cluster name=”Country1”&gt;</w:t>
      </w:r>
    </w:p>
    <w:p w:rsidR="00FE615F" w:rsidRDefault="00FE615F" w:rsidP="00FE615F">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r>
        <w:rPr>
          <w:i/>
          <w:lang w:bidi="ar-SA"/>
        </w:rPr>
        <w:tab/>
      </w:r>
    </w:p>
    <w:p w:rsidR="00FE615F" w:rsidRDefault="00FE615F" w:rsidP="00FE615F">
      <w:pPr>
        <w:spacing w:after="0" w:line="240" w:lineRule="auto"/>
        <w:ind w:firstLine="720"/>
        <w:rPr>
          <w:i/>
          <w:lang w:bidi="ar-SA"/>
        </w:rPr>
      </w:pPr>
      <w:r>
        <w:rPr>
          <w:i/>
          <w:lang w:bidi="ar-SA"/>
        </w:rPr>
        <w:t>&lt;/cluster&gt;</w:t>
      </w:r>
    </w:p>
    <w:p w:rsidR="00FE615F" w:rsidRDefault="00FE615F" w:rsidP="00FE615F">
      <w:pPr>
        <w:spacing w:after="0" w:line="240" w:lineRule="auto"/>
        <w:ind w:firstLine="720"/>
        <w:rPr>
          <w:i/>
          <w:lang w:bidi="ar-SA"/>
        </w:rPr>
      </w:pPr>
      <w:r>
        <w:rPr>
          <w:i/>
          <w:lang w:bidi="ar-SA"/>
        </w:rPr>
        <w:t>&lt;cluster name=”Country2”&gt;</w:t>
      </w:r>
    </w:p>
    <w:p w:rsidR="00FE615F" w:rsidRDefault="00FE615F" w:rsidP="00FE615F">
      <w:pPr>
        <w:spacing w:after="0" w:line="240" w:lineRule="auto"/>
        <w:ind w:firstLine="720"/>
        <w:rPr>
          <w:i/>
          <w:lang w:bidi="ar-SA"/>
        </w:rPr>
      </w:pPr>
      <w:r>
        <w:rPr>
          <w:i/>
          <w:lang w:bidi="ar-SA"/>
        </w:rPr>
        <w:tab/>
        <w:t>&lt;cluster name=”State1”&gt;&lt;sample name=”participant” size=”50”</w:t>
      </w:r>
      <w:r w:rsidR="00977C75">
        <w:rPr>
          <w:i/>
          <w:lang w:bidi="ar-SA"/>
        </w:rPr>
        <w:t>/</w:t>
      </w:r>
      <w:r>
        <w:rPr>
          <w:i/>
          <w:lang w:bidi="ar-SA"/>
        </w:rPr>
        <w:t>&gt;&lt;/cluster&gt;</w:t>
      </w:r>
    </w:p>
    <w:p w:rsidR="00FE615F" w:rsidRDefault="00FE615F" w:rsidP="00FE615F">
      <w:pPr>
        <w:spacing w:after="0" w:line="240" w:lineRule="auto"/>
        <w:ind w:firstLine="720"/>
        <w:rPr>
          <w:i/>
          <w:lang w:bidi="ar-SA"/>
        </w:rPr>
      </w:pPr>
      <w:r>
        <w:rPr>
          <w:i/>
          <w:lang w:bidi="ar-SA"/>
        </w:rPr>
        <w:tab/>
        <w:t>&lt;cluster name=”State2”&gt;&lt;sample name=”participant” size=”100”</w:t>
      </w:r>
      <w:r w:rsidR="00977C75">
        <w:rPr>
          <w:i/>
          <w:lang w:bidi="ar-SA"/>
        </w:rPr>
        <w:t>/</w:t>
      </w:r>
      <w:r>
        <w:rPr>
          <w:i/>
          <w:lang w:bidi="ar-SA"/>
        </w:rPr>
        <w:t>&gt;&lt;/cluster&gt;</w:t>
      </w:r>
    </w:p>
    <w:p w:rsidR="00FE615F" w:rsidRPr="005A2442" w:rsidRDefault="00FE615F" w:rsidP="00FE615F">
      <w:pPr>
        <w:spacing w:after="0" w:line="240" w:lineRule="auto"/>
        <w:ind w:firstLine="720"/>
        <w:rPr>
          <w:i/>
          <w:lang w:bidi="ar-SA"/>
        </w:rPr>
      </w:pPr>
      <w:r>
        <w:rPr>
          <w:i/>
          <w:lang w:bidi="ar-SA"/>
        </w:rPr>
        <w:t>&lt;/cluster&gt;</w:t>
      </w:r>
    </w:p>
    <w:p w:rsidR="00FE615F" w:rsidRDefault="00FE615F" w:rsidP="00FE615F">
      <w:pPr>
        <w:spacing w:after="0" w:line="240" w:lineRule="auto"/>
        <w:rPr>
          <w:lang w:bidi="ar-SA"/>
        </w:rPr>
      </w:pPr>
      <w:r>
        <w:rPr>
          <w:lang w:bidi="ar-SA"/>
        </w:rPr>
        <w:t>&lt;/</w:t>
      </w:r>
      <w:r>
        <w:rPr>
          <w:i/>
          <w:lang w:bidi="ar-SA"/>
        </w:rPr>
        <w:t>clustering</w:t>
      </w:r>
      <w:r>
        <w:rPr>
          <w:lang w:bidi="ar-SA"/>
        </w:rPr>
        <w:t xml:space="preserve"> &gt;</w:t>
      </w:r>
    </w:p>
    <w:p w:rsidR="00966337" w:rsidRPr="006E0EDB" w:rsidRDefault="00966337" w:rsidP="00966337">
      <w:pPr>
        <w:pStyle w:val="Heading4"/>
        <w:rPr>
          <w:lang w:bidi="ar-SA"/>
        </w:rPr>
      </w:pPr>
      <w:r>
        <w:rPr>
          <w:lang w:bidi="ar-SA"/>
        </w:rPr>
        <w:t>Repeated Measures</w:t>
      </w:r>
    </w:p>
    <w:p w:rsidR="00966337" w:rsidRDefault="00966337" w:rsidP="00966337">
      <w:pPr>
        <w:pStyle w:val="Heading5"/>
      </w:pPr>
      <w:r>
        <w:lastRenderedPageBreak/>
        <w:t>Create/ Update</w:t>
      </w:r>
    </w:p>
    <w:p w:rsidR="00966337" w:rsidRDefault="00966337" w:rsidP="00966337">
      <w:pPr>
        <w:spacing w:after="0"/>
        <w:rPr>
          <w:lang w:bidi="ar-SA"/>
        </w:rPr>
      </w:pPr>
      <w:r>
        <w:rPr>
          <w:lang w:bidi="ar-SA"/>
        </w:rPr>
        <w:t xml:space="preserve">This command adds a ‘Within Subject Effect’ class object’s </w:t>
      </w:r>
      <w:r w:rsidR="00960001">
        <w:rPr>
          <w:lang w:bidi="ar-SA"/>
        </w:rPr>
        <w:t>repeated measures</w:t>
      </w:r>
      <w:r>
        <w:rPr>
          <w:lang w:bidi="ar-SA"/>
        </w:rPr>
        <w:t xml:space="preserve"> information to the study design with the specified UUID.</w:t>
      </w:r>
    </w:p>
    <w:p w:rsidR="00966337" w:rsidRDefault="00966337" w:rsidP="00966337">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17139C">
        <w:rPr>
          <w:rFonts w:ascii="Courier New" w:hAnsi="Courier New" w:cs="Courier New"/>
          <w:lang w:bidi="ar-SA"/>
        </w:rPr>
        <w:t>repeatedMeasures</w:t>
      </w:r>
    </w:p>
    <w:p w:rsidR="00966337" w:rsidRPr="00566F32" w:rsidRDefault="00966337" w:rsidP="00966337">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17139C">
        <w:rPr>
          <w:rFonts w:ascii="Courier New" w:hAnsi="Courier New" w:cs="Courier New"/>
          <w:lang w:bidi="ar-SA"/>
        </w:rPr>
        <w:t>repeatedMeasures</w:t>
      </w:r>
    </w:p>
    <w:p w:rsidR="00966337" w:rsidRPr="00EF7B83" w:rsidRDefault="00966337" w:rsidP="00966337">
      <w:pPr>
        <w:spacing w:after="0"/>
        <w:rPr>
          <w:b/>
          <w:lang w:bidi="ar-SA"/>
        </w:rPr>
      </w:pPr>
      <w:r w:rsidRPr="00EF7B83">
        <w:rPr>
          <w:b/>
          <w:lang w:bidi="ar-SA"/>
        </w:rPr>
        <w:t xml:space="preserve">XML Request: </w:t>
      </w:r>
    </w:p>
    <w:p w:rsidR="00966337" w:rsidRDefault="00966337" w:rsidP="00966337">
      <w:pPr>
        <w:spacing w:after="0" w:line="240" w:lineRule="auto"/>
        <w:rPr>
          <w:i/>
          <w:lang w:bidi="ar-SA"/>
        </w:rPr>
      </w:pPr>
      <w:r w:rsidRPr="00F545EF">
        <w:rPr>
          <w:lang w:bidi="ar-SA"/>
        </w:rPr>
        <w:t>&lt;</w:t>
      </w:r>
      <w:r w:rsidR="00BC1B12">
        <w:rPr>
          <w:i/>
          <w:lang w:bidi="ar-SA"/>
        </w:rPr>
        <w:t>repeatedMeasures</w:t>
      </w:r>
      <w:r>
        <w:rPr>
          <w:i/>
          <w:lang w:bidi="ar-SA"/>
        </w:rPr>
        <w:t>&gt;</w:t>
      </w:r>
    </w:p>
    <w:p w:rsidR="00966337" w:rsidRDefault="00962F91" w:rsidP="00966337">
      <w:pPr>
        <w:spacing w:after="0" w:line="240" w:lineRule="auto"/>
        <w:ind w:firstLine="720"/>
        <w:rPr>
          <w:i/>
          <w:lang w:bidi="ar-SA"/>
        </w:rPr>
      </w:pPr>
      <w:r>
        <w:rPr>
          <w:i/>
          <w:lang w:bidi="ar-SA"/>
        </w:rPr>
        <w:t>&lt;dimension name=”time” type=”numeric” count=”5”&gt;</w:t>
      </w:r>
    </w:p>
    <w:p w:rsidR="00962F91" w:rsidRDefault="00962F91" w:rsidP="00966337">
      <w:pPr>
        <w:spacing w:after="0" w:line="240" w:lineRule="auto"/>
        <w:ind w:firstLine="720"/>
        <w:rPr>
          <w:i/>
          <w:lang w:bidi="ar-SA"/>
        </w:rPr>
      </w:pPr>
      <w:r>
        <w:rPr>
          <w:i/>
          <w:lang w:bidi="ar-SA"/>
        </w:rPr>
        <w:tab/>
        <w:t>[&lt;spacing&gt;&lt;v&gt;5&lt;/v&gt;….&lt;v&gt;15&lt;/v&gt;&lt;</w:t>
      </w:r>
      <w:r w:rsidR="003E2C22">
        <w:rPr>
          <w:i/>
          <w:lang w:bidi="ar-SA"/>
        </w:rPr>
        <w:t>/</w:t>
      </w:r>
      <w:r>
        <w:rPr>
          <w:i/>
          <w:lang w:bidi="ar-SA"/>
        </w:rPr>
        <w:t>spacing&gt;]</w:t>
      </w:r>
    </w:p>
    <w:p w:rsidR="00962F91" w:rsidRDefault="00962F91" w:rsidP="00966337">
      <w:pPr>
        <w:spacing w:after="0" w:line="240" w:lineRule="auto"/>
        <w:ind w:firstLine="720"/>
        <w:rPr>
          <w:i/>
          <w:lang w:bidi="ar-SA"/>
        </w:rPr>
      </w:pPr>
      <w:r>
        <w:rPr>
          <w:i/>
          <w:lang w:bidi="ar-SA"/>
        </w:rPr>
        <w:tab/>
        <w:t>&lt;dimension name=”timeOfDay” type=”numeric” count=”2”&gt;</w:t>
      </w:r>
    </w:p>
    <w:p w:rsidR="00660CC0" w:rsidRDefault="00962F91" w:rsidP="00660CC0">
      <w:pPr>
        <w:spacing w:after="0" w:line="240" w:lineRule="auto"/>
        <w:ind w:firstLine="720"/>
        <w:rPr>
          <w:i/>
          <w:lang w:bidi="ar-SA"/>
        </w:rPr>
      </w:pPr>
      <w:r>
        <w:rPr>
          <w:i/>
          <w:lang w:bidi="ar-SA"/>
        </w:rPr>
        <w:tab/>
      </w:r>
      <w:r>
        <w:rPr>
          <w:i/>
          <w:lang w:bidi="ar-SA"/>
        </w:rPr>
        <w:tab/>
        <w:t>&lt;dimension</w:t>
      </w:r>
      <w:r w:rsidR="00660CC0">
        <w:rPr>
          <w:i/>
          <w:lang w:bidi="ar-SA"/>
        </w:rPr>
        <w:t xml:space="preserve"> name=”bodyPosition” type=”categorical”count=”3”/</w:t>
      </w:r>
      <w:r>
        <w:rPr>
          <w:i/>
          <w:lang w:bidi="ar-SA"/>
        </w:rPr>
        <w:t>&gt;</w:t>
      </w:r>
      <w:r w:rsidR="00660CC0">
        <w:rPr>
          <w:i/>
          <w:lang w:bidi="ar-SA"/>
        </w:rPr>
        <w:tab/>
      </w:r>
      <w:r w:rsidR="00660CC0">
        <w:rPr>
          <w:i/>
          <w:lang w:bidi="ar-SA"/>
        </w:rPr>
        <w:tab/>
      </w:r>
    </w:p>
    <w:p w:rsidR="00962F91" w:rsidRDefault="00660CC0" w:rsidP="00660CC0">
      <w:pPr>
        <w:spacing w:after="0" w:line="240" w:lineRule="auto"/>
        <w:rPr>
          <w:i/>
          <w:lang w:bidi="ar-SA"/>
        </w:rPr>
      </w:pPr>
      <w:r>
        <w:rPr>
          <w:i/>
          <w:lang w:bidi="ar-SA"/>
        </w:rPr>
        <w:tab/>
      </w:r>
      <w:r w:rsidR="00962F91">
        <w:rPr>
          <w:i/>
          <w:lang w:bidi="ar-SA"/>
        </w:rPr>
        <w:tab/>
        <w:t>&lt;/dimension&gt;</w:t>
      </w:r>
    </w:p>
    <w:p w:rsidR="00962F91" w:rsidRPr="005A2442" w:rsidRDefault="00962F91" w:rsidP="00966337">
      <w:pPr>
        <w:spacing w:after="0" w:line="240" w:lineRule="auto"/>
        <w:ind w:firstLine="720"/>
        <w:rPr>
          <w:i/>
          <w:lang w:bidi="ar-SA"/>
        </w:rPr>
      </w:pPr>
      <w:r>
        <w:rPr>
          <w:i/>
          <w:lang w:bidi="ar-SA"/>
        </w:rPr>
        <w:t>&lt;/dimension&gt;</w:t>
      </w:r>
    </w:p>
    <w:p w:rsidR="00966337" w:rsidRDefault="00966337" w:rsidP="00966337">
      <w:pPr>
        <w:spacing w:after="0" w:line="240" w:lineRule="auto"/>
        <w:rPr>
          <w:lang w:bidi="ar-SA"/>
        </w:rPr>
      </w:pPr>
      <w:r>
        <w:rPr>
          <w:lang w:bidi="ar-SA"/>
        </w:rPr>
        <w:t>&lt;</w:t>
      </w:r>
      <w:r w:rsidR="00BC1B12">
        <w:rPr>
          <w:lang w:bidi="ar-SA"/>
        </w:rPr>
        <w:t>/</w:t>
      </w:r>
      <w:r w:rsidR="00BC1B12">
        <w:rPr>
          <w:i/>
          <w:lang w:bidi="ar-SA"/>
        </w:rPr>
        <w:t>repeatedMeasures</w:t>
      </w:r>
      <w:r w:rsidR="00BC1B12">
        <w:rPr>
          <w:lang w:bidi="ar-SA"/>
        </w:rPr>
        <w:t xml:space="preserve"> </w:t>
      </w:r>
      <w:r>
        <w:rPr>
          <w:lang w:bidi="ar-SA"/>
        </w:rPr>
        <w:t>&gt;</w:t>
      </w:r>
    </w:p>
    <w:p w:rsidR="00966337" w:rsidRDefault="00966337" w:rsidP="00966337">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966337" w:rsidRPr="00566F32" w:rsidRDefault="00966337" w:rsidP="00966337">
      <w:pPr>
        <w:spacing w:after="0"/>
        <w:rPr>
          <w:b/>
          <w:lang w:bidi="ar-SA"/>
        </w:rPr>
      </w:pPr>
      <w:r w:rsidRPr="00EF7B83">
        <w:rPr>
          <w:b/>
          <w:lang w:bidi="ar-SA"/>
        </w:rPr>
        <w:t>XML Response:</w:t>
      </w:r>
    </w:p>
    <w:p w:rsidR="006822BA" w:rsidRDefault="006822BA" w:rsidP="006822BA">
      <w:pPr>
        <w:spacing w:after="0" w:line="240" w:lineRule="auto"/>
        <w:rPr>
          <w:i/>
          <w:lang w:bidi="ar-SA"/>
        </w:rPr>
      </w:pPr>
      <w:r w:rsidRPr="00F545EF">
        <w:rPr>
          <w:lang w:bidi="ar-SA"/>
        </w:rPr>
        <w:t>&lt;</w:t>
      </w:r>
      <w:r>
        <w:rPr>
          <w:i/>
          <w:lang w:bidi="ar-SA"/>
        </w:rPr>
        <w:t>repeatedMeasures&gt;</w:t>
      </w:r>
    </w:p>
    <w:p w:rsidR="006822BA" w:rsidRDefault="006822BA" w:rsidP="006822BA">
      <w:pPr>
        <w:spacing w:after="0" w:line="240" w:lineRule="auto"/>
        <w:ind w:firstLine="720"/>
        <w:rPr>
          <w:i/>
          <w:lang w:bidi="ar-SA"/>
        </w:rPr>
      </w:pPr>
      <w:r>
        <w:rPr>
          <w:i/>
          <w:lang w:bidi="ar-SA"/>
        </w:rPr>
        <w:t>&lt;dimension name=”time” type=”numeric” count=”5”&gt;</w:t>
      </w:r>
    </w:p>
    <w:p w:rsidR="006822BA" w:rsidRDefault="006822BA" w:rsidP="006822BA">
      <w:pPr>
        <w:spacing w:after="0" w:line="240" w:lineRule="auto"/>
        <w:ind w:firstLine="720"/>
        <w:rPr>
          <w:i/>
          <w:lang w:bidi="ar-SA"/>
        </w:rPr>
      </w:pPr>
      <w:r>
        <w:rPr>
          <w:i/>
          <w:lang w:bidi="ar-SA"/>
        </w:rPr>
        <w:tab/>
        <w:t>[&lt;spacing&gt;&lt;v&gt;5&lt;/v&gt;….&lt;v&gt;15&lt;/v&gt;&lt;</w:t>
      </w:r>
      <w:r w:rsidR="003E2C22">
        <w:rPr>
          <w:i/>
          <w:lang w:bidi="ar-SA"/>
        </w:rPr>
        <w:t>/</w:t>
      </w:r>
      <w:r>
        <w:rPr>
          <w:i/>
          <w:lang w:bidi="ar-SA"/>
        </w:rPr>
        <w:t>spacing&gt;]</w:t>
      </w:r>
    </w:p>
    <w:p w:rsidR="006822BA" w:rsidRDefault="006822BA" w:rsidP="006822BA">
      <w:pPr>
        <w:spacing w:after="0" w:line="240" w:lineRule="auto"/>
        <w:ind w:firstLine="720"/>
        <w:rPr>
          <w:i/>
          <w:lang w:bidi="ar-SA"/>
        </w:rPr>
      </w:pPr>
      <w:r>
        <w:rPr>
          <w:i/>
          <w:lang w:bidi="ar-SA"/>
        </w:rPr>
        <w:tab/>
        <w:t>&lt;dimension name=”timeOfDay” type=”numeric” count=”2”&gt;</w:t>
      </w:r>
    </w:p>
    <w:p w:rsidR="006822BA" w:rsidRDefault="006822BA" w:rsidP="006822BA">
      <w:pPr>
        <w:spacing w:after="0" w:line="240" w:lineRule="auto"/>
        <w:ind w:firstLine="720"/>
        <w:rPr>
          <w:i/>
          <w:lang w:bidi="ar-SA"/>
        </w:rPr>
      </w:pPr>
      <w:r>
        <w:rPr>
          <w:i/>
          <w:lang w:bidi="ar-SA"/>
        </w:rPr>
        <w:tab/>
      </w:r>
      <w:r>
        <w:rPr>
          <w:i/>
          <w:lang w:bidi="ar-SA"/>
        </w:rPr>
        <w:tab/>
        <w:t>&lt;dimension name=”bodyPosition” type=”categorical”count=”3”/&gt;</w:t>
      </w:r>
      <w:r>
        <w:rPr>
          <w:i/>
          <w:lang w:bidi="ar-SA"/>
        </w:rPr>
        <w:tab/>
      </w:r>
      <w:r>
        <w:rPr>
          <w:i/>
          <w:lang w:bidi="ar-SA"/>
        </w:rPr>
        <w:tab/>
      </w:r>
    </w:p>
    <w:p w:rsidR="006822BA" w:rsidRDefault="006822BA" w:rsidP="006822BA">
      <w:pPr>
        <w:spacing w:after="0" w:line="240" w:lineRule="auto"/>
        <w:rPr>
          <w:i/>
          <w:lang w:bidi="ar-SA"/>
        </w:rPr>
      </w:pPr>
      <w:r>
        <w:rPr>
          <w:i/>
          <w:lang w:bidi="ar-SA"/>
        </w:rPr>
        <w:tab/>
      </w:r>
      <w:r>
        <w:rPr>
          <w:i/>
          <w:lang w:bidi="ar-SA"/>
        </w:rPr>
        <w:tab/>
        <w:t>&lt;/dimension&gt;</w:t>
      </w:r>
    </w:p>
    <w:p w:rsidR="006822BA" w:rsidRPr="005A2442" w:rsidRDefault="006822BA" w:rsidP="006822BA">
      <w:pPr>
        <w:spacing w:after="0" w:line="240" w:lineRule="auto"/>
        <w:ind w:firstLine="720"/>
        <w:rPr>
          <w:i/>
          <w:lang w:bidi="ar-SA"/>
        </w:rPr>
      </w:pPr>
      <w:r>
        <w:rPr>
          <w:i/>
          <w:lang w:bidi="ar-SA"/>
        </w:rPr>
        <w:t>&lt;/dimension&gt;</w:t>
      </w:r>
    </w:p>
    <w:p w:rsidR="006822BA" w:rsidRDefault="006822BA" w:rsidP="006822BA">
      <w:pPr>
        <w:spacing w:after="0" w:line="240" w:lineRule="auto"/>
        <w:rPr>
          <w:lang w:bidi="ar-SA"/>
        </w:rPr>
      </w:pPr>
      <w:r>
        <w:rPr>
          <w:lang w:bidi="ar-SA"/>
        </w:rPr>
        <w:t>&lt;/</w:t>
      </w:r>
      <w:r>
        <w:rPr>
          <w:i/>
          <w:lang w:bidi="ar-SA"/>
        </w:rPr>
        <w:t>repeatedMeasures</w:t>
      </w:r>
      <w:r>
        <w:rPr>
          <w:lang w:bidi="ar-SA"/>
        </w:rPr>
        <w:t xml:space="preserve"> &gt;</w:t>
      </w:r>
    </w:p>
    <w:p w:rsidR="00966337" w:rsidRDefault="00966337" w:rsidP="00966337">
      <w:pPr>
        <w:pStyle w:val="Heading5"/>
      </w:pPr>
      <w:r>
        <w:t>Read</w:t>
      </w:r>
    </w:p>
    <w:p w:rsidR="00966337" w:rsidRDefault="00966337" w:rsidP="00966337">
      <w:pPr>
        <w:spacing w:after="0" w:line="240" w:lineRule="auto"/>
        <w:rPr>
          <w:lang w:bidi="ar-SA"/>
        </w:rPr>
      </w:pPr>
      <w:r>
        <w:rPr>
          <w:lang w:bidi="ar-SA"/>
        </w:rPr>
        <w:t xml:space="preserve">This command retrieves a ‘Within Subject Effect’ class object’s </w:t>
      </w:r>
      <w:r w:rsidR="00960001">
        <w:rPr>
          <w:lang w:bidi="ar-SA"/>
        </w:rPr>
        <w:t xml:space="preserve">repeated measures </w:t>
      </w:r>
      <w:r>
        <w:rPr>
          <w:lang w:bidi="ar-SA"/>
        </w:rPr>
        <w:t>information from study design with the specified UUID.</w:t>
      </w:r>
    </w:p>
    <w:p w:rsidR="00966337" w:rsidRPr="00611D53" w:rsidRDefault="00966337" w:rsidP="00966337">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sidR="0017139C">
        <w:rPr>
          <w:rFonts w:ascii="Courier New" w:hAnsi="Courier New" w:cs="Courier New"/>
          <w:lang w:bidi="ar-SA"/>
        </w:rPr>
        <w:t>repeatedMeasures</w:t>
      </w:r>
    </w:p>
    <w:p w:rsidR="00966337" w:rsidRDefault="00966337" w:rsidP="00966337">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966337" w:rsidRDefault="00966337" w:rsidP="00966337">
      <w:pPr>
        <w:spacing w:after="0" w:line="240" w:lineRule="auto"/>
        <w:rPr>
          <w:lang w:bidi="ar-SA"/>
        </w:rPr>
      </w:pPr>
      <w:r w:rsidRPr="00251FDB">
        <w:rPr>
          <w:b/>
          <w:lang w:bidi="ar-SA"/>
        </w:rPr>
        <w:t>XML Reposnse</w:t>
      </w:r>
      <w:r w:rsidRPr="00F00B97">
        <w:rPr>
          <w:b/>
          <w:lang w:bidi="ar-SA"/>
        </w:rPr>
        <w:t>:</w:t>
      </w:r>
    </w:p>
    <w:p w:rsidR="006822BA" w:rsidRDefault="006822BA" w:rsidP="006822BA">
      <w:pPr>
        <w:spacing w:after="0" w:line="240" w:lineRule="auto"/>
        <w:rPr>
          <w:i/>
          <w:lang w:bidi="ar-SA"/>
        </w:rPr>
      </w:pPr>
      <w:r w:rsidRPr="00F545EF">
        <w:rPr>
          <w:lang w:bidi="ar-SA"/>
        </w:rPr>
        <w:t>&lt;</w:t>
      </w:r>
      <w:r>
        <w:rPr>
          <w:i/>
          <w:lang w:bidi="ar-SA"/>
        </w:rPr>
        <w:t>repeatedMeasures&gt;</w:t>
      </w:r>
    </w:p>
    <w:p w:rsidR="006822BA" w:rsidRDefault="006822BA" w:rsidP="006822BA">
      <w:pPr>
        <w:spacing w:after="0" w:line="240" w:lineRule="auto"/>
        <w:ind w:firstLine="720"/>
        <w:rPr>
          <w:i/>
          <w:lang w:bidi="ar-SA"/>
        </w:rPr>
      </w:pPr>
      <w:r>
        <w:rPr>
          <w:i/>
          <w:lang w:bidi="ar-SA"/>
        </w:rPr>
        <w:t>&lt;dimension name=”time” type=”numeric” count=”5”&gt;</w:t>
      </w:r>
    </w:p>
    <w:p w:rsidR="006822BA" w:rsidRDefault="006822BA" w:rsidP="006822BA">
      <w:pPr>
        <w:spacing w:after="0" w:line="240" w:lineRule="auto"/>
        <w:ind w:firstLine="720"/>
        <w:rPr>
          <w:i/>
          <w:lang w:bidi="ar-SA"/>
        </w:rPr>
      </w:pPr>
      <w:r>
        <w:rPr>
          <w:i/>
          <w:lang w:bidi="ar-SA"/>
        </w:rPr>
        <w:tab/>
        <w:t>[&lt;spacing&gt;&lt;v&gt;5&lt;/v&gt;….&lt;v&gt;15&lt;/v&gt;&lt;</w:t>
      </w:r>
      <w:r w:rsidR="003E2C22">
        <w:rPr>
          <w:i/>
          <w:lang w:bidi="ar-SA"/>
        </w:rPr>
        <w:t>/</w:t>
      </w:r>
      <w:r>
        <w:rPr>
          <w:i/>
          <w:lang w:bidi="ar-SA"/>
        </w:rPr>
        <w:t>spacing&gt;]</w:t>
      </w:r>
    </w:p>
    <w:p w:rsidR="006822BA" w:rsidRDefault="006822BA" w:rsidP="006822BA">
      <w:pPr>
        <w:spacing w:after="0" w:line="240" w:lineRule="auto"/>
        <w:ind w:firstLine="720"/>
        <w:rPr>
          <w:i/>
          <w:lang w:bidi="ar-SA"/>
        </w:rPr>
      </w:pPr>
      <w:r>
        <w:rPr>
          <w:i/>
          <w:lang w:bidi="ar-SA"/>
        </w:rPr>
        <w:tab/>
        <w:t>&lt;dimension name=”timeOfDay” type=”numeric” count=”2”&gt;</w:t>
      </w:r>
    </w:p>
    <w:p w:rsidR="006822BA" w:rsidRDefault="006822BA" w:rsidP="006822BA">
      <w:pPr>
        <w:spacing w:after="0" w:line="240" w:lineRule="auto"/>
        <w:ind w:firstLine="720"/>
        <w:rPr>
          <w:i/>
          <w:lang w:bidi="ar-SA"/>
        </w:rPr>
      </w:pPr>
      <w:r>
        <w:rPr>
          <w:i/>
          <w:lang w:bidi="ar-SA"/>
        </w:rPr>
        <w:tab/>
      </w:r>
      <w:r>
        <w:rPr>
          <w:i/>
          <w:lang w:bidi="ar-SA"/>
        </w:rPr>
        <w:tab/>
        <w:t>&lt;dimension name=”bodyPosition” type=”categorical”count=”3”/&gt;</w:t>
      </w:r>
      <w:r>
        <w:rPr>
          <w:i/>
          <w:lang w:bidi="ar-SA"/>
        </w:rPr>
        <w:tab/>
      </w:r>
      <w:r>
        <w:rPr>
          <w:i/>
          <w:lang w:bidi="ar-SA"/>
        </w:rPr>
        <w:tab/>
      </w:r>
    </w:p>
    <w:p w:rsidR="006822BA" w:rsidRDefault="006822BA" w:rsidP="006822BA">
      <w:pPr>
        <w:spacing w:after="0" w:line="240" w:lineRule="auto"/>
        <w:rPr>
          <w:i/>
          <w:lang w:bidi="ar-SA"/>
        </w:rPr>
      </w:pPr>
      <w:r>
        <w:rPr>
          <w:i/>
          <w:lang w:bidi="ar-SA"/>
        </w:rPr>
        <w:tab/>
      </w:r>
      <w:r>
        <w:rPr>
          <w:i/>
          <w:lang w:bidi="ar-SA"/>
        </w:rPr>
        <w:tab/>
        <w:t>&lt;/dimension&gt;</w:t>
      </w:r>
    </w:p>
    <w:p w:rsidR="006822BA" w:rsidRPr="005A2442" w:rsidRDefault="006822BA" w:rsidP="006822BA">
      <w:pPr>
        <w:spacing w:after="0" w:line="240" w:lineRule="auto"/>
        <w:ind w:firstLine="720"/>
        <w:rPr>
          <w:i/>
          <w:lang w:bidi="ar-SA"/>
        </w:rPr>
      </w:pPr>
      <w:r>
        <w:rPr>
          <w:i/>
          <w:lang w:bidi="ar-SA"/>
        </w:rPr>
        <w:t>&lt;/dimension&gt;</w:t>
      </w:r>
    </w:p>
    <w:p w:rsidR="006822BA" w:rsidRDefault="006822BA" w:rsidP="006822BA">
      <w:pPr>
        <w:spacing w:after="0" w:line="240" w:lineRule="auto"/>
        <w:rPr>
          <w:lang w:bidi="ar-SA"/>
        </w:rPr>
      </w:pPr>
      <w:r>
        <w:rPr>
          <w:lang w:bidi="ar-SA"/>
        </w:rPr>
        <w:t>&lt;/</w:t>
      </w:r>
      <w:r>
        <w:rPr>
          <w:i/>
          <w:lang w:bidi="ar-SA"/>
        </w:rPr>
        <w:t>repeatedMeasures</w:t>
      </w:r>
      <w:r>
        <w:rPr>
          <w:lang w:bidi="ar-SA"/>
        </w:rPr>
        <w:t xml:space="preserve"> &gt;</w:t>
      </w:r>
    </w:p>
    <w:p w:rsidR="00966337" w:rsidRDefault="00966337" w:rsidP="00966337">
      <w:pPr>
        <w:pStyle w:val="Heading5"/>
      </w:pPr>
      <w:r>
        <w:t>Delete</w:t>
      </w:r>
    </w:p>
    <w:p w:rsidR="00966337" w:rsidRDefault="00966337" w:rsidP="00966337">
      <w:pPr>
        <w:spacing w:after="0"/>
        <w:rPr>
          <w:lang w:bidi="ar-SA"/>
        </w:rPr>
      </w:pPr>
      <w:r>
        <w:rPr>
          <w:lang w:bidi="ar-SA"/>
        </w:rPr>
        <w:t>This command deletes a ‘Within Subject Effect’</w:t>
      </w:r>
      <w:r w:rsidRPr="0043121D">
        <w:rPr>
          <w:lang w:bidi="ar-SA"/>
        </w:rPr>
        <w:t xml:space="preserve"> </w:t>
      </w:r>
      <w:r>
        <w:rPr>
          <w:lang w:bidi="ar-SA"/>
        </w:rPr>
        <w:t xml:space="preserve">class object’s </w:t>
      </w:r>
      <w:r w:rsidR="00960001">
        <w:rPr>
          <w:lang w:bidi="ar-SA"/>
        </w:rPr>
        <w:t xml:space="preserve">repeated measures </w:t>
      </w:r>
      <w:r>
        <w:rPr>
          <w:lang w:bidi="ar-SA"/>
        </w:rPr>
        <w:t>information from the existing study design with the specified UUID.</w:t>
      </w:r>
    </w:p>
    <w:p w:rsidR="00966337" w:rsidRDefault="00966337" w:rsidP="00966337">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sidR="0017139C">
        <w:rPr>
          <w:rFonts w:ascii="Courier New" w:hAnsi="Courier New" w:cs="Courier New"/>
          <w:lang w:bidi="ar-SA"/>
        </w:rPr>
        <w:t>repeatedMeasures</w:t>
      </w:r>
    </w:p>
    <w:p w:rsidR="00966337" w:rsidRPr="00E50DD5" w:rsidRDefault="00966337" w:rsidP="00966337">
      <w:pPr>
        <w:spacing w:after="0"/>
        <w:rPr>
          <w:lang w:bidi="ar-SA"/>
        </w:rPr>
      </w:pPr>
      <w:r w:rsidRPr="00EF7B83">
        <w:rPr>
          <w:b/>
          <w:lang w:bidi="ar-SA"/>
        </w:rPr>
        <w:t xml:space="preserve">XML Request: </w:t>
      </w:r>
      <w:r>
        <w:rPr>
          <w:lang w:bidi="ar-SA"/>
        </w:rPr>
        <w:t>no entity body</w:t>
      </w:r>
    </w:p>
    <w:p w:rsidR="00966337" w:rsidRDefault="00966337" w:rsidP="00966337">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966337" w:rsidRPr="00EF7B83" w:rsidRDefault="00966337" w:rsidP="00966337">
      <w:pPr>
        <w:spacing w:after="0"/>
        <w:rPr>
          <w:b/>
          <w:lang w:bidi="ar-SA"/>
        </w:rPr>
      </w:pPr>
      <w:r w:rsidRPr="00EF7B83">
        <w:rPr>
          <w:b/>
          <w:lang w:bidi="ar-SA"/>
        </w:rPr>
        <w:t>XML Response:</w:t>
      </w:r>
    </w:p>
    <w:p w:rsidR="006822BA" w:rsidRDefault="006822BA" w:rsidP="006822BA">
      <w:pPr>
        <w:spacing w:after="0" w:line="240" w:lineRule="auto"/>
        <w:rPr>
          <w:i/>
          <w:lang w:bidi="ar-SA"/>
        </w:rPr>
      </w:pPr>
      <w:r w:rsidRPr="00F545EF">
        <w:rPr>
          <w:lang w:bidi="ar-SA"/>
        </w:rPr>
        <w:t>&lt;</w:t>
      </w:r>
      <w:r>
        <w:rPr>
          <w:i/>
          <w:lang w:bidi="ar-SA"/>
        </w:rPr>
        <w:t>repeatedMeasures&gt;</w:t>
      </w:r>
    </w:p>
    <w:p w:rsidR="006822BA" w:rsidRDefault="006822BA" w:rsidP="006822BA">
      <w:pPr>
        <w:spacing w:after="0" w:line="240" w:lineRule="auto"/>
        <w:ind w:firstLine="720"/>
        <w:rPr>
          <w:i/>
          <w:lang w:bidi="ar-SA"/>
        </w:rPr>
      </w:pPr>
      <w:r>
        <w:rPr>
          <w:i/>
          <w:lang w:bidi="ar-SA"/>
        </w:rPr>
        <w:lastRenderedPageBreak/>
        <w:t>&lt;dimension name=”time” type=”numeric” count=”5”&gt;</w:t>
      </w:r>
    </w:p>
    <w:p w:rsidR="006822BA" w:rsidRDefault="006822BA" w:rsidP="006822BA">
      <w:pPr>
        <w:spacing w:after="0" w:line="240" w:lineRule="auto"/>
        <w:ind w:firstLine="720"/>
        <w:rPr>
          <w:i/>
          <w:lang w:bidi="ar-SA"/>
        </w:rPr>
      </w:pPr>
      <w:r>
        <w:rPr>
          <w:i/>
          <w:lang w:bidi="ar-SA"/>
        </w:rPr>
        <w:tab/>
        <w:t>[&lt;spacing&gt;&lt;v&gt;5&lt;/v&gt;….&lt;v&gt;15&lt;/v&gt;&lt;</w:t>
      </w:r>
      <w:r w:rsidR="003E2C22">
        <w:rPr>
          <w:i/>
          <w:lang w:bidi="ar-SA"/>
        </w:rPr>
        <w:t>/</w:t>
      </w:r>
      <w:r>
        <w:rPr>
          <w:i/>
          <w:lang w:bidi="ar-SA"/>
        </w:rPr>
        <w:t>spacing&gt;]</w:t>
      </w:r>
    </w:p>
    <w:p w:rsidR="006822BA" w:rsidRDefault="006822BA" w:rsidP="006822BA">
      <w:pPr>
        <w:spacing w:after="0" w:line="240" w:lineRule="auto"/>
        <w:ind w:firstLine="720"/>
        <w:rPr>
          <w:i/>
          <w:lang w:bidi="ar-SA"/>
        </w:rPr>
      </w:pPr>
      <w:r>
        <w:rPr>
          <w:i/>
          <w:lang w:bidi="ar-SA"/>
        </w:rPr>
        <w:tab/>
        <w:t>&lt;dimension name=”timeOfDay” type=”numeric” count=”2”&gt;</w:t>
      </w:r>
    </w:p>
    <w:p w:rsidR="006822BA" w:rsidRDefault="006822BA" w:rsidP="006822BA">
      <w:pPr>
        <w:spacing w:after="0" w:line="240" w:lineRule="auto"/>
        <w:ind w:firstLine="720"/>
        <w:rPr>
          <w:i/>
          <w:lang w:bidi="ar-SA"/>
        </w:rPr>
      </w:pPr>
      <w:r>
        <w:rPr>
          <w:i/>
          <w:lang w:bidi="ar-SA"/>
        </w:rPr>
        <w:tab/>
      </w:r>
      <w:r>
        <w:rPr>
          <w:i/>
          <w:lang w:bidi="ar-SA"/>
        </w:rPr>
        <w:tab/>
        <w:t>&lt;dimension name=”bodyPosition” type=”categorical”count=”3”/&gt;</w:t>
      </w:r>
      <w:r>
        <w:rPr>
          <w:i/>
          <w:lang w:bidi="ar-SA"/>
        </w:rPr>
        <w:tab/>
      </w:r>
      <w:r>
        <w:rPr>
          <w:i/>
          <w:lang w:bidi="ar-SA"/>
        </w:rPr>
        <w:tab/>
      </w:r>
    </w:p>
    <w:p w:rsidR="006822BA" w:rsidRDefault="006822BA" w:rsidP="006822BA">
      <w:pPr>
        <w:spacing w:after="0" w:line="240" w:lineRule="auto"/>
        <w:rPr>
          <w:i/>
          <w:lang w:bidi="ar-SA"/>
        </w:rPr>
      </w:pPr>
      <w:r>
        <w:rPr>
          <w:i/>
          <w:lang w:bidi="ar-SA"/>
        </w:rPr>
        <w:tab/>
      </w:r>
      <w:r>
        <w:rPr>
          <w:i/>
          <w:lang w:bidi="ar-SA"/>
        </w:rPr>
        <w:tab/>
        <w:t>&lt;/dimension&gt;</w:t>
      </w:r>
    </w:p>
    <w:p w:rsidR="006822BA" w:rsidRPr="005A2442" w:rsidRDefault="006822BA" w:rsidP="006822BA">
      <w:pPr>
        <w:spacing w:after="0" w:line="240" w:lineRule="auto"/>
        <w:ind w:firstLine="720"/>
        <w:rPr>
          <w:i/>
          <w:lang w:bidi="ar-SA"/>
        </w:rPr>
      </w:pPr>
      <w:r>
        <w:rPr>
          <w:i/>
          <w:lang w:bidi="ar-SA"/>
        </w:rPr>
        <w:t>&lt;/dimension&gt;</w:t>
      </w:r>
    </w:p>
    <w:p w:rsidR="006822BA" w:rsidRDefault="006822BA" w:rsidP="006822BA">
      <w:pPr>
        <w:spacing w:after="0" w:line="240" w:lineRule="auto"/>
        <w:rPr>
          <w:lang w:bidi="ar-SA"/>
        </w:rPr>
      </w:pPr>
      <w:r>
        <w:rPr>
          <w:lang w:bidi="ar-SA"/>
        </w:rPr>
        <w:t>&lt;/</w:t>
      </w:r>
      <w:r>
        <w:rPr>
          <w:i/>
          <w:lang w:bidi="ar-SA"/>
        </w:rPr>
        <w:t>repeatedMeasures</w:t>
      </w:r>
      <w:r>
        <w:rPr>
          <w:lang w:bidi="ar-SA"/>
        </w:rPr>
        <w:t xml:space="preserve"> &gt;</w:t>
      </w:r>
    </w:p>
    <w:p w:rsidR="006E0EDB" w:rsidRDefault="006E0EDB" w:rsidP="008C6A15">
      <w:pPr>
        <w:spacing w:after="0" w:line="240" w:lineRule="auto"/>
        <w:rPr>
          <w:lang w:bidi="ar-SA"/>
        </w:rPr>
      </w:pPr>
    </w:p>
    <w:p w:rsidR="00A4453C" w:rsidRDefault="00A4453C" w:rsidP="00A4453C">
      <w:pPr>
        <w:pStyle w:val="Heading3"/>
        <w:rPr>
          <w:lang w:bidi="ar-SA"/>
        </w:rPr>
      </w:pPr>
      <w:bookmarkStart w:id="42" w:name="_Toc314555205"/>
      <w:r>
        <w:rPr>
          <w:lang w:bidi="ar-SA"/>
        </w:rPr>
        <w:t>Hypothesis Commands</w:t>
      </w:r>
      <w:bookmarkEnd w:id="42"/>
    </w:p>
    <w:p w:rsidR="00DA7446" w:rsidRPr="00DA7446" w:rsidRDefault="00DA7446" w:rsidP="00DA7446">
      <w:pPr>
        <w:spacing w:after="0" w:line="240" w:lineRule="auto"/>
        <w:rPr>
          <w:lang w:bidi="ar-SA"/>
        </w:rPr>
      </w:pPr>
      <w:r w:rsidRPr="00DA7446">
        <w:rPr>
          <w:lang w:bidi="ar-SA"/>
        </w:rPr>
        <w:t xml:space="preserve">The Study Design service will store the primary hypothesis selected by the user.  The user can select a hypothesis to test a main effect, an interaction, a trend, or a trend by factor interaction.  </w:t>
      </w:r>
    </w:p>
    <w:p w:rsidR="00A4453C" w:rsidRDefault="00A4453C" w:rsidP="00A4453C">
      <w:pPr>
        <w:pStyle w:val="Heading4"/>
        <w:rPr>
          <w:lang w:bidi="ar-SA"/>
        </w:rPr>
      </w:pPr>
      <w:r>
        <w:rPr>
          <w:lang w:bidi="ar-SA"/>
        </w:rPr>
        <w:t>Create</w:t>
      </w:r>
      <w:r w:rsidR="00AC22FB">
        <w:rPr>
          <w:lang w:bidi="ar-SA"/>
        </w:rPr>
        <w:t>/ Update</w:t>
      </w:r>
    </w:p>
    <w:p w:rsidR="00CC4C42" w:rsidRDefault="00CC4C42" w:rsidP="00CC4C42">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/study/study/&lt;UUID&gt;/hypothesis</w:t>
      </w:r>
    </w:p>
    <w:p w:rsidR="00CC4C42" w:rsidRDefault="00CC4C42" w:rsidP="00CC4C42">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hypothesis</w:t>
      </w:r>
    </w:p>
    <w:p w:rsidR="00AB341C" w:rsidRPr="00AB341C" w:rsidRDefault="00AB341C" w:rsidP="00AB341C">
      <w:pPr>
        <w:spacing w:after="0" w:line="240" w:lineRule="auto"/>
        <w:rPr>
          <w:lang w:bidi="ar-SA"/>
        </w:rPr>
      </w:pPr>
      <w:r w:rsidRPr="009A36E6">
        <w:rPr>
          <w:u w:val="single"/>
          <w:lang w:bidi="ar-SA"/>
        </w:rPr>
        <w:t>Entity body</w:t>
      </w:r>
      <w:r w:rsidRPr="00AB341C">
        <w:rPr>
          <w:lang w:bidi="ar-SA"/>
        </w:rPr>
        <w:t xml:space="preserve"> – the contents of the hypothesis object will vary depending on the type of hypothesis</w:t>
      </w:r>
    </w:p>
    <w:p w:rsidR="00AB341C" w:rsidRDefault="00AB341C" w:rsidP="00FB44AA">
      <w:pPr>
        <w:pStyle w:val="ListParagraph"/>
        <w:numPr>
          <w:ilvl w:val="0"/>
          <w:numId w:val="16"/>
        </w:numPr>
        <w:spacing w:after="0" w:line="240" w:lineRule="auto"/>
        <w:rPr>
          <w:lang w:bidi="ar-SA"/>
        </w:rPr>
      </w:pPr>
      <w:r w:rsidRPr="00AB341C">
        <w:rPr>
          <w:u w:val="single"/>
          <w:lang w:bidi="ar-SA"/>
        </w:rPr>
        <w:t>Main Effect Hypothesis</w:t>
      </w:r>
      <w:r w:rsidRPr="00AB341C">
        <w:rPr>
          <w:lang w:bidi="ar-SA"/>
        </w:rPr>
        <w:t xml:space="preserve"> – </w:t>
      </w:r>
    </w:p>
    <w:p w:rsidR="00AB341C" w:rsidRPr="00AB341C" w:rsidRDefault="00AB341C" w:rsidP="00AB341C">
      <w:pPr>
        <w:spacing w:after="0" w:line="240" w:lineRule="auto"/>
        <w:rPr>
          <w:lang w:bidi="ar-SA"/>
        </w:rPr>
      </w:pPr>
      <w:r>
        <w:rPr>
          <w:lang w:bidi="ar-SA"/>
        </w:rPr>
        <w:t>A</w:t>
      </w:r>
      <w:r w:rsidRPr="00AB341C">
        <w:rPr>
          <w:lang w:bidi="ar-SA"/>
        </w:rPr>
        <w:t xml:space="preserve"> single between subject factor or within subject factor should be specified.  If multiple factors are specified, the server will select the first and ignore the remaining factors.</w:t>
      </w:r>
    </w:p>
    <w:p w:rsidR="00CC4C42" w:rsidRPr="00EF7B83" w:rsidRDefault="00CC4C42" w:rsidP="00CC4C42">
      <w:pPr>
        <w:spacing w:after="0"/>
        <w:rPr>
          <w:b/>
          <w:lang w:bidi="ar-SA"/>
        </w:rPr>
      </w:pPr>
      <w:r w:rsidRPr="00EF7B83">
        <w:rPr>
          <w:b/>
          <w:lang w:bidi="ar-SA"/>
        </w:rPr>
        <w:t xml:space="preserve">XML Request: </w:t>
      </w:r>
    </w:p>
    <w:p w:rsidR="00CC4C42" w:rsidRDefault="00CC4C42" w:rsidP="00CC4C42">
      <w:pPr>
        <w:spacing w:after="0" w:line="240" w:lineRule="auto"/>
        <w:rPr>
          <w:i/>
          <w:lang w:bidi="ar-SA"/>
        </w:rPr>
      </w:pPr>
      <w:r w:rsidRPr="00F545EF">
        <w:rPr>
          <w:lang w:bidi="ar-SA"/>
        </w:rPr>
        <w:t>&lt;</w:t>
      </w:r>
      <w:r w:rsidR="00C355CD">
        <w:rPr>
          <w:i/>
          <w:lang w:bidi="ar-SA"/>
        </w:rPr>
        <w:t>hypothesis</w:t>
      </w:r>
      <w:r w:rsidR="00AB341C">
        <w:rPr>
          <w:i/>
          <w:lang w:bidi="ar-SA"/>
        </w:rPr>
        <w:t xml:space="preserve"> type=”main”</w:t>
      </w:r>
      <w:r>
        <w:rPr>
          <w:i/>
          <w:lang w:bidi="ar-SA"/>
        </w:rPr>
        <w:t>&gt;</w:t>
      </w:r>
    </w:p>
    <w:p w:rsidR="00E56A1F" w:rsidRPr="005A2442" w:rsidRDefault="00E56A1F" w:rsidP="00E56A1F">
      <w:pPr>
        <w:spacing w:after="0" w:line="240" w:lineRule="auto"/>
        <w:ind w:firstLine="720"/>
        <w:rPr>
          <w:i/>
          <w:lang w:bidi="ar-SA"/>
        </w:rPr>
      </w:pPr>
      <w:r>
        <w:rPr>
          <w:i/>
          <w:lang w:bidi="ar-SA"/>
        </w:rPr>
        <w:t>&lt;betweenFacto</w:t>
      </w:r>
      <w:r w:rsidR="00352BD5">
        <w:rPr>
          <w:i/>
          <w:lang w:bidi="ar-SA"/>
        </w:rPr>
        <w:t>r</w:t>
      </w:r>
      <w:r>
        <w:rPr>
          <w:i/>
          <w:lang w:bidi="ar-SA"/>
        </w:rPr>
        <w:t>List&gt;&lt;v&gt;factor&lt;/v&gt;&lt;/betweenFacto</w:t>
      </w:r>
      <w:r w:rsidR="00352BD5">
        <w:rPr>
          <w:i/>
          <w:lang w:bidi="ar-SA"/>
        </w:rPr>
        <w:t>r</w:t>
      </w:r>
      <w:r>
        <w:rPr>
          <w:i/>
          <w:lang w:bidi="ar-SA"/>
        </w:rPr>
        <w:t>List&gt;</w:t>
      </w:r>
    </w:p>
    <w:p w:rsidR="00CC4C42" w:rsidRDefault="00CC4C42" w:rsidP="00CC4C42">
      <w:pPr>
        <w:spacing w:after="0" w:line="240" w:lineRule="auto"/>
        <w:rPr>
          <w:lang w:bidi="ar-SA"/>
        </w:rPr>
      </w:pPr>
      <w:r>
        <w:rPr>
          <w:lang w:bidi="ar-SA"/>
        </w:rPr>
        <w:t>&lt;/</w:t>
      </w:r>
      <w:r w:rsidR="00B156A6">
        <w:rPr>
          <w:i/>
          <w:lang w:bidi="ar-SA"/>
        </w:rPr>
        <w:t>hypothesi</w:t>
      </w:r>
      <w:r w:rsidR="00C355CD">
        <w:rPr>
          <w:i/>
          <w:lang w:bidi="ar-SA"/>
        </w:rPr>
        <w:t>s</w:t>
      </w:r>
      <w:r>
        <w:rPr>
          <w:lang w:bidi="ar-SA"/>
        </w:rPr>
        <w:t>&gt;</w:t>
      </w:r>
    </w:p>
    <w:p w:rsidR="002D297C" w:rsidRDefault="002D297C" w:rsidP="00CC4C42">
      <w:pPr>
        <w:spacing w:after="0" w:line="240" w:lineRule="auto"/>
        <w:rPr>
          <w:lang w:bidi="ar-SA"/>
        </w:rPr>
      </w:pPr>
      <w:r>
        <w:rPr>
          <w:lang w:bidi="ar-SA"/>
        </w:rPr>
        <w:t>OR</w:t>
      </w:r>
    </w:p>
    <w:p w:rsidR="002D297C" w:rsidRDefault="002D297C" w:rsidP="002D297C">
      <w:pPr>
        <w:spacing w:after="0" w:line="240" w:lineRule="auto"/>
        <w:rPr>
          <w:i/>
          <w:lang w:bidi="ar-SA"/>
        </w:rPr>
      </w:pPr>
      <w:r w:rsidRPr="00F545EF">
        <w:rPr>
          <w:lang w:bidi="ar-SA"/>
        </w:rPr>
        <w:t>&lt;</w:t>
      </w:r>
      <w:r>
        <w:rPr>
          <w:i/>
          <w:lang w:bidi="ar-SA"/>
        </w:rPr>
        <w:t>hypothesis type=”main”&gt;</w:t>
      </w:r>
    </w:p>
    <w:p w:rsidR="002D297C" w:rsidRPr="005A2442" w:rsidRDefault="002D297C" w:rsidP="002D297C">
      <w:pPr>
        <w:spacing w:after="0" w:line="240" w:lineRule="auto"/>
        <w:ind w:firstLine="720"/>
        <w:rPr>
          <w:i/>
          <w:lang w:bidi="ar-SA"/>
        </w:rPr>
      </w:pPr>
      <w:r>
        <w:rPr>
          <w:i/>
          <w:lang w:bidi="ar-SA"/>
        </w:rPr>
        <w:t>&lt;within</w:t>
      </w:r>
      <w:r w:rsidR="00352BD5">
        <w:rPr>
          <w:i/>
          <w:lang w:bidi="ar-SA"/>
        </w:rPr>
        <w:t>Factor</w:t>
      </w:r>
      <w:r>
        <w:rPr>
          <w:i/>
          <w:lang w:bidi="ar-SA"/>
        </w:rPr>
        <w:t>List&gt;&lt;v&gt;factor&lt;/v&gt;&lt;/within</w:t>
      </w:r>
      <w:r w:rsidR="00352BD5">
        <w:rPr>
          <w:i/>
          <w:lang w:bidi="ar-SA"/>
        </w:rPr>
        <w:t>Factor</w:t>
      </w:r>
      <w:r>
        <w:rPr>
          <w:i/>
          <w:lang w:bidi="ar-SA"/>
        </w:rPr>
        <w:t>List&gt;</w:t>
      </w:r>
    </w:p>
    <w:p w:rsidR="002D297C" w:rsidRDefault="002D297C" w:rsidP="002D297C">
      <w:pPr>
        <w:spacing w:after="0" w:line="240" w:lineRule="auto"/>
        <w:rPr>
          <w:lang w:bidi="ar-SA"/>
        </w:rPr>
      </w:pPr>
      <w:r>
        <w:rPr>
          <w:lang w:bidi="ar-SA"/>
        </w:rPr>
        <w:t>&lt;/</w:t>
      </w:r>
      <w:r>
        <w:rPr>
          <w:i/>
          <w:lang w:bidi="ar-SA"/>
        </w:rPr>
        <w:t>hypothesis</w:t>
      </w:r>
      <w:r>
        <w:rPr>
          <w:lang w:bidi="ar-SA"/>
        </w:rPr>
        <w:t>&gt;</w:t>
      </w:r>
    </w:p>
    <w:p w:rsidR="00CC4C42" w:rsidRDefault="00CC4C42" w:rsidP="00CC4C42">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C4C42" w:rsidRPr="00566F32" w:rsidRDefault="00CC4C42" w:rsidP="00CC4C42">
      <w:pPr>
        <w:spacing w:after="0"/>
        <w:rPr>
          <w:b/>
          <w:lang w:bidi="ar-SA"/>
        </w:rPr>
      </w:pPr>
      <w:r w:rsidRPr="00EF7B83">
        <w:rPr>
          <w:b/>
          <w:lang w:bidi="ar-SA"/>
        </w:rPr>
        <w:t>XML Response:</w:t>
      </w:r>
    </w:p>
    <w:p w:rsidR="00CD1F36" w:rsidRDefault="00CD1F36" w:rsidP="00CD1F36">
      <w:pPr>
        <w:spacing w:after="0" w:line="240" w:lineRule="auto"/>
        <w:rPr>
          <w:i/>
          <w:lang w:bidi="ar-SA"/>
        </w:rPr>
      </w:pPr>
      <w:r w:rsidRPr="00F545EF">
        <w:rPr>
          <w:lang w:bidi="ar-SA"/>
        </w:rPr>
        <w:t>&lt;</w:t>
      </w:r>
      <w:r>
        <w:rPr>
          <w:i/>
          <w:lang w:bidi="ar-SA"/>
        </w:rPr>
        <w:t>hypothesis type=”main”&gt;</w:t>
      </w:r>
    </w:p>
    <w:p w:rsidR="00CD1F36" w:rsidRPr="005A2442" w:rsidRDefault="00CD1F36" w:rsidP="00CD1F36">
      <w:pPr>
        <w:spacing w:after="0" w:line="240" w:lineRule="auto"/>
        <w:ind w:firstLine="720"/>
        <w:rPr>
          <w:i/>
          <w:lang w:bidi="ar-SA"/>
        </w:rPr>
      </w:pPr>
      <w:r>
        <w:rPr>
          <w:i/>
          <w:lang w:bidi="ar-SA"/>
        </w:rPr>
        <w:t>&lt;betweenFactorList&gt;&lt;v&gt;factor&lt;/v&gt;&lt;/betweenFactorList&gt;</w:t>
      </w:r>
    </w:p>
    <w:p w:rsidR="00CD1F36" w:rsidRDefault="00CD1F36" w:rsidP="00CD1F36">
      <w:pPr>
        <w:spacing w:after="0" w:line="240" w:lineRule="auto"/>
        <w:rPr>
          <w:lang w:bidi="ar-SA"/>
        </w:rPr>
      </w:pPr>
      <w:r>
        <w:rPr>
          <w:lang w:bidi="ar-SA"/>
        </w:rPr>
        <w:t>&lt;/</w:t>
      </w:r>
      <w:r>
        <w:rPr>
          <w:i/>
          <w:lang w:bidi="ar-SA"/>
        </w:rPr>
        <w:t>hypothesis</w:t>
      </w:r>
      <w:r>
        <w:rPr>
          <w:lang w:bidi="ar-SA"/>
        </w:rPr>
        <w:t>&gt;</w:t>
      </w:r>
    </w:p>
    <w:p w:rsidR="00CD1F36" w:rsidRDefault="00CD1F36" w:rsidP="00CD1F36">
      <w:pPr>
        <w:spacing w:after="0" w:line="240" w:lineRule="auto"/>
        <w:rPr>
          <w:lang w:bidi="ar-SA"/>
        </w:rPr>
      </w:pPr>
      <w:r>
        <w:rPr>
          <w:lang w:bidi="ar-SA"/>
        </w:rPr>
        <w:t>OR</w:t>
      </w:r>
    </w:p>
    <w:p w:rsidR="00CD1F36" w:rsidRDefault="00CD1F36" w:rsidP="00CD1F36">
      <w:pPr>
        <w:spacing w:after="0" w:line="240" w:lineRule="auto"/>
        <w:rPr>
          <w:i/>
          <w:lang w:bidi="ar-SA"/>
        </w:rPr>
      </w:pPr>
      <w:r w:rsidRPr="00F545EF">
        <w:rPr>
          <w:lang w:bidi="ar-SA"/>
        </w:rPr>
        <w:t>&lt;</w:t>
      </w:r>
      <w:r>
        <w:rPr>
          <w:i/>
          <w:lang w:bidi="ar-SA"/>
        </w:rPr>
        <w:t>hypothesis type=”main”&gt;</w:t>
      </w:r>
    </w:p>
    <w:p w:rsidR="00CD1F36" w:rsidRPr="005A2442" w:rsidRDefault="00CD1F36" w:rsidP="00CD1F36">
      <w:pPr>
        <w:spacing w:after="0" w:line="240" w:lineRule="auto"/>
        <w:ind w:firstLine="720"/>
        <w:rPr>
          <w:i/>
          <w:lang w:bidi="ar-SA"/>
        </w:rPr>
      </w:pPr>
      <w:r>
        <w:rPr>
          <w:i/>
          <w:lang w:bidi="ar-SA"/>
        </w:rPr>
        <w:t>&lt;withinFactorList&gt;&lt;v&gt;factor&lt;/v&gt;&lt;/withinFactorList&gt;</w:t>
      </w:r>
    </w:p>
    <w:p w:rsidR="00CD1F36" w:rsidRDefault="00CD1F36" w:rsidP="00CD1F36">
      <w:pPr>
        <w:spacing w:after="0" w:line="240" w:lineRule="auto"/>
        <w:rPr>
          <w:lang w:bidi="ar-SA"/>
        </w:rPr>
      </w:pPr>
      <w:r>
        <w:rPr>
          <w:lang w:bidi="ar-SA"/>
        </w:rPr>
        <w:t>&lt;/</w:t>
      </w:r>
      <w:r>
        <w:rPr>
          <w:i/>
          <w:lang w:bidi="ar-SA"/>
        </w:rPr>
        <w:t>hypothesis</w:t>
      </w:r>
      <w:r>
        <w:rPr>
          <w:lang w:bidi="ar-SA"/>
        </w:rPr>
        <w:t>&gt;</w:t>
      </w:r>
    </w:p>
    <w:p w:rsidR="00CD1F36" w:rsidRDefault="00CD1F36" w:rsidP="00FB44AA">
      <w:pPr>
        <w:pStyle w:val="ListParagraph"/>
        <w:numPr>
          <w:ilvl w:val="0"/>
          <w:numId w:val="16"/>
        </w:numPr>
        <w:spacing w:after="0" w:line="240" w:lineRule="auto"/>
        <w:rPr>
          <w:lang w:bidi="ar-SA"/>
        </w:rPr>
      </w:pPr>
      <w:r>
        <w:rPr>
          <w:u w:val="single"/>
          <w:lang w:bidi="ar-SA"/>
        </w:rPr>
        <w:t>Interaction</w:t>
      </w:r>
      <w:r w:rsidRPr="00AB341C">
        <w:rPr>
          <w:u w:val="single"/>
          <w:lang w:bidi="ar-SA"/>
        </w:rPr>
        <w:t xml:space="preserve"> Hypothesis</w:t>
      </w:r>
      <w:r w:rsidRPr="00AB341C">
        <w:rPr>
          <w:lang w:bidi="ar-SA"/>
        </w:rPr>
        <w:t xml:space="preserve"> – </w:t>
      </w:r>
    </w:p>
    <w:p w:rsidR="00F13151" w:rsidRPr="00F13151" w:rsidRDefault="00F13151" w:rsidP="00F13151">
      <w:pPr>
        <w:spacing w:after="0" w:line="240" w:lineRule="auto"/>
        <w:rPr>
          <w:lang w:bidi="ar-SA"/>
        </w:rPr>
      </w:pPr>
      <w:r w:rsidRPr="00F13151">
        <w:rPr>
          <w:lang w:bidi="ar-SA"/>
        </w:rPr>
        <w:t>Any combination of between and within subject factors may be specified for an interaction hypothesis.</w:t>
      </w:r>
    </w:p>
    <w:p w:rsidR="00CD1F36" w:rsidRPr="00EF7B83" w:rsidRDefault="00CD1F36" w:rsidP="00CD1F36">
      <w:pPr>
        <w:spacing w:after="0"/>
        <w:rPr>
          <w:b/>
          <w:lang w:bidi="ar-SA"/>
        </w:rPr>
      </w:pPr>
      <w:r w:rsidRPr="00EF7B83">
        <w:rPr>
          <w:b/>
          <w:lang w:bidi="ar-SA"/>
        </w:rPr>
        <w:t xml:space="preserve">XML Request: </w:t>
      </w:r>
    </w:p>
    <w:p w:rsidR="00CD1F36" w:rsidRDefault="00CD1F36" w:rsidP="00CD1F36">
      <w:pPr>
        <w:spacing w:after="0" w:line="240" w:lineRule="auto"/>
        <w:rPr>
          <w:i/>
          <w:lang w:bidi="ar-SA"/>
        </w:rPr>
      </w:pPr>
      <w:r w:rsidRPr="00F545EF">
        <w:rPr>
          <w:lang w:bidi="ar-SA"/>
        </w:rPr>
        <w:t>&lt;</w:t>
      </w:r>
      <w:r>
        <w:rPr>
          <w:i/>
          <w:lang w:bidi="ar-SA"/>
        </w:rPr>
        <w:t>hypothesis type=”</w:t>
      </w:r>
      <w:r w:rsidR="00F13151">
        <w:rPr>
          <w:i/>
          <w:lang w:bidi="ar-SA"/>
        </w:rPr>
        <w:t>interaction</w:t>
      </w:r>
      <w:r>
        <w:rPr>
          <w:i/>
          <w:lang w:bidi="ar-SA"/>
        </w:rPr>
        <w:t>”&gt;</w:t>
      </w:r>
    </w:p>
    <w:p w:rsidR="00CD1F36" w:rsidRPr="005A2442" w:rsidRDefault="00CD1F36" w:rsidP="00CD1F36">
      <w:pPr>
        <w:spacing w:after="0" w:line="240" w:lineRule="auto"/>
        <w:ind w:firstLine="720"/>
        <w:rPr>
          <w:i/>
          <w:lang w:bidi="ar-SA"/>
        </w:rPr>
      </w:pPr>
      <w:r>
        <w:rPr>
          <w:i/>
          <w:lang w:bidi="ar-SA"/>
        </w:rPr>
        <w:t>&lt;betweenFactorList&gt;&lt;v&gt;factor</w:t>
      </w:r>
      <w:r w:rsidR="00185CC6">
        <w:rPr>
          <w:i/>
          <w:lang w:bidi="ar-SA"/>
        </w:rPr>
        <w:t>1</w:t>
      </w:r>
      <w:r>
        <w:rPr>
          <w:i/>
          <w:lang w:bidi="ar-SA"/>
        </w:rPr>
        <w:t>&lt;/v&gt;</w:t>
      </w:r>
      <w:r w:rsidR="00104661">
        <w:rPr>
          <w:i/>
          <w:lang w:bidi="ar-SA"/>
        </w:rPr>
        <w:t>…&lt;v&gt;factorN&lt;/v&gt;&lt;/</w:t>
      </w:r>
      <w:r>
        <w:rPr>
          <w:i/>
          <w:lang w:bidi="ar-SA"/>
        </w:rPr>
        <w:t>&lt;/betweenFactorList&gt;</w:t>
      </w:r>
    </w:p>
    <w:p w:rsidR="00CD1F36" w:rsidRPr="005A2442" w:rsidRDefault="00CD1F36" w:rsidP="00CD1F36">
      <w:pPr>
        <w:spacing w:after="0" w:line="240" w:lineRule="auto"/>
        <w:ind w:firstLine="720"/>
        <w:rPr>
          <w:i/>
          <w:lang w:bidi="ar-SA"/>
        </w:rPr>
      </w:pPr>
      <w:r>
        <w:rPr>
          <w:i/>
          <w:lang w:bidi="ar-SA"/>
        </w:rPr>
        <w:t>&lt;withinFactorList&gt;&lt;v&gt;factor</w:t>
      </w:r>
      <w:r w:rsidR="00185CC6">
        <w:rPr>
          <w:i/>
          <w:lang w:bidi="ar-SA"/>
        </w:rPr>
        <w:t>1</w:t>
      </w:r>
      <w:r>
        <w:rPr>
          <w:i/>
          <w:lang w:bidi="ar-SA"/>
        </w:rPr>
        <w:t>&lt;/v&gt;</w:t>
      </w:r>
      <w:r w:rsidR="00334420">
        <w:rPr>
          <w:i/>
          <w:lang w:bidi="ar-SA"/>
        </w:rPr>
        <w:t>…&lt;v&gt;factorN&lt;/v&gt;</w:t>
      </w:r>
      <w:r>
        <w:rPr>
          <w:i/>
          <w:lang w:bidi="ar-SA"/>
        </w:rPr>
        <w:t>&lt;/withinFactorList&gt;</w:t>
      </w:r>
    </w:p>
    <w:p w:rsidR="00CD1F36" w:rsidRDefault="00CD1F36" w:rsidP="00CD1F36">
      <w:pPr>
        <w:spacing w:after="0" w:line="240" w:lineRule="auto"/>
        <w:rPr>
          <w:lang w:bidi="ar-SA"/>
        </w:rPr>
      </w:pPr>
      <w:r>
        <w:rPr>
          <w:lang w:bidi="ar-SA"/>
        </w:rPr>
        <w:t>&lt;/</w:t>
      </w:r>
      <w:r>
        <w:rPr>
          <w:i/>
          <w:lang w:bidi="ar-SA"/>
        </w:rPr>
        <w:t>hypothesis</w:t>
      </w:r>
      <w:r>
        <w:rPr>
          <w:lang w:bidi="ar-SA"/>
        </w:rPr>
        <w:t>&gt;</w:t>
      </w:r>
    </w:p>
    <w:p w:rsidR="00CD1F36" w:rsidRDefault="00CD1F36" w:rsidP="00CD1F36">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D1F36" w:rsidRPr="00566F32" w:rsidRDefault="00CD1F36" w:rsidP="00CD1F36">
      <w:pPr>
        <w:spacing w:after="0"/>
        <w:rPr>
          <w:b/>
          <w:lang w:bidi="ar-SA"/>
        </w:rPr>
      </w:pPr>
      <w:r w:rsidRPr="00EF7B83">
        <w:rPr>
          <w:b/>
          <w:lang w:bidi="ar-SA"/>
        </w:rPr>
        <w:t>XML Response:</w:t>
      </w:r>
    </w:p>
    <w:p w:rsidR="00811D55" w:rsidRDefault="00811D55" w:rsidP="00811D55">
      <w:pPr>
        <w:spacing w:after="0" w:line="240" w:lineRule="auto"/>
        <w:rPr>
          <w:i/>
          <w:lang w:bidi="ar-SA"/>
        </w:rPr>
      </w:pPr>
      <w:r w:rsidRPr="00F545EF">
        <w:rPr>
          <w:lang w:bidi="ar-SA"/>
        </w:rPr>
        <w:t>&lt;</w:t>
      </w:r>
      <w:r>
        <w:rPr>
          <w:i/>
          <w:lang w:bidi="ar-SA"/>
        </w:rPr>
        <w:t>hypothesis type=”interaction”&gt;</w:t>
      </w:r>
    </w:p>
    <w:p w:rsidR="00811D55" w:rsidRPr="005A2442" w:rsidRDefault="00811D55" w:rsidP="00811D55">
      <w:pPr>
        <w:spacing w:after="0" w:line="240" w:lineRule="auto"/>
        <w:ind w:firstLine="720"/>
        <w:rPr>
          <w:i/>
          <w:lang w:bidi="ar-SA"/>
        </w:rPr>
      </w:pPr>
      <w:r>
        <w:rPr>
          <w:i/>
          <w:lang w:bidi="ar-SA"/>
        </w:rPr>
        <w:t>&lt;betweenFactorList&gt;&lt;v&gt;factor1&lt;/v&gt;…&lt;v&gt;factorN&lt;/v&gt;&lt;/&lt;/betweenFactorList&gt;</w:t>
      </w:r>
    </w:p>
    <w:p w:rsidR="00811D55" w:rsidRPr="005A2442" w:rsidRDefault="00811D55" w:rsidP="00811D55">
      <w:pPr>
        <w:spacing w:after="0" w:line="240" w:lineRule="auto"/>
        <w:ind w:firstLine="720"/>
        <w:rPr>
          <w:i/>
          <w:lang w:bidi="ar-SA"/>
        </w:rPr>
      </w:pPr>
      <w:r>
        <w:rPr>
          <w:i/>
          <w:lang w:bidi="ar-SA"/>
        </w:rPr>
        <w:t>&lt;withinFactorList&gt;&lt;v&gt;factor1&lt;/v&gt;…&lt;v&gt;factorN&lt;/v&gt;&lt;/withinFactorList&gt;</w:t>
      </w:r>
    </w:p>
    <w:p w:rsidR="00811D55" w:rsidRDefault="00811D55" w:rsidP="00811D55">
      <w:pPr>
        <w:spacing w:after="0" w:line="240" w:lineRule="auto"/>
        <w:rPr>
          <w:lang w:bidi="ar-SA"/>
        </w:rPr>
      </w:pPr>
      <w:r>
        <w:rPr>
          <w:lang w:bidi="ar-SA"/>
        </w:rPr>
        <w:t>&lt;/</w:t>
      </w:r>
      <w:r>
        <w:rPr>
          <w:i/>
          <w:lang w:bidi="ar-SA"/>
        </w:rPr>
        <w:t>hypothesis</w:t>
      </w:r>
      <w:r>
        <w:rPr>
          <w:lang w:bidi="ar-SA"/>
        </w:rPr>
        <w:t>&gt;</w:t>
      </w:r>
    </w:p>
    <w:p w:rsidR="00D2099F" w:rsidRDefault="00D2099F" w:rsidP="00FB44AA">
      <w:pPr>
        <w:pStyle w:val="ListParagraph"/>
        <w:numPr>
          <w:ilvl w:val="0"/>
          <w:numId w:val="16"/>
        </w:numPr>
        <w:spacing w:after="0" w:line="240" w:lineRule="auto"/>
        <w:rPr>
          <w:lang w:bidi="ar-SA"/>
        </w:rPr>
      </w:pPr>
      <w:r>
        <w:rPr>
          <w:u w:val="single"/>
          <w:lang w:bidi="ar-SA"/>
        </w:rPr>
        <w:lastRenderedPageBreak/>
        <w:t xml:space="preserve">Trend </w:t>
      </w:r>
      <w:r w:rsidRPr="00AB341C">
        <w:rPr>
          <w:u w:val="single"/>
          <w:lang w:bidi="ar-SA"/>
        </w:rPr>
        <w:t>Hypothesis</w:t>
      </w:r>
      <w:r w:rsidRPr="00AB341C">
        <w:rPr>
          <w:lang w:bidi="ar-SA"/>
        </w:rPr>
        <w:t xml:space="preserve"> – </w:t>
      </w:r>
    </w:p>
    <w:p w:rsidR="00D2099F" w:rsidRPr="00F13151" w:rsidRDefault="00D2099F" w:rsidP="00D2099F">
      <w:pPr>
        <w:spacing w:after="0" w:line="240" w:lineRule="auto"/>
        <w:rPr>
          <w:lang w:bidi="ar-SA"/>
        </w:rPr>
      </w:pPr>
      <w:r w:rsidRPr="00F13151">
        <w:rPr>
          <w:lang w:bidi="ar-SA"/>
        </w:rPr>
        <w:t>Any combination of between and within subject factors may be specified for an interaction hypothesis.</w:t>
      </w:r>
    </w:p>
    <w:p w:rsidR="00D2099F" w:rsidRPr="00EF7B83" w:rsidRDefault="00D2099F" w:rsidP="00D2099F">
      <w:pPr>
        <w:spacing w:after="0"/>
        <w:rPr>
          <w:b/>
          <w:lang w:bidi="ar-SA"/>
        </w:rPr>
      </w:pPr>
      <w:r w:rsidRPr="00EF7B83">
        <w:rPr>
          <w:b/>
          <w:lang w:bidi="ar-SA"/>
        </w:rPr>
        <w:t xml:space="preserve">XML Request: </w:t>
      </w:r>
    </w:p>
    <w:p w:rsidR="00D2099F" w:rsidRDefault="00D2099F" w:rsidP="00D2099F">
      <w:pPr>
        <w:spacing w:after="0" w:line="240" w:lineRule="auto"/>
        <w:rPr>
          <w:i/>
          <w:lang w:bidi="ar-SA"/>
        </w:rPr>
      </w:pPr>
      <w:r w:rsidRPr="00F545EF">
        <w:rPr>
          <w:lang w:bidi="ar-SA"/>
        </w:rPr>
        <w:t>&lt;</w:t>
      </w:r>
      <w:r>
        <w:rPr>
          <w:i/>
          <w:lang w:bidi="ar-SA"/>
        </w:rPr>
        <w:t>hypothesis type=”</w:t>
      </w:r>
      <w:r w:rsidR="006F17C4">
        <w:rPr>
          <w:i/>
          <w:lang w:bidi="ar-SA"/>
        </w:rPr>
        <w:t>trend</w:t>
      </w:r>
      <w:r>
        <w:rPr>
          <w:i/>
          <w:lang w:bidi="ar-SA"/>
        </w:rPr>
        <w:t>”&gt;</w:t>
      </w:r>
    </w:p>
    <w:p w:rsidR="00D2099F" w:rsidRDefault="00263789" w:rsidP="00D2099F">
      <w:pPr>
        <w:spacing w:after="0" w:line="240" w:lineRule="auto"/>
        <w:ind w:firstLine="720"/>
        <w:rPr>
          <w:i/>
          <w:lang w:bidi="ar-SA"/>
        </w:rPr>
      </w:pPr>
      <w:r>
        <w:rPr>
          <w:i/>
          <w:lang w:bidi="ar-SA"/>
        </w:rPr>
        <w:t>&lt;trend type=”polynomial | changeFromBaseline | average”&gt;</w:t>
      </w:r>
    </w:p>
    <w:p w:rsidR="00D455B1" w:rsidRDefault="001E09A0" w:rsidP="007F57C0">
      <w:pPr>
        <w:spacing w:after="0" w:line="240" w:lineRule="auto"/>
        <w:ind w:left="720" w:firstLine="720"/>
        <w:rPr>
          <w:i/>
          <w:lang w:bidi="ar-SA"/>
        </w:rPr>
      </w:pPr>
      <w:r>
        <w:rPr>
          <w:i/>
          <w:lang w:bidi="ar-SA"/>
        </w:rPr>
        <w:t>&lt;trendOptionList&gt;</w:t>
      </w:r>
    </w:p>
    <w:p w:rsidR="00D455B1" w:rsidRDefault="00D455B1" w:rsidP="007F57C0">
      <w:pPr>
        <w:spacing w:after="0" w:line="240" w:lineRule="auto"/>
        <w:ind w:left="1440" w:firstLine="720"/>
        <w:rPr>
          <w:i/>
          <w:lang w:bidi="ar-SA"/>
        </w:rPr>
      </w:pPr>
      <w:r>
        <w:rPr>
          <w:i/>
          <w:lang w:bidi="ar-SA"/>
        </w:rPr>
        <w:t>&lt;v&gt;linear&lt;/v&gt;&lt;v&gt;quadratic&lt;/v&gt;&lt;v&gt;cubic&lt;/v&gt;</w:t>
      </w:r>
    </w:p>
    <w:p w:rsidR="00D455B1" w:rsidRDefault="001E09A0" w:rsidP="007F57C0">
      <w:pPr>
        <w:spacing w:after="0" w:line="240" w:lineRule="auto"/>
        <w:ind w:left="720" w:firstLine="720"/>
        <w:rPr>
          <w:i/>
          <w:lang w:bidi="ar-SA"/>
        </w:rPr>
      </w:pPr>
      <w:r>
        <w:rPr>
          <w:i/>
          <w:lang w:bidi="ar-SA"/>
        </w:rPr>
        <w:t>&lt;/trendOptionList&gt;</w:t>
      </w:r>
    </w:p>
    <w:p w:rsidR="005A34D7" w:rsidRPr="005A2442" w:rsidRDefault="005A34D7" w:rsidP="007F57C0">
      <w:pPr>
        <w:spacing w:after="0" w:line="240" w:lineRule="auto"/>
        <w:ind w:left="1440"/>
        <w:rPr>
          <w:i/>
          <w:lang w:bidi="ar-SA"/>
        </w:rPr>
      </w:pPr>
      <w:r>
        <w:rPr>
          <w:i/>
          <w:lang w:bidi="ar-SA"/>
        </w:rPr>
        <w:t>&lt;withinFactorList&gt;&lt;v&gt;factor&lt;/v</w:t>
      </w:r>
      <w:r w:rsidR="00C01126">
        <w:rPr>
          <w:i/>
          <w:lang w:bidi="ar-SA"/>
        </w:rPr>
        <w:t>&gt;</w:t>
      </w:r>
      <w:r>
        <w:rPr>
          <w:i/>
          <w:lang w:bidi="ar-SA"/>
        </w:rPr>
        <w:t>&lt;/withinFactorList&gt;</w:t>
      </w:r>
    </w:p>
    <w:p w:rsidR="005A34D7" w:rsidRDefault="006D7CD8" w:rsidP="007F57C0">
      <w:pPr>
        <w:spacing w:after="0" w:line="240" w:lineRule="auto"/>
        <w:ind w:left="720" w:firstLine="720"/>
        <w:rPr>
          <w:i/>
          <w:lang w:bidi="ar-SA"/>
        </w:rPr>
      </w:pPr>
      <w:r>
        <w:rPr>
          <w:i/>
          <w:lang w:bidi="ar-SA"/>
        </w:rPr>
        <w:t>[</w:t>
      </w:r>
      <w:r w:rsidR="00912038">
        <w:rPr>
          <w:i/>
          <w:lang w:bidi="ar-SA"/>
        </w:rPr>
        <w:t xml:space="preserve"> OR </w:t>
      </w:r>
      <w:r>
        <w:rPr>
          <w:i/>
          <w:lang w:bidi="ar-SA"/>
        </w:rPr>
        <w:t>&lt;betweenFactorList&gt;&lt;v&gt;factor&lt;/</w:t>
      </w:r>
      <w:r w:rsidR="006967C7">
        <w:rPr>
          <w:i/>
          <w:lang w:bidi="ar-SA"/>
        </w:rPr>
        <w:t>v&gt;</w:t>
      </w:r>
      <w:r>
        <w:rPr>
          <w:i/>
          <w:lang w:bidi="ar-SA"/>
        </w:rPr>
        <w:t>&lt;/betweenFactorList</w:t>
      </w:r>
      <w:r w:rsidR="00912038">
        <w:rPr>
          <w:i/>
          <w:lang w:bidi="ar-SA"/>
        </w:rPr>
        <w:t>&gt;</w:t>
      </w:r>
      <w:r>
        <w:rPr>
          <w:i/>
          <w:lang w:bidi="ar-SA"/>
        </w:rPr>
        <w:t>]</w:t>
      </w:r>
    </w:p>
    <w:p w:rsidR="001E09A0" w:rsidRPr="005A2442" w:rsidRDefault="001E09A0" w:rsidP="00D2099F">
      <w:pPr>
        <w:spacing w:after="0" w:line="240" w:lineRule="auto"/>
        <w:ind w:firstLine="720"/>
        <w:rPr>
          <w:i/>
          <w:lang w:bidi="ar-SA"/>
        </w:rPr>
      </w:pPr>
      <w:r>
        <w:rPr>
          <w:i/>
          <w:lang w:bidi="ar-SA"/>
        </w:rPr>
        <w:t>&lt;/trend&gt;</w:t>
      </w:r>
    </w:p>
    <w:p w:rsidR="00D2099F" w:rsidRDefault="00D2099F" w:rsidP="00D2099F">
      <w:pPr>
        <w:spacing w:after="0" w:line="240" w:lineRule="auto"/>
        <w:rPr>
          <w:lang w:bidi="ar-SA"/>
        </w:rPr>
      </w:pPr>
      <w:r>
        <w:rPr>
          <w:lang w:bidi="ar-SA"/>
        </w:rPr>
        <w:t>&lt;/</w:t>
      </w:r>
      <w:r>
        <w:rPr>
          <w:i/>
          <w:lang w:bidi="ar-SA"/>
        </w:rPr>
        <w:t>hypothesis</w:t>
      </w:r>
      <w:r>
        <w:rPr>
          <w:lang w:bidi="ar-SA"/>
        </w:rPr>
        <w:t>&gt;</w:t>
      </w:r>
    </w:p>
    <w:p w:rsidR="00D2099F" w:rsidRDefault="00D2099F" w:rsidP="00D2099F">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D2099F" w:rsidRPr="00566F32" w:rsidRDefault="00D2099F" w:rsidP="00D2099F">
      <w:pPr>
        <w:spacing w:after="0"/>
        <w:rPr>
          <w:b/>
          <w:lang w:bidi="ar-SA"/>
        </w:rPr>
      </w:pPr>
      <w:r w:rsidRPr="00EF7B83">
        <w:rPr>
          <w:b/>
          <w:lang w:bidi="ar-SA"/>
        </w:rPr>
        <w:t>XML Response:</w:t>
      </w:r>
    </w:p>
    <w:p w:rsidR="00CE4C30" w:rsidRDefault="00CE4C30" w:rsidP="00CE4C30">
      <w:pPr>
        <w:spacing w:after="0" w:line="240" w:lineRule="auto"/>
        <w:rPr>
          <w:i/>
          <w:lang w:bidi="ar-SA"/>
        </w:rPr>
      </w:pPr>
      <w:r w:rsidRPr="00F545EF">
        <w:rPr>
          <w:lang w:bidi="ar-SA"/>
        </w:rPr>
        <w:t>&lt;</w:t>
      </w:r>
      <w:r>
        <w:rPr>
          <w:i/>
          <w:lang w:bidi="ar-SA"/>
        </w:rPr>
        <w:t>hypothesis type=”trend”&gt;</w:t>
      </w:r>
    </w:p>
    <w:p w:rsidR="00CE4C30" w:rsidRDefault="00CE4C30" w:rsidP="00CE4C30">
      <w:pPr>
        <w:spacing w:after="0" w:line="240" w:lineRule="auto"/>
        <w:ind w:firstLine="720"/>
        <w:rPr>
          <w:i/>
          <w:lang w:bidi="ar-SA"/>
        </w:rPr>
      </w:pPr>
      <w:r>
        <w:rPr>
          <w:i/>
          <w:lang w:bidi="ar-SA"/>
        </w:rPr>
        <w:t>&lt;trend type=”polynomial | changeFromBaseline | average”&gt;</w:t>
      </w:r>
    </w:p>
    <w:p w:rsidR="00CE4C30" w:rsidRDefault="00CE4C30" w:rsidP="00CE4C30">
      <w:pPr>
        <w:spacing w:after="0" w:line="240" w:lineRule="auto"/>
        <w:ind w:left="720" w:firstLine="720"/>
        <w:rPr>
          <w:i/>
          <w:lang w:bidi="ar-SA"/>
        </w:rPr>
      </w:pPr>
      <w:r>
        <w:rPr>
          <w:i/>
          <w:lang w:bidi="ar-SA"/>
        </w:rPr>
        <w:t>&lt;trendOptionList&gt;</w:t>
      </w:r>
    </w:p>
    <w:p w:rsidR="00CE4C30" w:rsidRDefault="00CE4C30" w:rsidP="00CE4C30">
      <w:pPr>
        <w:spacing w:after="0" w:line="240" w:lineRule="auto"/>
        <w:ind w:left="1440" w:firstLine="720"/>
        <w:rPr>
          <w:i/>
          <w:lang w:bidi="ar-SA"/>
        </w:rPr>
      </w:pPr>
      <w:r>
        <w:rPr>
          <w:i/>
          <w:lang w:bidi="ar-SA"/>
        </w:rPr>
        <w:t>&lt;v&gt;linear&lt;/v&gt;&lt;v&gt;quadratic&lt;/v&gt;&lt;v&gt;cubic&lt;/v&gt;</w:t>
      </w:r>
    </w:p>
    <w:p w:rsidR="00CE4C30" w:rsidRDefault="00CE4C30" w:rsidP="00CE4C30">
      <w:pPr>
        <w:spacing w:after="0" w:line="240" w:lineRule="auto"/>
        <w:ind w:left="720" w:firstLine="720"/>
        <w:rPr>
          <w:i/>
          <w:lang w:bidi="ar-SA"/>
        </w:rPr>
      </w:pPr>
      <w:r>
        <w:rPr>
          <w:i/>
          <w:lang w:bidi="ar-SA"/>
        </w:rPr>
        <w:t>&lt;/trendOptionList&gt;</w:t>
      </w:r>
    </w:p>
    <w:p w:rsidR="00CE4C30" w:rsidRPr="005A2442" w:rsidRDefault="00CE4C30" w:rsidP="00CE4C30">
      <w:pPr>
        <w:spacing w:after="0" w:line="240" w:lineRule="auto"/>
        <w:ind w:left="1440"/>
        <w:rPr>
          <w:i/>
          <w:lang w:bidi="ar-SA"/>
        </w:rPr>
      </w:pPr>
      <w:r>
        <w:rPr>
          <w:i/>
          <w:lang w:bidi="ar-SA"/>
        </w:rPr>
        <w:t>&lt;withinFactorList&gt;&lt;v&gt;factor&lt;/v&gt;&lt;/withinFactorList&gt;</w:t>
      </w:r>
    </w:p>
    <w:p w:rsidR="00CE4C30" w:rsidRDefault="00CE4C30" w:rsidP="00CE4C30">
      <w:pPr>
        <w:spacing w:after="0" w:line="240" w:lineRule="auto"/>
        <w:ind w:left="720" w:firstLine="720"/>
        <w:rPr>
          <w:i/>
          <w:lang w:bidi="ar-SA"/>
        </w:rPr>
      </w:pPr>
      <w:r>
        <w:rPr>
          <w:i/>
          <w:lang w:bidi="ar-SA"/>
        </w:rPr>
        <w:t>[ OR &lt;betweenFactorList&gt;&lt;v&gt;factor&lt;/</w:t>
      </w:r>
      <w:r w:rsidR="006967C7">
        <w:rPr>
          <w:i/>
          <w:lang w:bidi="ar-SA"/>
        </w:rPr>
        <w:t>v&gt;</w:t>
      </w:r>
      <w:r>
        <w:rPr>
          <w:i/>
          <w:lang w:bidi="ar-SA"/>
        </w:rPr>
        <w:t>&lt;/betweenFactorList&gt;]</w:t>
      </w:r>
    </w:p>
    <w:p w:rsidR="00CE4C30" w:rsidRPr="005A2442" w:rsidRDefault="00CE4C30" w:rsidP="00CE4C30">
      <w:pPr>
        <w:spacing w:after="0" w:line="240" w:lineRule="auto"/>
        <w:ind w:firstLine="720"/>
        <w:rPr>
          <w:i/>
          <w:lang w:bidi="ar-SA"/>
        </w:rPr>
      </w:pPr>
      <w:r>
        <w:rPr>
          <w:i/>
          <w:lang w:bidi="ar-SA"/>
        </w:rPr>
        <w:t>&lt;/trend&gt;</w:t>
      </w:r>
    </w:p>
    <w:p w:rsidR="00CE4C30" w:rsidRDefault="00CE4C30" w:rsidP="00CE4C30">
      <w:pPr>
        <w:spacing w:after="0" w:line="240" w:lineRule="auto"/>
        <w:rPr>
          <w:lang w:bidi="ar-SA"/>
        </w:rPr>
      </w:pPr>
      <w:r>
        <w:rPr>
          <w:lang w:bidi="ar-SA"/>
        </w:rPr>
        <w:t>&lt;/</w:t>
      </w:r>
      <w:r>
        <w:rPr>
          <w:i/>
          <w:lang w:bidi="ar-SA"/>
        </w:rPr>
        <w:t>hypothesis</w:t>
      </w:r>
      <w:r>
        <w:rPr>
          <w:lang w:bidi="ar-SA"/>
        </w:rPr>
        <w:t>&gt;</w:t>
      </w:r>
    </w:p>
    <w:p w:rsidR="008E29C7" w:rsidRDefault="008E29C7" w:rsidP="00FB44AA">
      <w:pPr>
        <w:pStyle w:val="ListParagraph"/>
        <w:numPr>
          <w:ilvl w:val="0"/>
          <w:numId w:val="16"/>
        </w:numPr>
        <w:spacing w:after="0" w:line="240" w:lineRule="auto"/>
        <w:rPr>
          <w:lang w:bidi="ar-SA"/>
        </w:rPr>
      </w:pPr>
      <w:r>
        <w:rPr>
          <w:u w:val="single"/>
          <w:lang w:bidi="ar-SA"/>
        </w:rPr>
        <w:t xml:space="preserve">TrendInteraction </w:t>
      </w:r>
      <w:r w:rsidRPr="00AB341C">
        <w:rPr>
          <w:u w:val="single"/>
          <w:lang w:bidi="ar-SA"/>
        </w:rPr>
        <w:t>Hypothesis</w:t>
      </w:r>
      <w:r w:rsidRPr="00AB341C">
        <w:rPr>
          <w:lang w:bidi="ar-SA"/>
        </w:rPr>
        <w:t xml:space="preserve"> – </w:t>
      </w:r>
    </w:p>
    <w:p w:rsidR="006B390A" w:rsidRDefault="006B390A" w:rsidP="00622FF6">
      <w:pPr>
        <w:spacing w:after="0"/>
        <w:jc w:val="both"/>
        <w:rPr>
          <w:lang w:bidi="ar-SA"/>
        </w:rPr>
      </w:pPr>
      <w:r>
        <w:rPr>
          <w:lang w:bidi="ar-SA"/>
        </w:rPr>
        <w:t>T</w:t>
      </w:r>
      <w:r w:rsidRPr="006B390A">
        <w:rPr>
          <w:lang w:bidi="ar-SA"/>
        </w:rPr>
        <w:t>he user will specify the type(s) of trend being tested and the factor for which the trend will be tested.  In addition, the user will specify an interaction variable to compare trends.  The interaction variable must not equal the trend variable.</w:t>
      </w:r>
    </w:p>
    <w:p w:rsidR="008E29C7" w:rsidRPr="00EF7B83" w:rsidRDefault="008E29C7" w:rsidP="008E29C7">
      <w:pPr>
        <w:spacing w:after="0"/>
        <w:rPr>
          <w:b/>
          <w:lang w:bidi="ar-SA"/>
        </w:rPr>
      </w:pPr>
      <w:r w:rsidRPr="00EF7B83">
        <w:rPr>
          <w:b/>
          <w:lang w:bidi="ar-SA"/>
        </w:rPr>
        <w:t xml:space="preserve">XML Request: </w:t>
      </w:r>
    </w:p>
    <w:p w:rsidR="008E29C7" w:rsidRDefault="008E29C7" w:rsidP="008E29C7">
      <w:pPr>
        <w:spacing w:after="0" w:line="240" w:lineRule="auto"/>
        <w:rPr>
          <w:i/>
          <w:lang w:bidi="ar-SA"/>
        </w:rPr>
      </w:pPr>
      <w:r w:rsidRPr="00F545EF">
        <w:rPr>
          <w:lang w:bidi="ar-SA"/>
        </w:rPr>
        <w:t>&lt;</w:t>
      </w:r>
      <w:r>
        <w:rPr>
          <w:i/>
          <w:lang w:bidi="ar-SA"/>
        </w:rPr>
        <w:t>hypothesis type=”trend</w:t>
      </w:r>
      <w:r w:rsidR="0021058D">
        <w:rPr>
          <w:i/>
          <w:lang w:bidi="ar-SA"/>
        </w:rPr>
        <w:t>Interaction</w:t>
      </w:r>
      <w:r>
        <w:rPr>
          <w:i/>
          <w:lang w:bidi="ar-SA"/>
        </w:rPr>
        <w:t>”&gt;</w:t>
      </w:r>
    </w:p>
    <w:p w:rsidR="00AB4367" w:rsidRDefault="00AB4367" w:rsidP="00AB4367">
      <w:pPr>
        <w:spacing w:after="0" w:line="240" w:lineRule="auto"/>
        <w:ind w:firstLine="720"/>
        <w:rPr>
          <w:i/>
          <w:lang w:bidi="ar-SA"/>
        </w:rPr>
      </w:pPr>
      <w:r>
        <w:rPr>
          <w:i/>
          <w:lang w:bidi="ar-SA"/>
        </w:rPr>
        <w:t>&lt;withinFactorList&gt;&lt;v&gt;factor&lt;/v&gt;&lt;/withinFactorList&gt;</w:t>
      </w:r>
    </w:p>
    <w:p w:rsidR="00177310" w:rsidRDefault="00177310" w:rsidP="00177310">
      <w:pPr>
        <w:spacing w:after="0" w:line="240" w:lineRule="auto"/>
        <w:ind w:firstLine="720"/>
        <w:rPr>
          <w:i/>
          <w:lang w:bidi="ar-SA"/>
        </w:rPr>
      </w:pPr>
      <w:r>
        <w:rPr>
          <w:i/>
          <w:lang w:bidi="ar-SA"/>
        </w:rPr>
        <w:t>[ OR &lt;betweenFactorList&gt;&lt;v&gt;factor&lt;/</w:t>
      </w:r>
      <w:r w:rsidR="00E21117">
        <w:rPr>
          <w:i/>
          <w:lang w:bidi="ar-SA"/>
        </w:rPr>
        <w:t>v&gt;</w:t>
      </w:r>
      <w:r>
        <w:rPr>
          <w:i/>
          <w:lang w:bidi="ar-SA"/>
        </w:rPr>
        <w:t>&lt;/betweenFactorList&gt;]</w:t>
      </w:r>
    </w:p>
    <w:p w:rsidR="008E29C7" w:rsidRDefault="008E29C7" w:rsidP="008E29C7">
      <w:pPr>
        <w:spacing w:after="0" w:line="240" w:lineRule="auto"/>
        <w:ind w:firstLine="720"/>
        <w:rPr>
          <w:i/>
          <w:lang w:bidi="ar-SA"/>
        </w:rPr>
      </w:pPr>
      <w:r>
        <w:rPr>
          <w:i/>
          <w:lang w:bidi="ar-SA"/>
        </w:rPr>
        <w:t>&lt;trend type=”polynomial | changeFromBaseline | average”&gt;</w:t>
      </w:r>
    </w:p>
    <w:p w:rsidR="008E29C7" w:rsidRDefault="008E29C7" w:rsidP="008E29C7">
      <w:pPr>
        <w:spacing w:after="0" w:line="240" w:lineRule="auto"/>
        <w:ind w:left="720" w:firstLine="720"/>
        <w:rPr>
          <w:i/>
          <w:lang w:bidi="ar-SA"/>
        </w:rPr>
      </w:pPr>
      <w:r>
        <w:rPr>
          <w:i/>
          <w:lang w:bidi="ar-SA"/>
        </w:rPr>
        <w:t>&lt;trendOptionList&gt;</w:t>
      </w:r>
    </w:p>
    <w:p w:rsidR="008E29C7" w:rsidRDefault="008E29C7" w:rsidP="008E29C7">
      <w:pPr>
        <w:spacing w:after="0" w:line="240" w:lineRule="auto"/>
        <w:ind w:left="1440" w:firstLine="720"/>
        <w:rPr>
          <w:i/>
          <w:lang w:bidi="ar-SA"/>
        </w:rPr>
      </w:pPr>
      <w:r>
        <w:rPr>
          <w:i/>
          <w:lang w:bidi="ar-SA"/>
        </w:rPr>
        <w:t>&lt;v&gt;linear&lt;/v&gt;&lt;v&gt;quadratic&lt;/v&gt;&lt;v&gt;cubic&lt;/v&gt;</w:t>
      </w:r>
    </w:p>
    <w:p w:rsidR="008E29C7" w:rsidRDefault="008E29C7" w:rsidP="008E29C7">
      <w:pPr>
        <w:spacing w:after="0" w:line="240" w:lineRule="auto"/>
        <w:ind w:left="720" w:firstLine="720"/>
        <w:rPr>
          <w:i/>
          <w:lang w:bidi="ar-SA"/>
        </w:rPr>
      </w:pPr>
      <w:r>
        <w:rPr>
          <w:i/>
          <w:lang w:bidi="ar-SA"/>
        </w:rPr>
        <w:t>&lt;/trendOptionList&gt;</w:t>
      </w:r>
    </w:p>
    <w:p w:rsidR="00950929" w:rsidRDefault="00950929" w:rsidP="0011076F">
      <w:pPr>
        <w:spacing w:after="0" w:line="240" w:lineRule="auto"/>
        <w:ind w:left="720" w:firstLine="720"/>
        <w:rPr>
          <w:i/>
          <w:lang w:bidi="ar-SA"/>
        </w:rPr>
      </w:pPr>
      <w:r>
        <w:rPr>
          <w:i/>
          <w:lang w:bidi="ar-SA"/>
        </w:rPr>
        <w:t>&lt;withinFactorList&gt;&lt;v&gt;factor&lt;/v&gt;&lt;/withinFactorList&gt;</w:t>
      </w:r>
    </w:p>
    <w:p w:rsidR="00950929" w:rsidRDefault="00950929" w:rsidP="0011076F">
      <w:pPr>
        <w:spacing w:after="0" w:line="240" w:lineRule="auto"/>
        <w:ind w:left="1440"/>
        <w:rPr>
          <w:i/>
          <w:lang w:bidi="ar-SA"/>
        </w:rPr>
      </w:pPr>
      <w:r>
        <w:rPr>
          <w:i/>
          <w:lang w:bidi="ar-SA"/>
        </w:rPr>
        <w:t>[ OR &lt;betweenFactorList&gt;&lt;v&gt;factor&lt;/v&gt;&lt;/betweenFactorList&gt;]</w:t>
      </w:r>
    </w:p>
    <w:p w:rsidR="00950929" w:rsidRDefault="00950929" w:rsidP="0011076F">
      <w:pPr>
        <w:spacing w:after="0" w:line="240" w:lineRule="auto"/>
        <w:ind w:left="720" w:firstLine="720"/>
        <w:rPr>
          <w:i/>
          <w:lang w:bidi="ar-SA"/>
        </w:rPr>
      </w:pPr>
      <w:r>
        <w:rPr>
          <w:i/>
          <w:lang w:bidi="ar-SA"/>
        </w:rPr>
        <w:t>&lt;interaction&gt;</w:t>
      </w:r>
    </w:p>
    <w:p w:rsidR="00950929" w:rsidRDefault="00950929" w:rsidP="0011076F">
      <w:pPr>
        <w:spacing w:after="0" w:line="240" w:lineRule="auto"/>
        <w:ind w:left="1440" w:firstLine="720"/>
        <w:rPr>
          <w:i/>
          <w:lang w:bidi="ar-SA"/>
        </w:rPr>
      </w:pPr>
      <w:r>
        <w:rPr>
          <w:i/>
          <w:lang w:bidi="ar-SA"/>
        </w:rPr>
        <w:t>&lt;withinFactorList&gt;&lt;v&gt;factor&lt;/v&gt;&lt;/withinFactorList&gt;</w:t>
      </w:r>
    </w:p>
    <w:p w:rsidR="00950929" w:rsidRDefault="00950929" w:rsidP="0011076F">
      <w:pPr>
        <w:spacing w:after="0" w:line="240" w:lineRule="auto"/>
        <w:ind w:left="1440" w:firstLine="720"/>
        <w:rPr>
          <w:i/>
          <w:lang w:bidi="ar-SA"/>
        </w:rPr>
      </w:pPr>
      <w:r>
        <w:rPr>
          <w:i/>
          <w:lang w:bidi="ar-SA"/>
        </w:rPr>
        <w:t>[ OR &lt;betweenFactorList&gt;&lt;v&gt;factor&lt;/v&gt;&lt;/betweenFactorList&gt;]</w:t>
      </w:r>
    </w:p>
    <w:p w:rsidR="0011076F" w:rsidRDefault="0011076F" w:rsidP="0011076F">
      <w:pPr>
        <w:spacing w:after="0" w:line="240" w:lineRule="auto"/>
        <w:rPr>
          <w:i/>
          <w:lang w:bidi="ar-SA"/>
        </w:rPr>
      </w:pPr>
      <w:r>
        <w:rPr>
          <w:i/>
          <w:lang w:bidi="ar-SA"/>
        </w:rPr>
        <w:tab/>
      </w:r>
      <w:r>
        <w:rPr>
          <w:i/>
          <w:lang w:bidi="ar-SA"/>
        </w:rPr>
        <w:tab/>
        <w:t>&lt;/interaction&gt;</w:t>
      </w:r>
    </w:p>
    <w:p w:rsidR="008E29C7" w:rsidRPr="005A2442" w:rsidRDefault="008E29C7" w:rsidP="008E29C7">
      <w:pPr>
        <w:spacing w:after="0" w:line="240" w:lineRule="auto"/>
        <w:ind w:firstLine="720"/>
        <w:rPr>
          <w:i/>
          <w:lang w:bidi="ar-SA"/>
        </w:rPr>
      </w:pPr>
      <w:r>
        <w:rPr>
          <w:i/>
          <w:lang w:bidi="ar-SA"/>
        </w:rPr>
        <w:t>&lt;/trend&gt;</w:t>
      </w:r>
    </w:p>
    <w:p w:rsidR="008E29C7" w:rsidRDefault="008E29C7" w:rsidP="008E29C7">
      <w:pPr>
        <w:spacing w:after="0" w:line="240" w:lineRule="auto"/>
        <w:rPr>
          <w:lang w:bidi="ar-SA"/>
        </w:rPr>
      </w:pPr>
      <w:r>
        <w:rPr>
          <w:lang w:bidi="ar-SA"/>
        </w:rPr>
        <w:t>&lt;/</w:t>
      </w:r>
      <w:r>
        <w:rPr>
          <w:i/>
          <w:lang w:bidi="ar-SA"/>
        </w:rPr>
        <w:t>hypothesis</w:t>
      </w:r>
      <w:r>
        <w:rPr>
          <w:lang w:bidi="ar-SA"/>
        </w:rPr>
        <w:t>&gt;</w:t>
      </w:r>
    </w:p>
    <w:p w:rsidR="008E29C7" w:rsidRDefault="008E29C7" w:rsidP="008E29C7">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8E29C7" w:rsidRPr="00566F32" w:rsidRDefault="008E29C7" w:rsidP="008E29C7">
      <w:pPr>
        <w:spacing w:after="0"/>
        <w:rPr>
          <w:b/>
          <w:lang w:bidi="ar-SA"/>
        </w:rPr>
      </w:pPr>
      <w:r w:rsidRPr="00EF7B83">
        <w:rPr>
          <w:b/>
          <w:lang w:bidi="ar-SA"/>
        </w:rPr>
        <w:t>XML Response:</w:t>
      </w:r>
    </w:p>
    <w:p w:rsidR="002556B2" w:rsidRDefault="002556B2" w:rsidP="002556B2">
      <w:pPr>
        <w:spacing w:after="0" w:line="240" w:lineRule="auto"/>
        <w:rPr>
          <w:i/>
          <w:lang w:bidi="ar-SA"/>
        </w:rPr>
      </w:pPr>
      <w:r w:rsidRPr="00F545EF">
        <w:rPr>
          <w:lang w:bidi="ar-SA"/>
        </w:rPr>
        <w:t>&lt;</w:t>
      </w:r>
      <w:r>
        <w:rPr>
          <w:i/>
          <w:lang w:bidi="ar-SA"/>
        </w:rPr>
        <w:t>hypothesis type=”trendInteraction”&gt;</w:t>
      </w:r>
    </w:p>
    <w:p w:rsidR="002556B2" w:rsidRDefault="002556B2" w:rsidP="002556B2">
      <w:pPr>
        <w:spacing w:after="0" w:line="240" w:lineRule="auto"/>
        <w:ind w:firstLine="720"/>
        <w:rPr>
          <w:i/>
          <w:lang w:bidi="ar-SA"/>
        </w:rPr>
      </w:pPr>
      <w:r>
        <w:rPr>
          <w:i/>
          <w:lang w:bidi="ar-SA"/>
        </w:rPr>
        <w:t>&lt;withinFactorList&gt;&lt;v&gt;factor&lt;/v&gt;&lt;/withinFactorList&gt;</w:t>
      </w:r>
    </w:p>
    <w:p w:rsidR="002556B2" w:rsidRDefault="002556B2" w:rsidP="002556B2">
      <w:pPr>
        <w:spacing w:after="0" w:line="240" w:lineRule="auto"/>
        <w:ind w:firstLine="720"/>
        <w:rPr>
          <w:i/>
          <w:lang w:bidi="ar-SA"/>
        </w:rPr>
      </w:pPr>
      <w:r>
        <w:rPr>
          <w:i/>
          <w:lang w:bidi="ar-SA"/>
        </w:rPr>
        <w:t>[ OR &lt;betweenFactorList&gt;&lt;v&gt;factor&lt;/v&gt;&lt;/betweenFactorList&gt;]</w:t>
      </w:r>
    </w:p>
    <w:p w:rsidR="002556B2" w:rsidRDefault="002556B2" w:rsidP="002556B2">
      <w:pPr>
        <w:spacing w:after="0" w:line="240" w:lineRule="auto"/>
        <w:ind w:firstLine="720"/>
        <w:rPr>
          <w:i/>
          <w:lang w:bidi="ar-SA"/>
        </w:rPr>
      </w:pPr>
      <w:r>
        <w:rPr>
          <w:i/>
          <w:lang w:bidi="ar-SA"/>
        </w:rPr>
        <w:t>&lt;trend type=”polynomial | changeFromBaseline | average”&gt;</w:t>
      </w:r>
    </w:p>
    <w:p w:rsidR="002556B2" w:rsidRDefault="002556B2" w:rsidP="002556B2">
      <w:pPr>
        <w:spacing w:after="0" w:line="240" w:lineRule="auto"/>
        <w:ind w:left="720" w:firstLine="720"/>
        <w:rPr>
          <w:i/>
          <w:lang w:bidi="ar-SA"/>
        </w:rPr>
      </w:pPr>
      <w:r>
        <w:rPr>
          <w:i/>
          <w:lang w:bidi="ar-SA"/>
        </w:rPr>
        <w:lastRenderedPageBreak/>
        <w:t>&lt;trendOptionList&gt;</w:t>
      </w:r>
    </w:p>
    <w:p w:rsidR="002556B2" w:rsidRDefault="002556B2" w:rsidP="002556B2">
      <w:pPr>
        <w:spacing w:after="0" w:line="240" w:lineRule="auto"/>
        <w:ind w:left="1440" w:firstLine="720"/>
        <w:rPr>
          <w:i/>
          <w:lang w:bidi="ar-SA"/>
        </w:rPr>
      </w:pPr>
      <w:r>
        <w:rPr>
          <w:i/>
          <w:lang w:bidi="ar-SA"/>
        </w:rPr>
        <w:t>&lt;v&gt;linear&lt;/v&gt;&lt;v&gt;quadratic&lt;/v&gt;&lt;v&gt;cubic&lt;/v&gt;</w:t>
      </w:r>
    </w:p>
    <w:p w:rsidR="002556B2" w:rsidRDefault="002556B2" w:rsidP="002556B2">
      <w:pPr>
        <w:spacing w:after="0" w:line="240" w:lineRule="auto"/>
        <w:ind w:left="720" w:firstLine="720"/>
        <w:rPr>
          <w:i/>
          <w:lang w:bidi="ar-SA"/>
        </w:rPr>
      </w:pPr>
      <w:r>
        <w:rPr>
          <w:i/>
          <w:lang w:bidi="ar-SA"/>
        </w:rPr>
        <w:t>&lt;/trendOptionList&gt;</w:t>
      </w:r>
    </w:p>
    <w:p w:rsidR="002556B2" w:rsidRDefault="002556B2" w:rsidP="002556B2">
      <w:pPr>
        <w:spacing w:after="0" w:line="240" w:lineRule="auto"/>
        <w:ind w:left="720" w:firstLine="720"/>
        <w:rPr>
          <w:i/>
          <w:lang w:bidi="ar-SA"/>
        </w:rPr>
      </w:pPr>
      <w:r>
        <w:rPr>
          <w:i/>
          <w:lang w:bidi="ar-SA"/>
        </w:rPr>
        <w:t>&lt;withinFactorList&gt;&lt;v&gt;factor&lt;/v&gt;&lt;/withinFactorList&gt;</w:t>
      </w:r>
    </w:p>
    <w:p w:rsidR="002556B2" w:rsidRDefault="002556B2" w:rsidP="002556B2">
      <w:pPr>
        <w:spacing w:after="0" w:line="240" w:lineRule="auto"/>
        <w:ind w:left="1440"/>
        <w:rPr>
          <w:i/>
          <w:lang w:bidi="ar-SA"/>
        </w:rPr>
      </w:pPr>
      <w:r>
        <w:rPr>
          <w:i/>
          <w:lang w:bidi="ar-SA"/>
        </w:rPr>
        <w:t>[ OR &lt;betweenFactorList&gt;&lt;v&gt;factor&lt;/v&gt;&lt;/betweenFactorList&gt;]</w:t>
      </w:r>
    </w:p>
    <w:p w:rsidR="002556B2" w:rsidRDefault="002556B2" w:rsidP="002556B2">
      <w:pPr>
        <w:spacing w:after="0" w:line="240" w:lineRule="auto"/>
        <w:ind w:left="720" w:firstLine="720"/>
        <w:rPr>
          <w:i/>
          <w:lang w:bidi="ar-SA"/>
        </w:rPr>
      </w:pPr>
      <w:r>
        <w:rPr>
          <w:i/>
          <w:lang w:bidi="ar-SA"/>
        </w:rPr>
        <w:t>&lt;interaction&gt;</w:t>
      </w:r>
    </w:p>
    <w:p w:rsidR="002556B2" w:rsidRDefault="002556B2" w:rsidP="002556B2">
      <w:pPr>
        <w:spacing w:after="0" w:line="240" w:lineRule="auto"/>
        <w:ind w:left="1440" w:firstLine="720"/>
        <w:rPr>
          <w:i/>
          <w:lang w:bidi="ar-SA"/>
        </w:rPr>
      </w:pPr>
      <w:r>
        <w:rPr>
          <w:i/>
          <w:lang w:bidi="ar-SA"/>
        </w:rPr>
        <w:t>&lt;withinFactorList&gt;&lt;v&gt;factor&lt;/v&gt;&lt;/withinFactorList&gt;</w:t>
      </w:r>
    </w:p>
    <w:p w:rsidR="002556B2" w:rsidRDefault="002556B2" w:rsidP="002556B2">
      <w:pPr>
        <w:spacing w:after="0" w:line="240" w:lineRule="auto"/>
        <w:ind w:left="1440" w:firstLine="720"/>
        <w:rPr>
          <w:i/>
          <w:lang w:bidi="ar-SA"/>
        </w:rPr>
      </w:pPr>
      <w:r>
        <w:rPr>
          <w:i/>
          <w:lang w:bidi="ar-SA"/>
        </w:rPr>
        <w:t>[ OR &lt;betweenFactorList&gt;&lt;v&gt;factor&lt;/v&gt;&lt;/betweenFactorList&gt;]</w:t>
      </w:r>
    </w:p>
    <w:p w:rsidR="002556B2" w:rsidRDefault="002556B2" w:rsidP="002556B2">
      <w:pPr>
        <w:spacing w:after="0" w:line="240" w:lineRule="auto"/>
        <w:rPr>
          <w:i/>
          <w:lang w:bidi="ar-SA"/>
        </w:rPr>
      </w:pPr>
      <w:r>
        <w:rPr>
          <w:i/>
          <w:lang w:bidi="ar-SA"/>
        </w:rPr>
        <w:tab/>
      </w:r>
      <w:r>
        <w:rPr>
          <w:i/>
          <w:lang w:bidi="ar-SA"/>
        </w:rPr>
        <w:tab/>
        <w:t>&lt;/interaction&gt;</w:t>
      </w:r>
    </w:p>
    <w:p w:rsidR="002556B2" w:rsidRPr="005A2442" w:rsidRDefault="002556B2" w:rsidP="002556B2">
      <w:pPr>
        <w:spacing w:after="0" w:line="240" w:lineRule="auto"/>
        <w:ind w:firstLine="720"/>
        <w:rPr>
          <w:i/>
          <w:lang w:bidi="ar-SA"/>
        </w:rPr>
      </w:pPr>
      <w:r>
        <w:rPr>
          <w:i/>
          <w:lang w:bidi="ar-SA"/>
        </w:rPr>
        <w:t>&lt;/trend&gt;</w:t>
      </w:r>
    </w:p>
    <w:p w:rsidR="002556B2" w:rsidRDefault="002556B2" w:rsidP="002556B2">
      <w:pPr>
        <w:spacing w:after="0" w:line="240" w:lineRule="auto"/>
        <w:rPr>
          <w:lang w:bidi="ar-SA"/>
        </w:rPr>
      </w:pPr>
      <w:r>
        <w:rPr>
          <w:lang w:bidi="ar-SA"/>
        </w:rPr>
        <w:t>&lt;/</w:t>
      </w:r>
      <w:r>
        <w:rPr>
          <w:i/>
          <w:lang w:bidi="ar-SA"/>
        </w:rPr>
        <w:t>hypothesis</w:t>
      </w:r>
      <w:r>
        <w:rPr>
          <w:lang w:bidi="ar-SA"/>
        </w:rPr>
        <w:t>&gt;</w:t>
      </w:r>
    </w:p>
    <w:p w:rsidR="00A4453C" w:rsidRDefault="00A4453C" w:rsidP="00A4453C">
      <w:pPr>
        <w:pStyle w:val="Heading4"/>
        <w:rPr>
          <w:lang w:bidi="ar-SA"/>
        </w:rPr>
      </w:pPr>
      <w:r>
        <w:rPr>
          <w:lang w:bidi="ar-SA"/>
        </w:rPr>
        <w:t>Read</w:t>
      </w:r>
    </w:p>
    <w:p w:rsidR="002C1728" w:rsidRPr="00611D53" w:rsidRDefault="002C1728" w:rsidP="002C1728">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Pr>
          <w:rFonts w:ascii="Courier New" w:hAnsi="Courier New" w:cs="Courier New"/>
          <w:lang w:bidi="ar-SA"/>
        </w:rPr>
        <w:t>hypothesis</w:t>
      </w:r>
    </w:p>
    <w:p w:rsidR="002C1728" w:rsidRDefault="002C1728" w:rsidP="002C1728">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2C1728" w:rsidRDefault="002C1728" w:rsidP="002C1728">
      <w:pPr>
        <w:spacing w:after="0" w:line="240" w:lineRule="auto"/>
        <w:rPr>
          <w:lang w:bidi="ar-SA"/>
        </w:rPr>
      </w:pPr>
      <w:r w:rsidRPr="00251FDB">
        <w:rPr>
          <w:b/>
          <w:lang w:bidi="ar-SA"/>
        </w:rPr>
        <w:t>XML Re</w:t>
      </w:r>
      <w:r w:rsidR="00A909EB">
        <w:rPr>
          <w:b/>
          <w:lang w:bidi="ar-SA"/>
        </w:rPr>
        <w:t>spo</w:t>
      </w:r>
      <w:r w:rsidRPr="00251FDB">
        <w:rPr>
          <w:b/>
          <w:lang w:bidi="ar-SA"/>
        </w:rPr>
        <w:t>nse</w:t>
      </w:r>
      <w:r w:rsidRPr="00F00B97">
        <w:rPr>
          <w:b/>
          <w:lang w:bidi="ar-SA"/>
        </w:rPr>
        <w:t>:</w:t>
      </w:r>
    </w:p>
    <w:p w:rsidR="002C1728" w:rsidRDefault="002C1728" w:rsidP="002C1728">
      <w:pPr>
        <w:spacing w:after="0" w:line="240" w:lineRule="auto"/>
        <w:rPr>
          <w:i/>
          <w:lang w:bidi="ar-SA"/>
        </w:rPr>
      </w:pPr>
      <w:r w:rsidRPr="00F545EF">
        <w:rPr>
          <w:lang w:bidi="ar-SA"/>
        </w:rPr>
        <w:t>&lt;</w:t>
      </w:r>
      <w:r>
        <w:rPr>
          <w:i/>
          <w:lang w:bidi="ar-SA"/>
        </w:rPr>
        <w:t>hypothesis type=”main | interaction | trend”&gt;</w:t>
      </w:r>
    </w:p>
    <w:p w:rsidR="002C1728" w:rsidRPr="005A2442" w:rsidRDefault="0044563B" w:rsidP="002C1728">
      <w:pPr>
        <w:spacing w:after="0" w:line="240" w:lineRule="auto"/>
        <w:ind w:firstLine="720"/>
        <w:rPr>
          <w:i/>
          <w:lang w:bidi="ar-SA"/>
        </w:rPr>
      </w:pPr>
      <w:r>
        <w:rPr>
          <w:i/>
          <w:lang w:bidi="ar-SA"/>
        </w:rPr>
        <w:t>…</w:t>
      </w:r>
    </w:p>
    <w:p w:rsidR="002C1728" w:rsidRDefault="002C1728" w:rsidP="002C1728">
      <w:pPr>
        <w:spacing w:after="0" w:line="240" w:lineRule="auto"/>
        <w:rPr>
          <w:lang w:bidi="ar-SA"/>
        </w:rPr>
      </w:pPr>
      <w:r>
        <w:rPr>
          <w:lang w:bidi="ar-SA"/>
        </w:rPr>
        <w:t>&lt;/</w:t>
      </w:r>
      <w:r>
        <w:rPr>
          <w:i/>
          <w:lang w:bidi="ar-SA"/>
        </w:rPr>
        <w:t>hypothesis</w:t>
      </w:r>
      <w:r>
        <w:rPr>
          <w:lang w:bidi="ar-SA"/>
        </w:rPr>
        <w:t>&gt;</w:t>
      </w:r>
    </w:p>
    <w:p w:rsidR="00A4453C" w:rsidRDefault="00A4453C" w:rsidP="00A4453C">
      <w:pPr>
        <w:pStyle w:val="Heading4"/>
        <w:rPr>
          <w:lang w:bidi="ar-SA"/>
        </w:rPr>
      </w:pPr>
      <w:r>
        <w:rPr>
          <w:lang w:bidi="ar-SA"/>
        </w:rPr>
        <w:t>Delete</w:t>
      </w:r>
    </w:p>
    <w:p w:rsidR="004E6741" w:rsidRPr="004E6741" w:rsidRDefault="004E6741" w:rsidP="004E6741">
      <w:pPr>
        <w:spacing w:after="0" w:line="240" w:lineRule="auto"/>
        <w:rPr>
          <w:lang w:bidi="ar-SA"/>
        </w:rPr>
      </w:pPr>
      <w:r w:rsidRPr="004E6741">
        <w:rPr>
          <w:lang w:bidi="ar-SA"/>
        </w:rPr>
        <w:t>The following command will delete the hypothesis stored with the specified study design</w:t>
      </w:r>
    </w:p>
    <w:p w:rsidR="004E6741" w:rsidRDefault="004E6741" w:rsidP="004E6741">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sidR="0044563B" w:rsidRPr="0044563B">
        <w:rPr>
          <w:rFonts w:ascii="Courier New" w:hAnsi="Courier New" w:cs="Courier New"/>
          <w:lang w:bidi="ar-SA"/>
        </w:rPr>
        <w:t xml:space="preserve"> </w:t>
      </w:r>
      <w:r w:rsidR="0044563B">
        <w:rPr>
          <w:rFonts w:ascii="Courier New" w:hAnsi="Courier New" w:cs="Courier New"/>
          <w:lang w:bidi="ar-SA"/>
        </w:rPr>
        <w:t>hypothesis</w:t>
      </w:r>
    </w:p>
    <w:p w:rsidR="004E6741" w:rsidRPr="00E50DD5" w:rsidRDefault="004E6741" w:rsidP="004E6741">
      <w:pPr>
        <w:spacing w:after="0"/>
        <w:rPr>
          <w:lang w:bidi="ar-SA"/>
        </w:rPr>
      </w:pPr>
      <w:r w:rsidRPr="00EF7B83">
        <w:rPr>
          <w:b/>
          <w:lang w:bidi="ar-SA"/>
        </w:rPr>
        <w:t xml:space="preserve">XML Request: </w:t>
      </w:r>
      <w:r>
        <w:rPr>
          <w:lang w:bidi="ar-SA"/>
        </w:rPr>
        <w:t>no entity body</w:t>
      </w:r>
    </w:p>
    <w:p w:rsidR="004E6741" w:rsidRDefault="004E6741" w:rsidP="004E6741">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4E6741" w:rsidRPr="00EF7B83" w:rsidRDefault="004E6741" w:rsidP="004E6741">
      <w:pPr>
        <w:spacing w:after="0"/>
        <w:rPr>
          <w:b/>
          <w:lang w:bidi="ar-SA"/>
        </w:rPr>
      </w:pPr>
      <w:r w:rsidRPr="00EF7B83">
        <w:rPr>
          <w:b/>
          <w:lang w:bidi="ar-SA"/>
        </w:rPr>
        <w:t>XML Response:</w:t>
      </w:r>
    </w:p>
    <w:p w:rsidR="0044563B" w:rsidRDefault="0044563B" w:rsidP="0044563B">
      <w:pPr>
        <w:spacing w:after="0" w:line="240" w:lineRule="auto"/>
        <w:rPr>
          <w:i/>
          <w:lang w:bidi="ar-SA"/>
        </w:rPr>
      </w:pPr>
      <w:r w:rsidRPr="00F545EF">
        <w:rPr>
          <w:lang w:bidi="ar-SA"/>
        </w:rPr>
        <w:t>&lt;</w:t>
      </w:r>
      <w:r>
        <w:rPr>
          <w:i/>
          <w:lang w:bidi="ar-SA"/>
        </w:rPr>
        <w:t>hypothesis type=”main | interaction | trend”&gt;</w:t>
      </w:r>
    </w:p>
    <w:p w:rsidR="0044563B" w:rsidRPr="005A2442" w:rsidRDefault="0044563B" w:rsidP="0044563B">
      <w:pPr>
        <w:spacing w:after="0" w:line="240" w:lineRule="auto"/>
        <w:ind w:firstLine="720"/>
        <w:rPr>
          <w:i/>
          <w:lang w:bidi="ar-SA"/>
        </w:rPr>
      </w:pPr>
      <w:r>
        <w:rPr>
          <w:i/>
          <w:lang w:bidi="ar-SA"/>
        </w:rPr>
        <w:t>…</w:t>
      </w:r>
    </w:p>
    <w:p w:rsidR="0044563B" w:rsidRDefault="0044563B" w:rsidP="0044563B">
      <w:pPr>
        <w:spacing w:after="0" w:line="240" w:lineRule="auto"/>
        <w:rPr>
          <w:lang w:bidi="ar-SA"/>
        </w:rPr>
      </w:pPr>
      <w:r>
        <w:rPr>
          <w:lang w:bidi="ar-SA"/>
        </w:rPr>
        <w:t>&lt;/</w:t>
      </w:r>
      <w:r>
        <w:rPr>
          <w:i/>
          <w:lang w:bidi="ar-SA"/>
        </w:rPr>
        <w:t>hypothesis</w:t>
      </w:r>
      <w:r>
        <w:rPr>
          <w:lang w:bidi="ar-SA"/>
        </w:rPr>
        <w:t>&gt;</w:t>
      </w:r>
    </w:p>
    <w:p w:rsidR="004E6741" w:rsidRDefault="004E6741" w:rsidP="004E6741">
      <w:pPr>
        <w:spacing w:after="0" w:line="240" w:lineRule="auto"/>
        <w:rPr>
          <w:lang w:bidi="ar-SA"/>
        </w:rPr>
      </w:pPr>
    </w:p>
    <w:p w:rsidR="00A4453C" w:rsidRDefault="00A4453C" w:rsidP="00A4453C">
      <w:pPr>
        <w:pStyle w:val="Heading3"/>
        <w:rPr>
          <w:lang w:bidi="ar-SA"/>
        </w:rPr>
      </w:pPr>
      <w:bookmarkStart w:id="43" w:name="_Toc314555206"/>
      <w:r>
        <w:rPr>
          <w:lang w:bidi="ar-SA"/>
        </w:rPr>
        <w:t>Covariance Commands</w:t>
      </w:r>
      <w:bookmarkEnd w:id="43"/>
    </w:p>
    <w:p w:rsidR="00622FF6" w:rsidRPr="00622FF6" w:rsidRDefault="00622FF6" w:rsidP="00622FF6">
      <w:pPr>
        <w:spacing w:after="0"/>
        <w:jc w:val="both"/>
        <w:rPr>
          <w:lang w:bidi="ar-SA"/>
        </w:rPr>
      </w:pPr>
      <w:r w:rsidRPr="00622FF6">
        <w:rPr>
          <w:lang w:bidi="ar-SA"/>
        </w:rPr>
        <w:t>The Study Design service will store covariance matrices and associated meta information for the study design.  Users can save variability information either in terms of covariance or correlation.  Both input modes are supported in this API.</w:t>
      </w:r>
    </w:p>
    <w:p w:rsidR="00622FF6" w:rsidRDefault="00622FF6" w:rsidP="00622FF6">
      <w:pPr>
        <w:spacing w:after="0"/>
        <w:rPr>
          <w:lang w:bidi="ar-SA"/>
        </w:rPr>
      </w:pPr>
      <w:r>
        <w:rPr>
          <w:lang w:bidi="ar-SA"/>
        </w:rPr>
        <w:t>Covariance API consists of three types of objects;</w:t>
      </w:r>
    </w:p>
    <w:p w:rsidR="00622FF6" w:rsidRDefault="00622FF6" w:rsidP="00FB44AA">
      <w:pPr>
        <w:pStyle w:val="ListParagraph"/>
        <w:numPr>
          <w:ilvl w:val="0"/>
          <w:numId w:val="17"/>
        </w:numPr>
        <w:spacing w:after="0"/>
        <w:rPr>
          <w:lang w:bidi="ar-SA"/>
        </w:rPr>
      </w:pPr>
      <w:r>
        <w:rPr>
          <w:lang w:bidi="ar-SA"/>
        </w:rPr>
        <w:t>Variability Lists</w:t>
      </w:r>
    </w:p>
    <w:p w:rsidR="00622FF6" w:rsidRDefault="00622FF6" w:rsidP="00FB44AA">
      <w:pPr>
        <w:pStyle w:val="ListParagraph"/>
        <w:numPr>
          <w:ilvl w:val="0"/>
          <w:numId w:val="17"/>
        </w:numPr>
        <w:spacing w:after="0"/>
        <w:rPr>
          <w:lang w:bidi="ar-SA"/>
        </w:rPr>
      </w:pPr>
      <w:r>
        <w:rPr>
          <w:lang w:bidi="ar-SA"/>
        </w:rPr>
        <w:t>Covariance Objects</w:t>
      </w:r>
    </w:p>
    <w:p w:rsidR="00622FF6" w:rsidRDefault="00622FF6" w:rsidP="00FB44AA">
      <w:pPr>
        <w:pStyle w:val="ListParagraph"/>
        <w:numPr>
          <w:ilvl w:val="0"/>
          <w:numId w:val="17"/>
        </w:numPr>
        <w:spacing w:after="0"/>
        <w:rPr>
          <w:lang w:bidi="ar-SA"/>
        </w:rPr>
      </w:pPr>
      <w:r>
        <w:rPr>
          <w:lang w:bidi="ar-SA"/>
        </w:rPr>
        <w:t>Correlation Objects</w:t>
      </w:r>
    </w:p>
    <w:p w:rsidR="00FF5E69" w:rsidRDefault="00FF5E69" w:rsidP="00FF5E69">
      <w:pPr>
        <w:pStyle w:val="Heading4"/>
        <w:rPr>
          <w:lang w:bidi="ar-SA"/>
        </w:rPr>
      </w:pPr>
      <w:r>
        <w:rPr>
          <w:lang w:bidi="ar-SA"/>
        </w:rPr>
        <w:t>Variability Lists</w:t>
      </w:r>
    </w:p>
    <w:p w:rsidR="00B40062" w:rsidRPr="00B40062" w:rsidRDefault="00B40062" w:rsidP="00B40062">
      <w:pPr>
        <w:spacing w:after="0"/>
        <w:jc w:val="both"/>
        <w:rPr>
          <w:lang w:bidi="ar-SA"/>
        </w:rPr>
      </w:pPr>
      <w:r w:rsidRPr="00B40062">
        <w:rPr>
          <w:lang w:bidi="ar-SA"/>
        </w:rPr>
        <w:t>Variability lists are used to enclose lists of covariance and correlation objects.  The lists arise for multilevel and longitudinal designs using Kronecker product covariance structures.  The variability list uses the following syntax:</w:t>
      </w:r>
    </w:p>
    <w:p w:rsidR="00B40062" w:rsidRDefault="00B40062" w:rsidP="00B40062">
      <w:pPr>
        <w:spacing w:after="0" w:line="240" w:lineRule="auto"/>
        <w:rPr>
          <w:i/>
          <w:lang w:bidi="ar-SA"/>
        </w:rPr>
      </w:pPr>
      <w:r w:rsidRPr="00B40062">
        <w:rPr>
          <w:i/>
          <w:lang w:bidi="ar-SA"/>
        </w:rPr>
        <w:t>&lt;variabilityList&gt;…&lt;/variabilityList&gt;</w:t>
      </w:r>
    </w:p>
    <w:p w:rsidR="00B40062" w:rsidRPr="00B40062" w:rsidRDefault="00B40062" w:rsidP="00B40062">
      <w:pPr>
        <w:spacing w:after="0"/>
        <w:jc w:val="both"/>
        <w:rPr>
          <w:lang w:bidi="ar-SA"/>
        </w:rPr>
      </w:pPr>
      <w:r w:rsidRPr="00B40062">
        <w:rPr>
          <w:lang w:bidi="ar-SA"/>
        </w:rPr>
        <w:t>The study design describes two possible types of variability:</w:t>
      </w:r>
    </w:p>
    <w:p w:rsidR="00B40062" w:rsidRPr="00B40062" w:rsidRDefault="00B40062" w:rsidP="00FB44AA">
      <w:pPr>
        <w:pStyle w:val="ListParagraph"/>
        <w:numPr>
          <w:ilvl w:val="0"/>
          <w:numId w:val="18"/>
        </w:numPr>
        <w:spacing w:after="0"/>
        <w:jc w:val="both"/>
        <w:rPr>
          <w:lang w:bidi="ar-SA"/>
        </w:rPr>
      </w:pPr>
      <w:r w:rsidRPr="00B40062">
        <w:rPr>
          <w:lang w:bidi="ar-SA"/>
        </w:rPr>
        <w:t>Variability within a single research participant</w:t>
      </w:r>
    </w:p>
    <w:p w:rsidR="00B40062" w:rsidRPr="00B40062" w:rsidRDefault="00B40062" w:rsidP="00FB44AA">
      <w:pPr>
        <w:pStyle w:val="ListParagraph"/>
        <w:numPr>
          <w:ilvl w:val="0"/>
          <w:numId w:val="18"/>
        </w:numPr>
        <w:spacing w:after="0"/>
        <w:jc w:val="both"/>
        <w:rPr>
          <w:lang w:bidi="ar-SA"/>
        </w:rPr>
      </w:pPr>
      <w:r w:rsidRPr="00B40062">
        <w:rPr>
          <w:lang w:bidi="ar-SA"/>
        </w:rPr>
        <w:t>Variability due to a baseline covariate (if present)</w:t>
      </w:r>
    </w:p>
    <w:p w:rsidR="00B40062" w:rsidRPr="00B40062" w:rsidRDefault="00B40062" w:rsidP="00B40062">
      <w:pPr>
        <w:spacing w:after="0"/>
        <w:jc w:val="both"/>
        <w:rPr>
          <w:lang w:bidi="ar-SA"/>
        </w:rPr>
      </w:pPr>
      <w:r w:rsidRPr="00B40062">
        <w:rPr>
          <w:lang w:bidi="ar-SA"/>
        </w:rPr>
        <w:t>The API provides inputs for both types of variability.</w:t>
      </w:r>
    </w:p>
    <w:p w:rsidR="00B40062" w:rsidRDefault="00B40062" w:rsidP="00FF5E69">
      <w:pPr>
        <w:pStyle w:val="Heading5"/>
      </w:pPr>
      <w:r>
        <w:lastRenderedPageBreak/>
        <w:t>Within Subject Variability</w:t>
      </w:r>
    </w:p>
    <w:p w:rsidR="00FF5E69" w:rsidRDefault="00FF5E69" w:rsidP="00B40062">
      <w:pPr>
        <w:pStyle w:val="Heading6"/>
      </w:pPr>
      <w:r>
        <w:t>Create/ Update</w:t>
      </w:r>
    </w:p>
    <w:p w:rsidR="00684129" w:rsidRPr="00684129" w:rsidRDefault="00684129" w:rsidP="00E41446">
      <w:pPr>
        <w:spacing w:after="0"/>
        <w:jc w:val="both"/>
        <w:rPr>
          <w:lang w:bidi="ar-SA"/>
        </w:rPr>
      </w:pPr>
      <w:r w:rsidRPr="00E41446">
        <w:rPr>
          <w:lang w:bidi="ar-SA"/>
        </w:rPr>
        <w:t>Entity body – the list of variability components for within subject variability</w:t>
      </w:r>
    </w:p>
    <w:p w:rsidR="00D318D0" w:rsidRDefault="00E35707" w:rsidP="00E35707">
      <w:pPr>
        <w:spacing w:after="0"/>
        <w:rPr>
          <w:b/>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D318D0">
        <w:rPr>
          <w:rFonts w:ascii="Courier New" w:hAnsi="Courier New" w:cs="Courier New"/>
          <w:lang w:bidi="ar-SA"/>
        </w:rPr>
        <w:t>variability/withinSubject</w:t>
      </w:r>
      <w:r w:rsidR="00D318D0">
        <w:rPr>
          <w:b/>
          <w:lang w:bidi="ar-SA"/>
        </w:rPr>
        <w:t xml:space="preserve"> </w:t>
      </w:r>
    </w:p>
    <w:p w:rsidR="00E35707" w:rsidRPr="00566F32" w:rsidRDefault="00E35707" w:rsidP="00E35707">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D318D0">
        <w:rPr>
          <w:rFonts w:ascii="Courier New" w:hAnsi="Courier New" w:cs="Courier New"/>
          <w:lang w:bidi="ar-SA"/>
        </w:rPr>
        <w:t>variability/withinSubject</w:t>
      </w:r>
    </w:p>
    <w:p w:rsidR="00E35707" w:rsidRPr="00EF7B83" w:rsidRDefault="00E35707" w:rsidP="00E35707">
      <w:pPr>
        <w:spacing w:after="0"/>
        <w:rPr>
          <w:b/>
          <w:lang w:bidi="ar-SA"/>
        </w:rPr>
      </w:pPr>
      <w:r w:rsidRPr="00EF7B83">
        <w:rPr>
          <w:b/>
          <w:lang w:bidi="ar-SA"/>
        </w:rPr>
        <w:t xml:space="preserve">XML Request: </w:t>
      </w:r>
    </w:p>
    <w:p w:rsidR="00764CA8" w:rsidRDefault="00764CA8" w:rsidP="00764CA8">
      <w:pPr>
        <w:spacing w:after="0" w:line="240" w:lineRule="auto"/>
        <w:rPr>
          <w:i/>
          <w:lang w:bidi="ar-SA"/>
        </w:rPr>
      </w:pPr>
      <w:r w:rsidRPr="00EE123F">
        <w:rPr>
          <w:i/>
          <w:lang w:bidi="ar-SA"/>
        </w:rPr>
        <w:t>&lt;variabilityList</w:t>
      </w:r>
      <w:r>
        <w:rPr>
          <w:i/>
          <w:lang w:bidi="ar-SA"/>
        </w:rPr>
        <w:t>&gt;</w:t>
      </w:r>
    </w:p>
    <w:p w:rsidR="00764CA8" w:rsidRPr="00EE123F" w:rsidRDefault="00764CA8" w:rsidP="00764CA8">
      <w:pPr>
        <w:spacing w:after="0" w:line="240" w:lineRule="auto"/>
        <w:ind w:firstLine="720"/>
        <w:rPr>
          <w:i/>
          <w:lang w:bidi="ar-SA"/>
        </w:rPr>
      </w:pPr>
      <w:r w:rsidRPr="00EE123F">
        <w:rPr>
          <w:i/>
          <w:lang w:bidi="ar-SA"/>
        </w:rPr>
        <w:t>&lt;covariance&gt;…&lt;/covariance&gt;</w:t>
      </w:r>
    </w:p>
    <w:p w:rsidR="00764CA8" w:rsidRPr="00EE123F" w:rsidRDefault="00764CA8" w:rsidP="00764CA8">
      <w:pPr>
        <w:spacing w:after="0" w:line="240" w:lineRule="auto"/>
        <w:ind w:firstLine="720"/>
        <w:rPr>
          <w:i/>
          <w:lang w:bidi="ar-SA"/>
        </w:rPr>
      </w:pPr>
      <w:r w:rsidRPr="00EE123F">
        <w:rPr>
          <w:i/>
          <w:lang w:bidi="ar-SA"/>
        </w:rPr>
        <w:t>&lt;correlation&gt;…&lt;/correlation&gt;</w:t>
      </w:r>
    </w:p>
    <w:p w:rsidR="00764CA8" w:rsidRPr="00EE123F" w:rsidRDefault="00764CA8" w:rsidP="00764CA8">
      <w:pPr>
        <w:spacing w:after="0" w:line="240" w:lineRule="auto"/>
        <w:ind w:firstLine="720"/>
        <w:rPr>
          <w:i/>
          <w:lang w:bidi="ar-SA"/>
        </w:rPr>
      </w:pPr>
      <w:r w:rsidRPr="00EE123F">
        <w:rPr>
          <w:i/>
          <w:lang w:bidi="ar-SA"/>
        </w:rPr>
        <w:t>…</w:t>
      </w:r>
    </w:p>
    <w:p w:rsidR="00764CA8" w:rsidRDefault="00764CA8" w:rsidP="00764CA8">
      <w:pPr>
        <w:spacing w:after="0" w:line="240" w:lineRule="auto"/>
        <w:rPr>
          <w:i/>
          <w:lang w:bidi="ar-SA"/>
        </w:rPr>
      </w:pPr>
      <w:r w:rsidRPr="002A2FBD">
        <w:rPr>
          <w:i/>
          <w:lang w:bidi="ar-SA"/>
        </w:rPr>
        <w:t>&lt;/variabilityList&gt;</w:t>
      </w:r>
    </w:p>
    <w:p w:rsidR="00E35707" w:rsidRDefault="00E35707" w:rsidP="00E35707">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E35707" w:rsidRPr="00566F32" w:rsidRDefault="00E35707" w:rsidP="00E35707">
      <w:pPr>
        <w:spacing w:after="0"/>
        <w:rPr>
          <w:b/>
          <w:lang w:bidi="ar-SA"/>
        </w:rPr>
      </w:pPr>
      <w:r w:rsidRPr="00EF7B83">
        <w:rPr>
          <w:b/>
          <w:lang w:bidi="ar-SA"/>
        </w:rPr>
        <w:t>XML Response:</w:t>
      </w:r>
    </w:p>
    <w:p w:rsidR="00764CA8" w:rsidRDefault="00764CA8" w:rsidP="00764CA8">
      <w:pPr>
        <w:spacing w:after="0" w:line="240" w:lineRule="auto"/>
        <w:rPr>
          <w:i/>
          <w:lang w:bidi="ar-SA"/>
        </w:rPr>
      </w:pPr>
      <w:r w:rsidRPr="00EE123F">
        <w:rPr>
          <w:i/>
          <w:lang w:bidi="ar-SA"/>
        </w:rPr>
        <w:t>&lt;variabilityList</w:t>
      </w:r>
      <w:r>
        <w:rPr>
          <w:i/>
          <w:lang w:bidi="ar-SA"/>
        </w:rPr>
        <w:t>&gt;</w:t>
      </w:r>
    </w:p>
    <w:p w:rsidR="00764CA8" w:rsidRPr="00EE123F" w:rsidRDefault="00764CA8" w:rsidP="00764CA8">
      <w:pPr>
        <w:spacing w:after="0" w:line="240" w:lineRule="auto"/>
        <w:ind w:firstLine="720"/>
        <w:rPr>
          <w:i/>
          <w:lang w:bidi="ar-SA"/>
        </w:rPr>
      </w:pPr>
      <w:r w:rsidRPr="00EE123F">
        <w:rPr>
          <w:i/>
          <w:lang w:bidi="ar-SA"/>
        </w:rPr>
        <w:t>&lt;covariance&gt;…&lt;/covariance&gt;</w:t>
      </w:r>
    </w:p>
    <w:p w:rsidR="00764CA8" w:rsidRPr="00EE123F" w:rsidRDefault="00764CA8" w:rsidP="00764CA8">
      <w:pPr>
        <w:spacing w:after="0" w:line="240" w:lineRule="auto"/>
        <w:ind w:firstLine="720"/>
        <w:rPr>
          <w:i/>
          <w:lang w:bidi="ar-SA"/>
        </w:rPr>
      </w:pPr>
      <w:r w:rsidRPr="00EE123F">
        <w:rPr>
          <w:i/>
          <w:lang w:bidi="ar-SA"/>
        </w:rPr>
        <w:t>&lt;correlation&gt;…&lt;/correlation&gt;</w:t>
      </w:r>
    </w:p>
    <w:p w:rsidR="00764CA8" w:rsidRPr="00EE123F" w:rsidRDefault="00764CA8" w:rsidP="00764CA8">
      <w:pPr>
        <w:spacing w:after="0" w:line="240" w:lineRule="auto"/>
        <w:ind w:firstLine="720"/>
        <w:rPr>
          <w:i/>
          <w:lang w:bidi="ar-SA"/>
        </w:rPr>
      </w:pPr>
      <w:r w:rsidRPr="00EE123F">
        <w:rPr>
          <w:i/>
          <w:lang w:bidi="ar-SA"/>
        </w:rPr>
        <w:t>…</w:t>
      </w:r>
    </w:p>
    <w:p w:rsidR="00764CA8" w:rsidRDefault="00764CA8" w:rsidP="00764CA8">
      <w:pPr>
        <w:spacing w:after="0" w:line="240" w:lineRule="auto"/>
        <w:rPr>
          <w:i/>
          <w:lang w:bidi="ar-SA"/>
        </w:rPr>
      </w:pPr>
      <w:r w:rsidRPr="002A2FBD">
        <w:rPr>
          <w:i/>
          <w:lang w:bidi="ar-SA"/>
        </w:rPr>
        <w:t>&lt;/variabilityList&gt;</w:t>
      </w:r>
    </w:p>
    <w:p w:rsidR="00E35707" w:rsidRDefault="00E35707" w:rsidP="00E35707">
      <w:pPr>
        <w:spacing w:after="0" w:line="240" w:lineRule="auto"/>
        <w:rPr>
          <w:lang w:bidi="ar-SA"/>
        </w:rPr>
      </w:pPr>
    </w:p>
    <w:p w:rsidR="00FF5E69" w:rsidRDefault="00FF5E69" w:rsidP="00B40062">
      <w:pPr>
        <w:pStyle w:val="Heading6"/>
      </w:pPr>
      <w:r>
        <w:t>Read</w:t>
      </w:r>
    </w:p>
    <w:p w:rsidR="00EE123F" w:rsidRPr="00611D53" w:rsidRDefault="00EE123F" w:rsidP="00EE123F">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Pr>
          <w:rFonts w:ascii="Courier New" w:hAnsi="Courier New" w:cs="Courier New"/>
          <w:lang w:bidi="ar-SA"/>
        </w:rPr>
        <w:t>variability/withinSubject</w:t>
      </w:r>
    </w:p>
    <w:p w:rsidR="00EE123F" w:rsidRDefault="00EE123F" w:rsidP="00EE123F">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4D1B09" w:rsidRDefault="004D1B09" w:rsidP="004D1B09">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EE123F" w:rsidRDefault="00EE123F" w:rsidP="00EE123F">
      <w:pPr>
        <w:spacing w:after="0" w:line="240" w:lineRule="auto"/>
        <w:rPr>
          <w:lang w:bidi="ar-SA"/>
        </w:rPr>
      </w:pPr>
      <w:r w:rsidRPr="00251FDB">
        <w:rPr>
          <w:b/>
          <w:lang w:bidi="ar-SA"/>
        </w:rPr>
        <w:t>XML Re</w:t>
      </w:r>
      <w:r>
        <w:rPr>
          <w:b/>
          <w:lang w:bidi="ar-SA"/>
        </w:rPr>
        <w:t>spo</w:t>
      </w:r>
      <w:r w:rsidRPr="00251FDB">
        <w:rPr>
          <w:b/>
          <w:lang w:bidi="ar-SA"/>
        </w:rPr>
        <w:t>nse</w:t>
      </w:r>
      <w:r w:rsidRPr="00F00B97">
        <w:rPr>
          <w:b/>
          <w:lang w:bidi="ar-SA"/>
        </w:rPr>
        <w:t>:</w:t>
      </w:r>
    </w:p>
    <w:p w:rsidR="00EE123F" w:rsidRDefault="00EE123F" w:rsidP="00EE123F">
      <w:pPr>
        <w:spacing w:after="0" w:line="240" w:lineRule="auto"/>
        <w:rPr>
          <w:i/>
          <w:lang w:bidi="ar-SA"/>
        </w:rPr>
      </w:pPr>
      <w:r w:rsidRPr="00EE123F">
        <w:rPr>
          <w:i/>
          <w:lang w:bidi="ar-SA"/>
        </w:rPr>
        <w:t>&lt;variabilityList</w:t>
      </w:r>
      <w:r>
        <w:rPr>
          <w:i/>
          <w:lang w:bidi="ar-SA"/>
        </w:rPr>
        <w:t>&gt;</w:t>
      </w:r>
    </w:p>
    <w:p w:rsidR="00EE123F" w:rsidRPr="00EE123F" w:rsidRDefault="00EE123F" w:rsidP="00EE123F">
      <w:pPr>
        <w:spacing w:after="0" w:line="240" w:lineRule="auto"/>
        <w:ind w:firstLine="720"/>
        <w:rPr>
          <w:i/>
          <w:lang w:bidi="ar-SA"/>
        </w:rPr>
      </w:pPr>
      <w:r w:rsidRPr="00EE123F">
        <w:rPr>
          <w:i/>
          <w:lang w:bidi="ar-SA"/>
        </w:rPr>
        <w:t>&lt;covariance&gt;…&lt;/covariance&gt;</w:t>
      </w:r>
    </w:p>
    <w:p w:rsidR="00EE123F" w:rsidRPr="00EE123F" w:rsidRDefault="00EE123F" w:rsidP="00EE123F">
      <w:pPr>
        <w:spacing w:after="0" w:line="240" w:lineRule="auto"/>
        <w:ind w:firstLine="720"/>
        <w:rPr>
          <w:i/>
          <w:lang w:bidi="ar-SA"/>
        </w:rPr>
      </w:pPr>
      <w:r w:rsidRPr="00EE123F">
        <w:rPr>
          <w:i/>
          <w:lang w:bidi="ar-SA"/>
        </w:rPr>
        <w:t>&lt;correlation&gt;…&lt;/correlation&gt;</w:t>
      </w:r>
    </w:p>
    <w:p w:rsidR="00EE123F" w:rsidRPr="00EE123F" w:rsidRDefault="00EE123F" w:rsidP="00EE123F">
      <w:pPr>
        <w:spacing w:after="0" w:line="240" w:lineRule="auto"/>
        <w:ind w:firstLine="720"/>
        <w:rPr>
          <w:i/>
          <w:lang w:bidi="ar-SA"/>
        </w:rPr>
      </w:pPr>
      <w:r w:rsidRPr="00EE123F">
        <w:rPr>
          <w:i/>
          <w:lang w:bidi="ar-SA"/>
        </w:rPr>
        <w:t>…</w:t>
      </w:r>
    </w:p>
    <w:p w:rsidR="00EE123F" w:rsidRDefault="00EE123F" w:rsidP="00EE123F">
      <w:pPr>
        <w:spacing w:after="0" w:line="240" w:lineRule="auto"/>
        <w:rPr>
          <w:i/>
          <w:lang w:bidi="ar-SA"/>
        </w:rPr>
      </w:pPr>
      <w:r w:rsidRPr="002A2FBD">
        <w:rPr>
          <w:i/>
          <w:lang w:bidi="ar-SA"/>
        </w:rPr>
        <w:t>&lt;/variabilityList&gt;</w:t>
      </w:r>
    </w:p>
    <w:p w:rsidR="00C47472" w:rsidRPr="002A2FBD" w:rsidRDefault="00C47472" w:rsidP="00EE123F">
      <w:pPr>
        <w:spacing w:after="0" w:line="240" w:lineRule="auto"/>
        <w:rPr>
          <w:i/>
          <w:lang w:bidi="ar-SA"/>
        </w:rPr>
      </w:pPr>
    </w:p>
    <w:p w:rsidR="00FF5E69" w:rsidRDefault="00FF5E69" w:rsidP="00B40062">
      <w:pPr>
        <w:pStyle w:val="Heading6"/>
      </w:pPr>
      <w:r>
        <w:t>Delete</w:t>
      </w:r>
    </w:p>
    <w:p w:rsidR="001D1803" w:rsidRDefault="001D1803" w:rsidP="001D1803">
      <w:pPr>
        <w:spacing w:after="0"/>
        <w:rPr>
          <w:lang w:bidi="ar-SA"/>
        </w:rPr>
      </w:pPr>
      <w:r>
        <w:rPr>
          <w:lang w:bidi="ar-SA"/>
        </w:rPr>
        <w:t>This command deletes a ‘</w:t>
      </w:r>
      <w:r w:rsidR="0017001B">
        <w:rPr>
          <w:lang w:bidi="ar-SA"/>
        </w:rPr>
        <w:t>within subject variability</w:t>
      </w:r>
      <w:r>
        <w:rPr>
          <w:lang w:bidi="ar-SA"/>
        </w:rPr>
        <w:t>’</w:t>
      </w:r>
      <w:r w:rsidR="00236629">
        <w:rPr>
          <w:lang w:bidi="ar-SA"/>
        </w:rPr>
        <w:t xml:space="preserve"> </w:t>
      </w:r>
      <w:r>
        <w:rPr>
          <w:lang w:bidi="ar-SA"/>
        </w:rPr>
        <w:t>from the existing study design with the specified UUID.</w:t>
      </w:r>
    </w:p>
    <w:p w:rsidR="001D1803" w:rsidRPr="00611D53" w:rsidRDefault="001D1803" w:rsidP="001D1803">
      <w:pPr>
        <w:spacing w:after="0" w:line="240" w:lineRule="auto"/>
        <w:rPr>
          <w:rFonts w:ascii="Courier New" w:hAnsi="Courier New" w:cs="Courier New"/>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Pr>
          <w:rFonts w:ascii="Courier New" w:hAnsi="Courier New" w:cs="Courier New"/>
          <w:lang w:bidi="ar-SA"/>
        </w:rPr>
        <w:t>variability/withinSubject</w:t>
      </w:r>
    </w:p>
    <w:p w:rsidR="001D1803" w:rsidRPr="00E50DD5" w:rsidRDefault="001D1803" w:rsidP="001D1803">
      <w:pPr>
        <w:spacing w:after="0"/>
        <w:rPr>
          <w:lang w:bidi="ar-SA"/>
        </w:rPr>
      </w:pPr>
      <w:r w:rsidRPr="00EF7B83">
        <w:rPr>
          <w:b/>
          <w:lang w:bidi="ar-SA"/>
        </w:rPr>
        <w:t xml:space="preserve">XML Request: </w:t>
      </w:r>
      <w:r>
        <w:rPr>
          <w:lang w:bidi="ar-SA"/>
        </w:rPr>
        <w:t>no entity body</w:t>
      </w:r>
    </w:p>
    <w:p w:rsidR="001D1803" w:rsidRDefault="001D1803" w:rsidP="001D1803">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1D1803" w:rsidRPr="00EF7B83" w:rsidRDefault="001D1803" w:rsidP="001D1803">
      <w:pPr>
        <w:spacing w:after="0"/>
        <w:rPr>
          <w:b/>
          <w:lang w:bidi="ar-SA"/>
        </w:rPr>
      </w:pPr>
      <w:r w:rsidRPr="00EF7B83">
        <w:rPr>
          <w:b/>
          <w:lang w:bidi="ar-SA"/>
        </w:rPr>
        <w:t>XML Response:</w:t>
      </w:r>
    </w:p>
    <w:p w:rsidR="00D40DFC" w:rsidRDefault="00D40DFC" w:rsidP="00D40DFC">
      <w:pPr>
        <w:spacing w:after="0" w:line="240" w:lineRule="auto"/>
        <w:rPr>
          <w:i/>
          <w:lang w:bidi="ar-SA"/>
        </w:rPr>
      </w:pPr>
      <w:r w:rsidRPr="00EE123F">
        <w:rPr>
          <w:i/>
          <w:lang w:bidi="ar-SA"/>
        </w:rPr>
        <w:t>&lt;variabilityList</w:t>
      </w:r>
      <w:r>
        <w:rPr>
          <w:i/>
          <w:lang w:bidi="ar-SA"/>
        </w:rPr>
        <w:t>&gt;</w:t>
      </w:r>
    </w:p>
    <w:p w:rsidR="00D40DFC" w:rsidRPr="00EE123F" w:rsidRDefault="00D40DFC" w:rsidP="00D40DFC">
      <w:pPr>
        <w:spacing w:after="0" w:line="240" w:lineRule="auto"/>
        <w:ind w:firstLine="720"/>
        <w:rPr>
          <w:i/>
          <w:lang w:bidi="ar-SA"/>
        </w:rPr>
      </w:pPr>
      <w:r w:rsidRPr="00EE123F">
        <w:rPr>
          <w:i/>
          <w:lang w:bidi="ar-SA"/>
        </w:rPr>
        <w:t>&lt;covariance&gt;…&lt;/covariance&gt;</w:t>
      </w:r>
    </w:p>
    <w:p w:rsidR="00D40DFC" w:rsidRPr="00EE123F" w:rsidRDefault="00D40DFC" w:rsidP="00D40DFC">
      <w:pPr>
        <w:spacing w:after="0" w:line="240" w:lineRule="auto"/>
        <w:ind w:firstLine="720"/>
        <w:rPr>
          <w:i/>
          <w:lang w:bidi="ar-SA"/>
        </w:rPr>
      </w:pPr>
      <w:r w:rsidRPr="00EE123F">
        <w:rPr>
          <w:i/>
          <w:lang w:bidi="ar-SA"/>
        </w:rPr>
        <w:t>&lt;correlation&gt;…&lt;/correlation&gt;</w:t>
      </w:r>
    </w:p>
    <w:p w:rsidR="00D40DFC" w:rsidRPr="00EE123F" w:rsidRDefault="00D40DFC" w:rsidP="00D40DFC">
      <w:pPr>
        <w:spacing w:after="0" w:line="240" w:lineRule="auto"/>
        <w:ind w:firstLine="720"/>
        <w:rPr>
          <w:i/>
          <w:lang w:bidi="ar-SA"/>
        </w:rPr>
      </w:pPr>
      <w:r w:rsidRPr="00EE123F">
        <w:rPr>
          <w:i/>
          <w:lang w:bidi="ar-SA"/>
        </w:rPr>
        <w:t>…</w:t>
      </w:r>
    </w:p>
    <w:p w:rsidR="00D40DFC" w:rsidRDefault="00D40DFC" w:rsidP="00D40DFC">
      <w:pPr>
        <w:spacing w:after="0" w:line="240" w:lineRule="auto"/>
        <w:rPr>
          <w:i/>
          <w:lang w:bidi="ar-SA"/>
        </w:rPr>
      </w:pPr>
      <w:r w:rsidRPr="002A2FBD">
        <w:rPr>
          <w:i/>
          <w:lang w:bidi="ar-SA"/>
        </w:rPr>
        <w:t>&lt;/variabilityList&gt;</w:t>
      </w:r>
    </w:p>
    <w:p w:rsidR="00B40062" w:rsidRDefault="00B40062" w:rsidP="00B40062">
      <w:pPr>
        <w:pStyle w:val="Heading5"/>
      </w:pPr>
      <w:r>
        <w:t>Random Covariate Variability</w:t>
      </w:r>
    </w:p>
    <w:p w:rsidR="00B40062" w:rsidRDefault="00B40062" w:rsidP="00B40062">
      <w:pPr>
        <w:pStyle w:val="Heading6"/>
      </w:pPr>
      <w:r>
        <w:t>Create/ Update</w:t>
      </w:r>
    </w:p>
    <w:p w:rsidR="00056EC1" w:rsidRDefault="00056EC1" w:rsidP="00056EC1">
      <w:pPr>
        <w:spacing w:after="0" w:line="240" w:lineRule="auto"/>
        <w:jc w:val="both"/>
        <w:rPr>
          <w:rFonts w:cs="Calibri"/>
        </w:rPr>
      </w:pPr>
      <w:r w:rsidRPr="00437898">
        <w:rPr>
          <w:rFonts w:cs="Calibri"/>
        </w:rPr>
        <w:t xml:space="preserve">Entity body – the </w:t>
      </w:r>
      <w:r>
        <w:rPr>
          <w:rFonts w:cs="Calibri"/>
        </w:rPr>
        <w:t>list of variability components for within subject variability.  This must include</w:t>
      </w:r>
    </w:p>
    <w:p w:rsidR="00056EC1" w:rsidRDefault="00056EC1" w:rsidP="00FB44AA">
      <w:pPr>
        <w:numPr>
          <w:ilvl w:val="0"/>
          <w:numId w:val="20"/>
        </w:numPr>
        <w:spacing w:after="0" w:line="240" w:lineRule="auto"/>
        <w:jc w:val="both"/>
        <w:rPr>
          <w:rFonts w:cs="Calibri"/>
        </w:rPr>
      </w:pPr>
      <w:r>
        <w:rPr>
          <w:rFonts w:cs="Calibri"/>
        </w:rPr>
        <w:t>The standard deviation (or variance) of the random covariate represented as a 1x1 matrix</w:t>
      </w:r>
    </w:p>
    <w:p w:rsidR="00056EC1" w:rsidRPr="00803B02" w:rsidRDefault="00056EC1" w:rsidP="00FB44AA">
      <w:pPr>
        <w:numPr>
          <w:ilvl w:val="0"/>
          <w:numId w:val="20"/>
        </w:numPr>
        <w:spacing w:after="0" w:line="240" w:lineRule="auto"/>
        <w:jc w:val="both"/>
        <w:rPr>
          <w:rFonts w:cs="Calibri"/>
        </w:rPr>
      </w:pPr>
      <w:r>
        <w:rPr>
          <w:rFonts w:cs="Calibri"/>
        </w:rPr>
        <w:t>The correlation or covariance of the random covariate with each response as a 1xp matrix</w:t>
      </w:r>
    </w:p>
    <w:p w:rsidR="00C563F9" w:rsidRDefault="00C563F9" w:rsidP="00C563F9">
      <w:pPr>
        <w:spacing w:after="0"/>
        <w:rPr>
          <w:b/>
          <w:lang w:bidi="ar-SA"/>
        </w:rPr>
      </w:pPr>
      <w:r>
        <w:rPr>
          <w:b/>
          <w:lang w:bidi="ar-SA"/>
        </w:rPr>
        <w:lastRenderedPageBreak/>
        <w:t xml:space="preserve">Create </w:t>
      </w:r>
      <w:r w:rsidRPr="00EF7B83">
        <w:rPr>
          <w:b/>
          <w:lang w:bidi="ar-SA"/>
        </w:rPr>
        <w:t>URI:</w:t>
      </w:r>
      <w:r>
        <w:rPr>
          <w:lang w:bidi="ar-SA"/>
        </w:rPr>
        <w:t xml:space="preserve"> </w:t>
      </w:r>
      <w:r>
        <w:rPr>
          <w:rFonts w:ascii="Courier New" w:hAnsi="Courier New" w:cs="Courier New"/>
          <w:lang w:bidi="ar-SA"/>
        </w:rPr>
        <w:t>POST /study/study/&lt;UUID&gt;/variability/</w:t>
      </w:r>
      <w:r w:rsidR="00F43FE6">
        <w:rPr>
          <w:rFonts w:ascii="Courier New" w:hAnsi="Courier New" w:cs="Courier New"/>
          <w:lang w:bidi="ar-SA"/>
        </w:rPr>
        <w:t>covariate</w:t>
      </w:r>
      <w:r>
        <w:rPr>
          <w:b/>
          <w:lang w:bidi="ar-SA"/>
        </w:rPr>
        <w:t xml:space="preserve"> </w:t>
      </w:r>
    </w:p>
    <w:p w:rsidR="00C563F9" w:rsidRPr="00566F32" w:rsidRDefault="00C563F9" w:rsidP="00C563F9">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variability/</w:t>
      </w:r>
      <w:r w:rsidR="00F43FE6" w:rsidRPr="00F43FE6">
        <w:rPr>
          <w:rFonts w:ascii="Courier New" w:hAnsi="Courier New" w:cs="Courier New"/>
          <w:lang w:bidi="ar-SA"/>
        </w:rPr>
        <w:t xml:space="preserve"> </w:t>
      </w:r>
      <w:r w:rsidR="00F43FE6">
        <w:rPr>
          <w:rFonts w:ascii="Courier New" w:hAnsi="Courier New" w:cs="Courier New"/>
          <w:lang w:bidi="ar-SA"/>
        </w:rPr>
        <w:t>covariate</w:t>
      </w:r>
    </w:p>
    <w:p w:rsidR="00C563F9" w:rsidRPr="00EF7B83" w:rsidRDefault="00C563F9" w:rsidP="00C563F9">
      <w:pPr>
        <w:spacing w:after="0"/>
        <w:rPr>
          <w:b/>
          <w:lang w:bidi="ar-SA"/>
        </w:rPr>
      </w:pPr>
      <w:r w:rsidRPr="00EF7B83">
        <w:rPr>
          <w:b/>
          <w:lang w:bidi="ar-SA"/>
        </w:rPr>
        <w:t xml:space="preserve">XML Request: </w:t>
      </w:r>
    </w:p>
    <w:p w:rsidR="00C563F9" w:rsidRDefault="00C563F9" w:rsidP="00C563F9">
      <w:pPr>
        <w:spacing w:after="0" w:line="240" w:lineRule="auto"/>
        <w:rPr>
          <w:i/>
          <w:lang w:bidi="ar-SA"/>
        </w:rPr>
      </w:pPr>
      <w:r w:rsidRPr="00EE123F">
        <w:rPr>
          <w:i/>
          <w:lang w:bidi="ar-SA"/>
        </w:rPr>
        <w:t>&lt;variabilityList</w:t>
      </w:r>
      <w:r>
        <w:rPr>
          <w:i/>
          <w:lang w:bidi="ar-SA"/>
        </w:rPr>
        <w:t>&gt;</w:t>
      </w:r>
    </w:p>
    <w:p w:rsidR="00C563F9" w:rsidRPr="00EE123F" w:rsidRDefault="00C563F9" w:rsidP="00C563F9">
      <w:pPr>
        <w:spacing w:after="0" w:line="240" w:lineRule="auto"/>
        <w:ind w:firstLine="720"/>
        <w:rPr>
          <w:i/>
          <w:lang w:bidi="ar-SA"/>
        </w:rPr>
      </w:pPr>
      <w:r w:rsidRPr="00EE123F">
        <w:rPr>
          <w:i/>
          <w:lang w:bidi="ar-SA"/>
        </w:rPr>
        <w:t>&lt;covariance&gt;…&lt;/covariance&gt;</w:t>
      </w:r>
    </w:p>
    <w:p w:rsidR="00C563F9" w:rsidRPr="00EE123F" w:rsidRDefault="00C563F9" w:rsidP="00C563F9">
      <w:pPr>
        <w:spacing w:after="0" w:line="240" w:lineRule="auto"/>
        <w:ind w:firstLine="720"/>
        <w:rPr>
          <w:i/>
          <w:lang w:bidi="ar-SA"/>
        </w:rPr>
      </w:pPr>
      <w:r w:rsidRPr="00EE123F">
        <w:rPr>
          <w:i/>
          <w:lang w:bidi="ar-SA"/>
        </w:rPr>
        <w:t>&lt;correlation&gt;…&lt;/correlation&gt;</w:t>
      </w:r>
    </w:p>
    <w:p w:rsidR="00C563F9" w:rsidRDefault="00C563F9" w:rsidP="00C563F9">
      <w:pPr>
        <w:spacing w:after="0" w:line="240" w:lineRule="auto"/>
        <w:rPr>
          <w:i/>
          <w:lang w:bidi="ar-SA"/>
        </w:rPr>
      </w:pPr>
      <w:r w:rsidRPr="002A2FBD">
        <w:rPr>
          <w:i/>
          <w:lang w:bidi="ar-SA"/>
        </w:rPr>
        <w:t>&lt;/variabilityList&gt;</w:t>
      </w:r>
    </w:p>
    <w:p w:rsidR="00C563F9" w:rsidRDefault="00C563F9" w:rsidP="00C563F9">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563F9" w:rsidRPr="00566F32" w:rsidRDefault="00C563F9" w:rsidP="00C563F9">
      <w:pPr>
        <w:spacing w:after="0"/>
        <w:rPr>
          <w:b/>
          <w:lang w:bidi="ar-SA"/>
        </w:rPr>
      </w:pPr>
      <w:r w:rsidRPr="00EF7B83">
        <w:rPr>
          <w:b/>
          <w:lang w:bidi="ar-SA"/>
        </w:rPr>
        <w:t>XML Response:</w:t>
      </w:r>
    </w:p>
    <w:p w:rsidR="00C563F9" w:rsidRDefault="00C563F9" w:rsidP="00C563F9">
      <w:pPr>
        <w:spacing w:after="0" w:line="240" w:lineRule="auto"/>
        <w:rPr>
          <w:i/>
          <w:lang w:bidi="ar-SA"/>
        </w:rPr>
      </w:pPr>
      <w:r w:rsidRPr="00EE123F">
        <w:rPr>
          <w:i/>
          <w:lang w:bidi="ar-SA"/>
        </w:rPr>
        <w:t>&lt;variabilityList</w:t>
      </w:r>
      <w:r>
        <w:rPr>
          <w:i/>
          <w:lang w:bidi="ar-SA"/>
        </w:rPr>
        <w:t>&gt;</w:t>
      </w:r>
    </w:p>
    <w:p w:rsidR="00C563F9" w:rsidRPr="00EE123F" w:rsidRDefault="00C563F9" w:rsidP="00C563F9">
      <w:pPr>
        <w:spacing w:after="0" w:line="240" w:lineRule="auto"/>
        <w:ind w:firstLine="720"/>
        <w:rPr>
          <w:i/>
          <w:lang w:bidi="ar-SA"/>
        </w:rPr>
      </w:pPr>
      <w:r w:rsidRPr="00EE123F">
        <w:rPr>
          <w:i/>
          <w:lang w:bidi="ar-SA"/>
        </w:rPr>
        <w:t>&lt;covariance&gt;…&lt;/covariance&gt;</w:t>
      </w:r>
    </w:p>
    <w:p w:rsidR="00C563F9" w:rsidRPr="00EE123F" w:rsidRDefault="00C563F9" w:rsidP="00C563F9">
      <w:pPr>
        <w:spacing w:after="0" w:line="240" w:lineRule="auto"/>
        <w:ind w:firstLine="720"/>
        <w:rPr>
          <w:i/>
          <w:lang w:bidi="ar-SA"/>
        </w:rPr>
      </w:pPr>
      <w:r w:rsidRPr="00EE123F">
        <w:rPr>
          <w:i/>
          <w:lang w:bidi="ar-SA"/>
        </w:rPr>
        <w:t>&lt;correlation&gt;…&lt;/correlation&gt;</w:t>
      </w:r>
    </w:p>
    <w:p w:rsidR="00C563F9" w:rsidRDefault="00C563F9" w:rsidP="00C563F9">
      <w:pPr>
        <w:spacing w:after="0" w:line="240" w:lineRule="auto"/>
        <w:rPr>
          <w:i/>
          <w:lang w:bidi="ar-SA"/>
        </w:rPr>
      </w:pPr>
      <w:r w:rsidRPr="002A2FBD">
        <w:rPr>
          <w:i/>
          <w:lang w:bidi="ar-SA"/>
        </w:rPr>
        <w:t>&lt;/variabilityList&gt;</w:t>
      </w:r>
    </w:p>
    <w:p w:rsidR="00C563F9" w:rsidRDefault="00C563F9" w:rsidP="00C563F9">
      <w:pPr>
        <w:spacing w:after="0" w:line="240" w:lineRule="auto"/>
        <w:rPr>
          <w:i/>
          <w:lang w:bidi="ar-SA"/>
        </w:rPr>
      </w:pPr>
    </w:p>
    <w:p w:rsidR="00B40062" w:rsidRDefault="00B40062" w:rsidP="00B40062">
      <w:pPr>
        <w:pStyle w:val="Heading6"/>
      </w:pPr>
      <w:r>
        <w:t>Read</w:t>
      </w:r>
    </w:p>
    <w:p w:rsidR="009C5CF6" w:rsidRDefault="009C5CF6" w:rsidP="009C5CF6">
      <w:pPr>
        <w:spacing w:after="0" w:line="240" w:lineRule="auto"/>
        <w:rPr>
          <w:lang w:bidi="ar-SA"/>
        </w:rPr>
      </w:pPr>
      <w:r>
        <w:rPr>
          <w:lang w:bidi="ar-SA"/>
        </w:rPr>
        <w:t>Returned XML representation will always include two unstructured covariance or correlation matrices:</w:t>
      </w:r>
    </w:p>
    <w:p w:rsidR="009C5CF6" w:rsidRDefault="009C5CF6" w:rsidP="00FB44AA">
      <w:pPr>
        <w:numPr>
          <w:ilvl w:val="0"/>
          <w:numId w:val="19"/>
        </w:numPr>
        <w:spacing w:after="0" w:line="240" w:lineRule="auto"/>
        <w:rPr>
          <w:rFonts w:cs="Calibri"/>
        </w:rPr>
      </w:pPr>
      <w:r>
        <w:rPr>
          <w:rFonts w:cs="Calibri"/>
        </w:rPr>
        <w:t>The standard deviation (or variance) of the random covariate represented as a 1x1 matrix</w:t>
      </w:r>
    </w:p>
    <w:p w:rsidR="009C5CF6" w:rsidRPr="009C5CF6" w:rsidRDefault="009C5CF6" w:rsidP="00FB44AA">
      <w:pPr>
        <w:numPr>
          <w:ilvl w:val="0"/>
          <w:numId w:val="19"/>
        </w:numPr>
        <w:spacing w:after="0" w:line="240" w:lineRule="auto"/>
        <w:rPr>
          <w:rFonts w:cs="Calibri"/>
        </w:rPr>
      </w:pPr>
      <w:r>
        <w:rPr>
          <w:rFonts w:cs="Calibri"/>
        </w:rPr>
        <w:t>The correlation or covariance of the random covariate with each response as a 1xp matrix</w:t>
      </w:r>
    </w:p>
    <w:p w:rsidR="009C5CF6" w:rsidRPr="00611D53" w:rsidRDefault="009C5CF6" w:rsidP="009C5CF6">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Pr>
          <w:rFonts w:ascii="Courier New" w:hAnsi="Courier New" w:cs="Courier New"/>
          <w:lang w:bidi="ar-SA"/>
        </w:rPr>
        <w:t>variability/covariate</w:t>
      </w:r>
    </w:p>
    <w:p w:rsidR="009C5CF6" w:rsidRDefault="009C5CF6" w:rsidP="009C5CF6">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4D1B09" w:rsidRDefault="004D1B09" w:rsidP="004D1B09">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9C5CF6" w:rsidRDefault="009C5CF6" w:rsidP="009C5CF6">
      <w:pPr>
        <w:spacing w:after="0" w:line="240" w:lineRule="auto"/>
        <w:rPr>
          <w:lang w:bidi="ar-SA"/>
        </w:rPr>
      </w:pPr>
      <w:r w:rsidRPr="00251FDB">
        <w:rPr>
          <w:b/>
          <w:lang w:bidi="ar-SA"/>
        </w:rPr>
        <w:t>XML Re</w:t>
      </w:r>
      <w:r>
        <w:rPr>
          <w:b/>
          <w:lang w:bidi="ar-SA"/>
        </w:rPr>
        <w:t>spo</w:t>
      </w:r>
      <w:r w:rsidRPr="00251FDB">
        <w:rPr>
          <w:b/>
          <w:lang w:bidi="ar-SA"/>
        </w:rPr>
        <w:t>nse</w:t>
      </w:r>
      <w:r w:rsidRPr="00F00B97">
        <w:rPr>
          <w:b/>
          <w:lang w:bidi="ar-SA"/>
        </w:rPr>
        <w:t>:</w:t>
      </w:r>
    </w:p>
    <w:p w:rsidR="009C5CF6" w:rsidRDefault="009C5CF6" w:rsidP="009C5CF6">
      <w:pPr>
        <w:spacing w:after="0" w:line="240" w:lineRule="auto"/>
        <w:rPr>
          <w:i/>
          <w:lang w:bidi="ar-SA"/>
        </w:rPr>
      </w:pPr>
      <w:r w:rsidRPr="00EE123F">
        <w:rPr>
          <w:i/>
          <w:lang w:bidi="ar-SA"/>
        </w:rPr>
        <w:t>&lt;variabilityList</w:t>
      </w:r>
      <w:r>
        <w:rPr>
          <w:i/>
          <w:lang w:bidi="ar-SA"/>
        </w:rPr>
        <w:t>&gt;</w:t>
      </w:r>
    </w:p>
    <w:p w:rsidR="009C5CF6" w:rsidRPr="00EE123F" w:rsidRDefault="009C5CF6" w:rsidP="009C5CF6">
      <w:pPr>
        <w:spacing w:after="0" w:line="240" w:lineRule="auto"/>
        <w:ind w:firstLine="720"/>
        <w:rPr>
          <w:i/>
          <w:lang w:bidi="ar-SA"/>
        </w:rPr>
      </w:pPr>
      <w:r w:rsidRPr="00EE123F">
        <w:rPr>
          <w:i/>
          <w:lang w:bidi="ar-SA"/>
        </w:rPr>
        <w:t>&lt;covariance&gt;…&lt;/covariance&gt;</w:t>
      </w:r>
    </w:p>
    <w:p w:rsidR="009C5CF6" w:rsidRPr="00EE123F" w:rsidRDefault="009C5CF6" w:rsidP="009C5CF6">
      <w:pPr>
        <w:spacing w:after="0" w:line="240" w:lineRule="auto"/>
        <w:ind w:firstLine="720"/>
        <w:rPr>
          <w:i/>
          <w:lang w:bidi="ar-SA"/>
        </w:rPr>
      </w:pPr>
      <w:r w:rsidRPr="00EE123F">
        <w:rPr>
          <w:i/>
          <w:lang w:bidi="ar-SA"/>
        </w:rPr>
        <w:t>&lt;correlation&gt;…&lt;/correlation&gt;</w:t>
      </w:r>
    </w:p>
    <w:p w:rsidR="009C5CF6" w:rsidRDefault="009C5CF6" w:rsidP="009C5CF6">
      <w:pPr>
        <w:spacing w:after="0" w:line="240" w:lineRule="auto"/>
        <w:rPr>
          <w:i/>
          <w:lang w:bidi="ar-SA"/>
        </w:rPr>
      </w:pPr>
      <w:r w:rsidRPr="002A2FBD">
        <w:rPr>
          <w:i/>
          <w:lang w:bidi="ar-SA"/>
        </w:rPr>
        <w:t>&lt;/variabilityList&gt;</w:t>
      </w:r>
    </w:p>
    <w:p w:rsidR="00B326DC" w:rsidRDefault="00B326DC" w:rsidP="009C5CF6">
      <w:pPr>
        <w:spacing w:after="0" w:line="240" w:lineRule="auto"/>
        <w:rPr>
          <w:i/>
          <w:lang w:bidi="ar-SA"/>
        </w:rPr>
      </w:pPr>
    </w:p>
    <w:p w:rsidR="00B40062" w:rsidRDefault="00B40062" w:rsidP="00B40062">
      <w:pPr>
        <w:pStyle w:val="Heading6"/>
      </w:pPr>
      <w:r>
        <w:t>Delete</w:t>
      </w:r>
    </w:p>
    <w:p w:rsidR="00B326DC" w:rsidRDefault="00B326DC" w:rsidP="00B326DC">
      <w:pPr>
        <w:spacing w:after="0"/>
        <w:rPr>
          <w:lang w:bidi="ar-SA"/>
        </w:rPr>
      </w:pPr>
      <w:r>
        <w:rPr>
          <w:lang w:bidi="ar-SA"/>
        </w:rPr>
        <w:t>This command deletes a ‘variability related to baseline covariate’ from the existing study design with the specified UUID.</w:t>
      </w:r>
    </w:p>
    <w:p w:rsidR="00B326DC" w:rsidRPr="00611D53" w:rsidRDefault="00B326DC" w:rsidP="00B326DC">
      <w:pPr>
        <w:spacing w:after="0" w:line="240" w:lineRule="auto"/>
        <w:rPr>
          <w:rFonts w:ascii="Courier New" w:hAnsi="Courier New" w:cs="Courier New"/>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Pr>
          <w:rFonts w:ascii="Courier New" w:hAnsi="Courier New" w:cs="Courier New"/>
          <w:lang w:bidi="ar-SA"/>
        </w:rPr>
        <w:t>variability/covariate</w:t>
      </w:r>
    </w:p>
    <w:p w:rsidR="00B326DC" w:rsidRPr="00E50DD5" w:rsidRDefault="00B326DC" w:rsidP="00B326DC">
      <w:pPr>
        <w:spacing w:after="0"/>
        <w:rPr>
          <w:lang w:bidi="ar-SA"/>
        </w:rPr>
      </w:pPr>
      <w:r w:rsidRPr="00EF7B83">
        <w:rPr>
          <w:b/>
          <w:lang w:bidi="ar-SA"/>
        </w:rPr>
        <w:t xml:space="preserve">XML Request: </w:t>
      </w:r>
      <w:r>
        <w:rPr>
          <w:lang w:bidi="ar-SA"/>
        </w:rPr>
        <w:t>no entity body</w:t>
      </w:r>
    </w:p>
    <w:p w:rsidR="00B326DC" w:rsidRDefault="00B326DC" w:rsidP="00B326DC">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B326DC" w:rsidRPr="00EF7B83" w:rsidRDefault="00B326DC" w:rsidP="00B326DC">
      <w:pPr>
        <w:spacing w:after="0"/>
        <w:rPr>
          <w:b/>
          <w:lang w:bidi="ar-SA"/>
        </w:rPr>
      </w:pPr>
      <w:r w:rsidRPr="00EF7B83">
        <w:rPr>
          <w:b/>
          <w:lang w:bidi="ar-SA"/>
        </w:rPr>
        <w:t>XML Response:</w:t>
      </w:r>
    </w:p>
    <w:p w:rsidR="00B326DC" w:rsidRDefault="00B326DC" w:rsidP="00B326DC">
      <w:pPr>
        <w:spacing w:after="0" w:line="240" w:lineRule="auto"/>
        <w:rPr>
          <w:i/>
          <w:lang w:bidi="ar-SA"/>
        </w:rPr>
      </w:pPr>
      <w:r w:rsidRPr="00EE123F">
        <w:rPr>
          <w:i/>
          <w:lang w:bidi="ar-SA"/>
        </w:rPr>
        <w:t>&lt;variabilityList</w:t>
      </w:r>
      <w:r>
        <w:rPr>
          <w:i/>
          <w:lang w:bidi="ar-SA"/>
        </w:rPr>
        <w:t>&gt;</w:t>
      </w:r>
    </w:p>
    <w:p w:rsidR="00B326DC" w:rsidRPr="00EE123F" w:rsidRDefault="00B326DC" w:rsidP="00B326DC">
      <w:pPr>
        <w:spacing w:after="0" w:line="240" w:lineRule="auto"/>
        <w:ind w:firstLine="720"/>
        <w:rPr>
          <w:i/>
          <w:lang w:bidi="ar-SA"/>
        </w:rPr>
      </w:pPr>
      <w:r w:rsidRPr="00EE123F">
        <w:rPr>
          <w:i/>
          <w:lang w:bidi="ar-SA"/>
        </w:rPr>
        <w:t>&lt;covariance&gt;…&lt;/covariance&gt;</w:t>
      </w:r>
    </w:p>
    <w:p w:rsidR="00B326DC" w:rsidRPr="00EE123F" w:rsidRDefault="00B326DC" w:rsidP="00B326DC">
      <w:pPr>
        <w:spacing w:after="0" w:line="240" w:lineRule="auto"/>
        <w:ind w:firstLine="720"/>
        <w:rPr>
          <w:i/>
          <w:lang w:bidi="ar-SA"/>
        </w:rPr>
      </w:pPr>
      <w:r w:rsidRPr="00EE123F">
        <w:rPr>
          <w:i/>
          <w:lang w:bidi="ar-SA"/>
        </w:rPr>
        <w:t>&lt;correlation&gt;…&lt;/correlation&gt;</w:t>
      </w:r>
    </w:p>
    <w:p w:rsidR="00B326DC" w:rsidRDefault="00B326DC" w:rsidP="00B326DC">
      <w:pPr>
        <w:spacing w:after="0" w:line="240" w:lineRule="auto"/>
        <w:rPr>
          <w:i/>
          <w:lang w:bidi="ar-SA"/>
        </w:rPr>
      </w:pPr>
      <w:r w:rsidRPr="002A2FBD">
        <w:rPr>
          <w:i/>
          <w:lang w:bidi="ar-SA"/>
        </w:rPr>
        <w:t>&lt;/variabilityList&gt;</w:t>
      </w:r>
    </w:p>
    <w:p w:rsidR="00FF5E69" w:rsidRDefault="00FF5E69" w:rsidP="00FF5E69">
      <w:pPr>
        <w:pStyle w:val="Heading4"/>
        <w:rPr>
          <w:lang w:bidi="ar-SA"/>
        </w:rPr>
      </w:pPr>
      <w:r>
        <w:rPr>
          <w:lang w:bidi="ar-SA"/>
        </w:rPr>
        <w:t>Covariance Objects</w:t>
      </w:r>
    </w:p>
    <w:p w:rsidR="005304DB" w:rsidRDefault="00C76324" w:rsidP="00C76324">
      <w:pPr>
        <w:spacing w:after="0"/>
        <w:rPr>
          <w:lang w:bidi="ar-SA"/>
        </w:rPr>
      </w:pPr>
      <w:r w:rsidRPr="00C76324">
        <w:rPr>
          <w:lang w:bidi="ar-SA"/>
        </w:rPr>
        <w:t xml:space="preserve">Covariance objects describe variability in terms of covariance.  Covariance objects can be structured or unstructured.  </w:t>
      </w:r>
    </w:p>
    <w:p w:rsidR="00C76324" w:rsidRPr="00C76324" w:rsidRDefault="00C76324" w:rsidP="00FB44AA">
      <w:pPr>
        <w:pStyle w:val="ListParagraph"/>
        <w:numPr>
          <w:ilvl w:val="0"/>
          <w:numId w:val="21"/>
        </w:numPr>
        <w:spacing w:after="0"/>
        <w:rPr>
          <w:lang w:bidi="ar-SA"/>
        </w:rPr>
      </w:pPr>
      <w:r w:rsidRPr="00C76324">
        <w:rPr>
          <w:lang w:bidi="ar-SA"/>
        </w:rPr>
        <w:t>The syntax for a structured covariance object is:</w:t>
      </w:r>
    </w:p>
    <w:p w:rsidR="00C76324" w:rsidRDefault="00C76324" w:rsidP="005304DB">
      <w:pPr>
        <w:spacing w:after="0" w:line="240" w:lineRule="auto"/>
        <w:ind w:firstLine="360"/>
        <w:rPr>
          <w:i/>
          <w:lang w:bidi="ar-SA"/>
        </w:rPr>
      </w:pPr>
      <w:r w:rsidRPr="00C76324">
        <w:rPr>
          <w:i/>
          <w:lang w:bidi="ar-SA"/>
        </w:rPr>
        <w:t>&lt;covariance type=”structured” var=”var” maxCov=”maxCov” decaySpeed=”decaySpeed” /&gt;</w:t>
      </w:r>
    </w:p>
    <w:p w:rsidR="005304DB" w:rsidRPr="005304DB" w:rsidRDefault="005304DB" w:rsidP="00FB44AA">
      <w:pPr>
        <w:pStyle w:val="ListParagraph"/>
        <w:numPr>
          <w:ilvl w:val="0"/>
          <w:numId w:val="21"/>
        </w:numPr>
        <w:spacing w:after="0"/>
        <w:rPr>
          <w:lang w:bidi="ar-SA"/>
        </w:rPr>
      </w:pPr>
      <w:r w:rsidRPr="005304DB">
        <w:rPr>
          <w:lang w:bidi="ar-SA"/>
        </w:rPr>
        <w:t>The unstructured covariance matrix describes the full covariance matrix.  The syntax for an unstructured covariance object is:</w:t>
      </w:r>
    </w:p>
    <w:p w:rsidR="005304DB" w:rsidRPr="005304DB" w:rsidRDefault="005304DB" w:rsidP="005304DB">
      <w:pPr>
        <w:spacing w:after="0" w:line="240" w:lineRule="auto"/>
        <w:ind w:left="360"/>
        <w:rPr>
          <w:i/>
          <w:lang w:bidi="ar-SA"/>
        </w:rPr>
      </w:pPr>
      <w:r w:rsidRPr="005304DB">
        <w:rPr>
          <w:i/>
          <w:lang w:bidi="ar-SA"/>
        </w:rPr>
        <w:t>&lt;covariance type=”unstructured”&gt;</w:t>
      </w:r>
    </w:p>
    <w:p w:rsidR="005304DB" w:rsidRPr="005304DB" w:rsidRDefault="005304DB" w:rsidP="005304DB">
      <w:pPr>
        <w:spacing w:after="0" w:line="240" w:lineRule="auto"/>
        <w:ind w:left="360"/>
        <w:rPr>
          <w:i/>
          <w:lang w:bidi="ar-SA"/>
        </w:rPr>
      </w:pPr>
      <w:r w:rsidRPr="005304DB">
        <w:rPr>
          <w:i/>
          <w:lang w:bidi="ar-SA"/>
        </w:rPr>
        <w:t xml:space="preserve">  </w:t>
      </w:r>
      <w:r>
        <w:rPr>
          <w:i/>
          <w:lang w:bidi="ar-SA"/>
        </w:rPr>
        <w:tab/>
      </w:r>
      <w:r w:rsidRPr="005304DB">
        <w:rPr>
          <w:i/>
          <w:lang w:bidi="ar-SA"/>
        </w:rPr>
        <w:t>&lt;matrix name=”name” rows=”m” columns=”n”&gt;…&lt;/matrix&gt;</w:t>
      </w:r>
    </w:p>
    <w:p w:rsidR="005304DB" w:rsidRPr="005304DB" w:rsidRDefault="005304DB" w:rsidP="005304DB">
      <w:pPr>
        <w:spacing w:after="0" w:line="240" w:lineRule="auto"/>
        <w:ind w:left="360"/>
        <w:rPr>
          <w:i/>
          <w:lang w:bidi="ar-SA"/>
        </w:rPr>
      </w:pPr>
      <w:r w:rsidRPr="005304DB">
        <w:rPr>
          <w:i/>
          <w:lang w:bidi="ar-SA"/>
        </w:rPr>
        <w:lastRenderedPageBreak/>
        <w:t>&lt;/covariance&gt;</w:t>
      </w:r>
    </w:p>
    <w:p w:rsidR="00FF5E69" w:rsidRDefault="00FF5E69" w:rsidP="00FF5E69">
      <w:pPr>
        <w:pStyle w:val="Heading5"/>
      </w:pPr>
      <w:r>
        <w:t>Create/ Update</w:t>
      </w:r>
    </w:p>
    <w:p w:rsidR="00C72248" w:rsidRPr="00C72248" w:rsidRDefault="00C72248" w:rsidP="00C72248">
      <w:pPr>
        <w:pStyle w:val="Heading6"/>
        <w:rPr>
          <w:lang w:bidi="ar-SA"/>
        </w:rPr>
      </w:pPr>
      <w:r>
        <w:rPr>
          <w:lang w:bidi="ar-SA"/>
        </w:rPr>
        <w:t>S</w:t>
      </w:r>
      <w:r w:rsidRPr="00C76324">
        <w:rPr>
          <w:lang w:bidi="ar-SA"/>
        </w:rPr>
        <w:t>tructured covariance object</w:t>
      </w:r>
    </w:p>
    <w:p w:rsidR="005304DB" w:rsidRDefault="005304DB" w:rsidP="005304DB">
      <w:pPr>
        <w:spacing w:after="0"/>
        <w:rPr>
          <w:b/>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21535E">
        <w:rPr>
          <w:rFonts w:ascii="Courier New" w:hAnsi="Courier New" w:cs="Courier New"/>
          <w:lang w:bidi="ar-SA"/>
        </w:rPr>
        <w:t>covariance</w:t>
      </w:r>
      <w:r>
        <w:rPr>
          <w:b/>
          <w:lang w:bidi="ar-SA"/>
        </w:rPr>
        <w:t xml:space="preserve"> </w:t>
      </w:r>
    </w:p>
    <w:p w:rsidR="005304DB" w:rsidRPr="00566F32" w:rsidRDefault="005304DB" w:rsidP="005304DB">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21535E" w:rsidRPr="0021535E">
        <w:rPr>
          <w:rFonts w:ascii="Courier New" w:hAnsi="Courier New" w:cs="Courier New"/>
          <w:lang w:bidi="ar-SA"/>
        </w:rPr>
        <w:t xml:space="preserve"> </w:t>
      </w:r>
      <w:r w:rsidR="0021535E">
        <w:rPr>
          <w:rFonts w:ascii="Courier New" w:hAnsi="Courier New" w:cs="Courier New"/>
          <w:lang w:bidi="ar-SA"/>
        </w:rPr>
        <w:t>covariance</w:t>
      </w:r>
    </w:p>
    <w:p w:rsidR="005304DB" w:rsidRPr="00EF7B83" w:rsidRDefault="005304DB" w:rsidP="005304DB">
      <w:pPr>
        <w:spacing w:after="0"/>
        <w:rPr>
          <w:b/>
          <w:lang w:bidi="ar-SA"/>
        </w:rPr>
      </w:pPr>
      <w:r w:rsidRPr="00EF7B83">
        <w:rPr>
          <w:b/>
          <w:lang w:bidi="ar-SA"/>
        </w:rPr>
        <w:t xml:space="preserve">XML Request: </w:t>
      </w:r>
    </w:p>
    <w:p w:rsidR="00B12022" w:rsidRPr="00B12022" w:rsidRDefault="00B12022" w:rsidP="00B12022">
      <w:pPr>
        <w:spacing w:after="0" w:line="240" w:lineRule="auto"/>
        <w:rPr>
          <w:i/>
          <w:lang w:bidi="ar-SA"/>
        </w:rPr>
      </w:pPr>
      <w:r w:rsidRPr="00B12022">
        <w:rPr>
          <w:i/>
          <w:lang w:bidi="ar-SA"/>
        </w:rPr>
        <w:t>&lt;covariance type=”structured” var=”var” maxCov=”maxCov” decaySpeed=”decaySpeed” /&gt;</w:t>
      </w:r>
    </w:p>
    <w:p w:rsidR="005304DB" w:rsidRDefault="005304DB" w:rsidP="005304DB">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5304DB" w:rsidRPr="00566F32" w:rsidRDefault="005304DB" w:rsidP="005304DB">
      <w:pPr>
        <w:spacing w:after="0"/>
        <w:rPr>
          <w:b/>
          <w:lang w:bidi="ar-SA"/>
        </w:rPr>
      </w:pPr>
      <w:r w:rsidRPr="00EF7B83">
        <w:rPr>
          <w:b/>
          <w:lang w:bidi="ar-SA"/>
        </w:rPr>
        <w:t>XML Response:</w:t>
      </w:r>
    </w:p>
    <w:p w:rsidR="00B12022" w:rsidRDefault="00B12022" w:rsidP="00B12022">
      <w:pPr>
        <w:spacing w:after="0" w:line="240" w:lineRule="auto"/>
        <w:rPr>
          <w:i/>
          <w:lang w:bidi="ar-SA"/>
        </w:rPr>
      </w:pPr>
      <w:r w:rsidRPr="00B12022">
        <w:rPr>
          <w:i/>
          <w:lang w:bidi="ar-SA"/>
        </w:rPr>
        <w:t>&lt;covariance type=”structured” var=”var” maxCov=”maxCov” decaySpeed=”decaySpeed” /&gt;</w:t>
      </w:r>
    </w:p>
    <w:p w:rsidR="00A15CF1" w:rsidRDefault="00A15CF1" w:rsidP="00B12022">
      <w:pPr>
        <w:spacing w:after="0" w:line="240" w:lineRule="auto"/>
        <w:rPr>
          <w:i/>
          <w:lang w:bidi="ar-SA"/>
        </w:rPr>
      </w:pPr>
    </w:p>
    <w:p w:rsidR="00C72248" w:rsidRPr="00C72248" w:rsidRDefault="00C72248" w:rsidP="00C72248">
      <w:pPr>
        <w:pStyle w:val="Heading6"/>
        <w:rPr>
          <w:lang w:bidi="ar-SA"/>
        </w:rPr>
      </w:pPr>
      <w:r>
        <w:rPr>
          <w:lang w:bidi="ar-SA"/>
        </w:rPr>
        <w:t>Uns</w:t>
      </w:r>
      <w:r w:rsidRPr="00C76324">
        <w:rPr>
          <w:lang w:bidi="ar-SA"/>
        </w:rPr>
        <w:t>tructured covariance object</w:t>
      </w:r>
    </w:p>
    <w:p w:rsidR="00C72248" w:rsidRDefault="00C72248" w:rsidP="00C72248">
      <w:pPr>
        <w:spacing w:after="0"/>
        <w:rPr>
          <w:b/>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/study/study/&lt;UUID&gt;/covariance</w:t>
      </w:r>
      <w:r>
        <w:rPr>
          <w:b/>
          <w:lang w:bidi="ar-SA"/>
        </w:rPr>
        <w:t xml:space="preserve"> </w:t>
      </w:r>
    </w:p>
    <w:p w:rsidR="00C72248" w:rsidRPr="00566F32" w:rsidRDefault="00C72248" w:rsidP="00C72248">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Pr="0021535E">
        <w:rPr>
          <w:rFonts w:ascii="Courier New" w:hAnsi="Courier New" w:cs="Courier New"/>
          <w:lang w:bidi="ar-SA"/>
        </w:rPr>
        <w:t xml:space="preserve"> </w:t>
      </w:r>
      <w:r>
        <w:rPr>
          <w:rFonts w:ascii="Courier New" w:hAnsi="Courier New" w:cs="Courier New"/>
          <w:lang w:bidi="ar-SA"/>
        </w:rPr>
        <w:t>covariance</w:t>
      </w:r>
    </w:p>
    <w:p w:rsidR="00C72248" w:rsidRPr="00EF7B83" w:rsidRDefault="00C72248" w:rsidP="00C72248">
      <w:pPr>
        <w:spacing w:after="0"/>
        <w:rPr>
          <w:b/>
          <w:lang w:bidi="ar-SA"/>
        </w:rPr>
      </w:pPr>
      <w:r w:rsidRPr="00EF7B83">
        <w:rPr>
          <w:b/>
          <w:lang w:bidi="ar-SA"/>
        </w:rPr>
        <w:t xml:space="preserve">XML Request: </w:t>
      </w:r>
    </w:p>
    <w:p w:rsidR="00C72248" w:rsidRDefault="00C72248" w:rsidP="00C72248">
      <w:pPr>
        <w:spacing w:after="0" w:line="240" w:lineRule="auto"/>
        <w:rPr>
          <w:i/>
          <w:lang w:bidi="ar-SA"/>
        </w:rPr>
      </w:pPr>
      <w:r w:rsidRPr="00C72248">
        <w:rPr>
          <w:i/>
          <w:lang w:bidi="ar-SA"/>
        </w:rPr>
        <w:t>&lt;covariance type</w:t>
      </w:r>
      <w:r>
        <w:rPr>
          <w:i/>
          <w:lang w:bidi="ar-SA"/>
        </w:rPr>
        <w:t>=”unstructured”&gt;</w:t>
      </w:r>
    </w:p>
    <w:p w:rsidR="00C72248" w:rsidRPr="00C72248" w:rsidRDefault="00C72248" w:rsidP="00C72248">
      <w:pPr>
        <w:spacing w:after="0" w:line="240" w:lineRule="auto"/>
        <w:ind w:firstLine="720"/>
        <w:rPr>
          <w:i/>
          <w:lang w:bidi="ar-SA"/>
        </w:rPr>
      </w:pPr>
      <w:r w:rsidRPr="00C72248">
        <w:rPr>
          <w:i/>
          <w:lang w:bidi="ar-SA"/>
        </w:rPr>
        <w:t>&lt;matrix name=”name” rows=”m” columns=”n”&gt;…&lt;/matrix&gt;</w:t>
      </w:r>
    </w:p>
    <w:p w:rsidR="00C72248" w:rsidRPr="00C72248" w:rsidRDefault="00C72248" w:rsidP="00C72248">
      <w:pPr>
        <w:spacing w:after="0" w:line="240" w:lineRule="auto"/>
        <w:rPr>
          <w:i/>
          <w:lang w:bidi="ar-SA"/>
        </w:rPr>
      </w:pPr>
      <w:r w:rsidRPr="00C72248">
        <w:rPr>
          <w:i/>
          <w:lang w:bidi="ar-SA"/>
        </w:rPr>
        <w:t>&lt;/covariance&gt;</w:t>
      </w:r>
    </w:p>
    <w:p w:rsidR="00C72248" w:rsidRDefault="00C72248" w:rsidP="00C7224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72248" w:rsidRPr="00566F32" w:rsidRDefault="00C72248" w:rsidP="00C72248">
      <w:pPr>
        <w:spacing w:after="0"/>
        <w:rPr>
          <w:b/>
          <w:lang w:bidi="ar-SA"/>
        </w:rPr>
      </w:pPr>
      <w:r w:rsidRPr="00EF7B83">
        <w:rPr>
          <w:b/>
          <w:lang w:bidi="ar-SA"/>
        </w:rPr>
        <w:t>XML Response:</w:t>
      </w:r>
    </w:p>
    <w:p w:rsidR="00EB6F0B" w:rsidRDefault="00EB6F0B" w:rsidP="00EB6F0B">
      <w:pPr>
        <w:spacing w:after="0" w:line="240" w:lineRule="auto"/>
        <w:rPr>
          <w:i/>
          <w:lang w:bidi="ar-SA"/>
        </w:rPr>
      </w:pPr>
      <w:r w:rsidRPr="00C72248">
        <w:rPr>
          <w:i/>
          <w:lang w:bidi="ar-SA"/>
        </w:rPr>
        <w:t>&lt;covariance type</w:t>
      </w:r>
      <w:r>
        <w:rPr>
          <w:i/>
          <w:lang w:bidi="ar-SA"/>
        </w:rPr>
        <w:t>=”unstructured”&gt;</w:t>
      </w:r>
    </w:p>
    <w:p w:rsidR="00EB6F0B" w:rsidRPr="00C72248" w:rsidRDefault="00EB6F0B" w:rsidP="00EB6F0B">
      <w:pPr>
        <w:spacing w:after="0" w:line="240" w:lineRule="auto"/>
        <w:ind w:firstLine="720"/>
        <w:rPr>
          <w:i/>
          <w:lang w:bidi="ar-SA"/>
        </w:rPr>
      </w:pPr>
      <w:r w:rsidRPr="00C72248">
        <w:rPr>
          <w:i/>
          <w:lang w:bidi="ar-SA"/>
        </w:rPr>
        <w:t>&lt;matrix name=”name” rows=”m” columns=”n”&gt;…&lt;/matrix&gt;</w:t>
      </w:r>
    </w:p>
    <w:p w:rsidR="00EB6F0B" w:rsidRPr="00C72248" w:rsidRDefault="00EB6F0B" w:rsidP="00EB6F0B">
      <w:pPr>
        <w:spacing w:after="0" w:line="240" w:lineRule="auto"/>
        <w:rPr>
          <w:i/>
          <w:lang w:bidi="ar-SA"/>
        </w:rPr>
      </w:pPr>
      <w:r w:rsidRPr="00C72248">
        <w:rPr>
          <w:i/>
          <w:lang w:bidi="ar-SA"/>
        </w:rPr>
        <w:t>&lt;/covariance&gt;</w:t>
      </w:r>
    </w:p>
    <w:p w:rsidR="00FF5E69" w:rsidRDefault="00FF5E69" w:rsidP="00FF5E69">
      <w:pPr>
        <w:pStyle w:val="Heading5"/>
      </w:pPr>
      <w:r>
        <w:t>Read</w:t>
      </w:r>
    </w:p>
    <w:p w:rsidR="00C84905" w:rsidRPr="00C72248" w:rsidRDefault="00C84905" w:rsidP="00C84905">
      <w:pPr>
        <w:pStyle w:val="Heading6"/>
        <w:rPr>
          <w:lang w:bidi="ar-SA"/>
        </w:rPr>
      </w:pPr>
      <w:r>
        <w:rPr>
          <w:lang w:bidi="ar-SA"/>
        </w:rPr>
        <w:t>S</w:t>
      </w:r>
      <w:r w:rsidRPr="00C76324">
        <w:rPr>
          <w:lang w:bidi="ar-SA"/>
        </w:rPr>
        <w:t>tructured covariance object</w:t>
      </w:r>
    </w:p>
    <w:p w:rsidR="00C84905" w:rsidRDefault="00C84905" w:rsidP="00C84905">
      <w:pPr>
        <w:spacing w:after="0"/>
        <w:rPr>
          <w:b/>
          <w:lang w:bidi="ar-SA"/>
        </w:rPr>
      </w:pPr>
      <w:r w:rsidRPr="00EF7B83">
        <w:rPr>
          <w:b/>
          <w:lang w:bidi="ar-SA"/>
        </w:rPr>
        <w:t>URI:</w:t>
      </w:r>
      <w:r>
        <w:rPr>
          <w:lang w:bidi="ar-SA"/>
        </w:rPr>
        <w:t xml:space="preserve"> </w:t>
      </w:r>
      <w:r w:rsidR="00961417" w:rsidRPr="00611D53">
        <w:rPr>
          <w:rFonts w:ascii="Courier New" w:hAnsi="Courier New" w:cs="Courier New"/>
          <w:lang w:bidi="ar-SA"/>
        </w:rPr>
        <w:t xml:space="preserve">GET </w:t>
      </w:r>
      <w:r>
        <w:rPr>
          <w:rFonts w:ascii="Courier New" w:hAnsi="Courier New" w:cs="Courier New"/>
          <w:lang w:bidi="ar-SA"/>
        </w:rPr>
        <w:t>/study/study/&lt;UUID&gt;/covariance</w:t>
      </w:r>
      <w:r>
        <w:rPr>
          <w:b/>
          <w:lang w:bidi="ar-SA"/>
        </w:rPr>
        <w:t xml:space="preserve"> </w:t>
      </w:r>
    </w:p>
    <w:p w:rsidR="00C84905" w:rsidRPr="00EF7B83" w:rsidRDefault="00C84905" w:rsidP="00C84905">
      <w:pPr>
        <w:spacing w:after="0"/>
        <w:rPr>
          <w:b/>
          <w:lang w:bidi="ar-SA"/>
        </w:rPr>
      </w:pPr>
      <w:r w:rsidRPr="00EF7B83">
        <w:rPr>
          <w:b/>
          <w:lang w:bidi="ar-SA"/>
        </w:rPr>
        <w:t xml:space="preserve">XML Request: </w:t>
      </w:r>
      <w:r w:rsidR="00D31C16">
        <w:rPr>
          <w:lang w:bidi="ar-SA"/>
        </w:rPr>
        <w:t>none, contained in URI</w:t>
      </w:r>
    </w:p>
    <w:p w:rsidR="00C84905" w:rsidRDefault="00C84905" w:rsidP="00C84905">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84905" w:rsidRPr="00566F32" w:rsidRDefault="00C84905" w:rsidP="00C84905">
      <w:pPr>
        <w:spacing w:after="0"/>
        <w:rPr>
          <w:b/>
          <w:lang w:bidi="ar-SA"/>
        </w:rPr>
      </w:pPr>
      <w:r w:rsidRPr="00EF7B83">
        <w:rPr>
          <w:b/>
          <w:lang w:bidi="ar-SA"/>
        </w:rPr>
        <w:t>XML Response:</w:t>
      </w:r>
    </w:p>
    <w:p w:rsidR="00C84905" w:rsidRDefault="00C84905" w:rsidP="00C84905">
      <w:pPr>
        <w:spacing w:after="0" w:line="240" w:lineRule="auto"/>
        <w:rPr>
          <w:i/>
          <w:lang w:bidi="ar-SA"/>
        </w:rPr>
      </w:pPr>
      <w:r w:rsidRPr="00B12022">
        <w:rPr>
          <w:i/>
          <w:lang w:bidi="ar-SA"/>
        </w:rPr>
        <w:t>&lt;covariance type=”structured” var=”var” maxCov=”maxCov” decaySpeed=”decaySpeed” /&gt;</w:t>
      </w:r>
    </w:p>
    <w:p w:rsidR="00C84905" w:rsidRDefault="00C84905" w:rsidP="00C84905">
      <w:pPr>
        <w:spacing w:after="0" w:line="240" w:lineRule="auto"/>
        <w:rPr>
          <w:i/>
          <w:lang w:bidi="ar-SA"/>
        </w:rPr>
      </w:pPr>
    </w:p>
    <w:p w:rsidR="00C84905" w:rsidRPr="00C72248" w:rsidRDefault="00C84905" w:rsidP="00C84905">
      <w:pPr>
        <w:pStyle w:val="Heading6"/>
        <w:rPr>
          <w:lang w:bidi="ar-SA"/>
        </w:rPr>
      </w:pPr>
      <w:r>
        <w:rPr>
          <w:lang w:bidi="ar-SA"/>
        </w:rPr>
        <w:t>Uns</w:t>
      </w:r>
      <w:r w:rsidRPr="00C76324">
        <w:rPr>
          <w:lang w:bidi="ar-SA"/>
        </w:rPr>
        <w:t>tructured covariance object</w:t>
      </w:r>
    </w:p>
    <w:p w:rsidR="00C84905" w:rsidRDefault="00C84905" w:rsidP="00C84905">
      <w:pPr>
        <w:spacing w:after="0"/>
        <w:rPr>
          <w:b/>
          <w:lang w:bidi="ar-SA"/>
        </w:rPr>
      </w:pPr>
      <w:r w:rsidRPr="00EF7B83">
        <w:rPr>
          <w:b/>
          <w:lang w:bidi="ar-SA"/>
        </w:rPr>
        <w:t>URI:</w:t>
      </w:r>
      <w:r>
        <w:rPr>
          <w:lang w:bidi="ar-SA"/>
        </w:rPr>
        <w:t xml:space="preserve"> </w:t>
      </w:r>
      <w:r w:rsidR="00961417" w:rsidRPr="00611D53">
        <w:rPr>
          <w:rFonts w:ascii="Courier New" w:hAnsi="Courier New" w:cs="Courier New"/>
          <w:lang w:bidi="ar-SA"/>
        </w:rPr>
        <w:t xml:space="preserve">GET </w:t>
      </w:r>
      <w:r>
        <w:rPr>
          <w:rFonts w:ascii="Courier New" w:hAnsi="Courier New" w:cs="Courier New"/>
          <w:lang w:bidi="ar-SA"/>
        </w:rPr>
        <w:t>/study/study/&lt;UUID&gt;/covariance</w:t>
      </w:r>
      <w:r>
        <w:rPr>
          <w:b/>
          <w:lang w:bidi="ar-SA"/>
        </w:rPr>
        <w:t xml:space="preserve"> </w:t>
      </w:r>
    </w:p>
    <w:p w:rsidR="00C84905" w:rsidRPr="00EF7B83" w:rsidRDefault="00C84905" w:rsidP="00C84905">
      <w:pPr>
        <w:spacing w:after="0"/>
        <w:rPr>
          <w:b/>
          <w:lang w:bidi="ar-SA"/>
        </w:rPr>
      </w:pPr>
      <w:r w:rsidRPr="00EF7B83">
        <w:rPr>
          <w:b/>
          <w:lang w:bidi="ar-SA"/>
        </w:rPr>
        <w:t xml:space="preserve">XML Request: </w:t>
      </w:r>
      <w:r w:rsidR="00D31C16">
        <w:rPr>
          <w:lang w:bidi="ar-SA"/>
        </w:rPr>
        <w:t>none, contained in URI</w:t>
      </w:r>
    </w:p>
    <w:p w:rsidR="00C84905" w:rsidRDefault="00C84905" w:rsidP="00C84905">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C84905" w:rsidRPr="00566F32" w:rsidRDefault="00C84905" w:rsidP="00C84905">
      <w:pPr>
        <w:spacing w:after="0"/>
        <w:rPr>
          <w:b/>
          <w:lang w:bidi="ar-SA"/>
        </w:rPr>
      </w:pPr>
      <w:r w:rsidRPr="00EF7B83">
        <w:rPr>
          <w:b/>
          <w:lang w:bidi="ar-SA"/>
        </w:rPr>
        <w:t>XML Response:</w:t>
      </w:r>
    </w:p>
    <w:p w:rsidR="00C84905" w:rsidRDefault="00C84905" w:rsidP="00C84905">
      <w:pPr>
        <w:spacing w:after="0" w:line="240" w:lineRule="auto"/>
        <w:rPr>
          <w:i/>
          <w:lang w:bidi="ar-SA"/>
        </w:rPr>
      </w:pPr>
      <w:r w:rsidRPr="00C72248">
        <w:rPr>
          <w:i/>
          <w:lang w:bidi="ar-SA"/>
        </w:rPr>
        <w:t>&lt;covariance type</w:t>
      </w:r>
      <w:r>
        <w:rPr>
          <w:i/>
          <w:lang w:bidi="ar-SA"/>
        </w:rPr>
        <w:t>=”unstructured”&gt;</w:t>
      </w:r>
    </w:p>
    <w:p w:rsidR="00C84905" w:rsidRPr="00C72248" w:rsidRDefault="00C84905" w:rsidP="00C84905">
      <w:pPr>
        <w:spacing w:after="0" w:line="240" w:lineRule="auto"/>
        <w:ind w:firstLine="720"/>
        <w:rPr>
          <w:i/>
          <w:lang w:bidi="ar-SA"/>
        </w:rPr>
      </w:pPr>
      <w:r w:rsidRPr="00C72248">
        <w:rPr>
          <w:i/>
          <w:lang w:bidi="ar-SA"/>
        </w:rPr>
        <w:t>&lt;matrix name=”name” rows=”m” columns=”n”&gt;…&lt;/matrix&gt;</w:t>
      </w:r>
    </w:p>
    <w:p w:rsidR="00C84905" w:rsidRPr="00C72248" w:rsidRDefault="00C84905" w:rsidP="00C84905">
      <w:pPr>
        <w:spacing w:after="0" w:line="240" w:lineRule="auto"/>
        <w:rPr>
          <w:i/>
          <w:lang w:bidi="ar-SA"/>
        </w:rPr>
      </w:pPr>
      <w:r w:rsidRPr="00C72248">
        <w:rPr>
          <w:i/>
          <w:lang w:bidi="ar-SA"/>
        </w:rPr>
        <w:t>&lt;/covariance&gt;</w:t>
      </w:r>
    </w:p>
    <w:p w:rsidR="00FF5E69" w:rsidRDefault="00FF5E69" w:rsidP="00FF5E69">
      <w:pPr>
        <w:pStyle w:val="Heading5"/>
      </w:pPr>
      <w:r>
        <w:t>Delete</w:t>
      </w:r>
    </w:p>
    <w:p w:rsidR="00961417" w:rsidRPr="00C72248" w:rsidRDefault="00961417" w:rsidP="00961417">
      <w:pPr>
        <w:pStyle w:val="Heading6"/>
        <w:rPr>
          <w:lang w:bidi="ar-SA"/>
        </w:rPr>
      </w:pPr>
      <w:r>
        <w:rPr>
          <w:lang w:bidi="ar-SA"/>
        </w:rPr>
        <w:t>S</w:t>
      </w:r>
      <w:r w:rsidRPr="00C76324">
        <w:rPr>
          <w:lang w:bidi="ar-SA"/>
        </w:rPr>
        <w:t>tructured covariance object</w:t>
      </w:r>
    </w:p>
    <w:p w:rsidR="00961417" w:rsidRDefault="00961417" w:rsidP="00961417">
      <w:pPr>
        <w:spacing w:after="0"/>
        <w:rPr>
          <w:b/>
          <w:lang w:bidi="ar-SA"/>
        </w:rPr>
      </w:pPr>
      <w:r w:rsidRPr="00EF7B83">
        <w:rPr>
          <w:b/>
          <w:lang w:bidi="ar-SA"/>
        </w:rPr>
        <w:t>URI:</w:t>
      </w:r>
      <w:r>
        <w:rPr>
          <w:lang w:bidi="ar-SA"/>
        </w:rPr>
        <w:t xml:space="preserve"> </w:t>
      </w:r>
      <w:r w:rsidR="004F5EDD">
        <w:rPr>
          <w:rFonts w:ascii="Courier New" w:hAnsi="Courier New" w:cs="Courier New"/>
          <w:lang w:bidi="ar-SA"/>
        </w:rPr>
        <w:t>DELETE</w:t>
      </w:r>
      <w:r>
        <w:rPr>
          <w:rFonts w:ascii="Courier New" w:hAnsi="Courier New" w:cs="Courier New"/>
          <w:lang w:bidi="ar-SA"/>
        </w:rPr>
        <w:t xml:space="preserve"> /study/study/&lt;UUID&gt;/covariance</w:t>
      </w:r>
      <w:r>
        <w:rPr>
          <w:b/>
          <w:lang w:bidi="ar-SA"/>
        </w:rPr>
        <w:t xml:space="preserve"> </w:t>
      </w:r>
    </w:p>
    <w:p w:rsidR="00F92724" w:rsidRPr="00E50DD5" w:rsidRDefault="00961417" w:rsidP="00F92724">
      <w:pPr>
        <w:spacing w:after="0"/>
        <w:rPr>
          <w:lang w:bidi="ar-SA"/>
        </w:rPr>
      </w:pPr>
      <w:r w:rsidRPr="00EF7B83">
        <w:rPr>
          <w:b/>
          <w:lang w:bidi="ar-SA"/>
        </w:rPr>
        <w:t xml:space="preserve">XML Request: </w:t>
      </w:r>
      <w:r w:rsidR="00F92724">
        <w:rPr>
          <w:lang w:bidi="ar-SA"/>
        </w:rPr>
        <w:t>no entity body</w:t>
      </w:r>
    </w:p>
    <w:p w:rsidR="00961417" w:rsidRDefault="00961417" w:rsidP="00961417">
      <w:pPr>
        <w:spacing w:after="0"/>
        <w:rPr>
          <w:lang w:bidi="ar-SA"/>
        </w:rPr>
      </w:pPr>
      <w:r w:rsidRPr="00EF7B83">
        <w:rPr>
          <w:b/>
          <w:lang w:bidi="ar-SA"/>
        </w:rPr>
        <w:lastRenderedPageBreak/>
        <w:t>HTTP Response</w:t>
      </w:r>
      <w:r>
        <w:rPr>
          <w:b/>
          <w:lang w:bidi="ar-SA"/>
        </w:rPr>
        <w:t xml:space="preserve">: </w:t>
      </w:r>
      <w:r w:rsidRPr="00566F32">
        <w:rPr>
          <w:rFonts w:ascii="Courier New" w:hAnsi="Courier New" w:cs="Courier New"/>
          <w:lang w:bidi="ar-SA"/>
        </w:rPr>
        <w:t>200 STATUS_OK or 400 BAD_REQUEST</w:t>
      </w:r>
    </w:p>
    <w:p w:rsidR="00961417" w:rsidRPr="00566F32" w:rsidRDefault="00961417" w:rsidP="00961417">
      <w:pPr>
        <w:spacing w:after="0"/>
        <w:rPr>
          <w:b/>
          <w:lang w:bidi="ar-SA"/>
        </w:rPr>
      </w:pPr>
      <w:r w:rsidRPr="00EF7B83">
        <w:rPr>
          <w:b/>
          <w:lang w:bidi="ar-SA"/>
        </w:rPr>
        <w:t>XML Response:</w:t>
      </w:r>
    </w:p>
    <w:p w:rsidR="00961417" w:rsidRDefault="00961417" w:rsidP="00961417">
      <w:pPr>
        <w:spacing w:after="0" w:line="240" w:lineRule="auto"/>
        <w:rPr>
          <w:i/>
          <w:lang w:bidi="ar-SA"/>
        </w:rPr>
      </w:pPr>
      <w:r w:rsidRPr="00B12022">
        <w:rPr>
          <w:i/>
          <w:lang w:bidi="ar-SA"/>
        </w:rPr>
        <w:t>&lt;covariance type=”structured” var=”var” maxCov=”maxCov” decaySpeed=”decaySpeed” /&gt;</w:t>
      </w:r>
    </w:p>
    <w:p w:rsidR="00961417" w:rsidRDefault="00961417" w:rsidP="00961417">
      <w:pPr>
        <w:spacing w:after="0" w:line="240" w:lineRule="auto"/>
        <w:rPr>
          <w:i/>
          <w:lang w:bidi="ar-SA"/>
        </w:rPr>
      </w:pPr>
    </w:p>
    <w:p w:rsidR="00961417" w:rsidRPr="00C72248" w:rsidRDefault="00961417" w:rsidP="00961417">
      <w:pPr>
        <w:pStyle w:val="Heading6"/>
        <w:rPr>
          <w:lang w:bidi="ar-SA"/>
        </w:rPr>
      </w:pPr>
      <w:r>
        <w:rPr>
          <w:lang w:bidi="ar-SA"/>
        </w:rPr>
        <w:t>Uns</w:t>
      </w:r>
      <w:r w:rsidRPr="00C76324">
        <w:rPr>
          <w:lang w:bidi="ar-SA"/>
        </w:rPr>
        <w:t>tructured covariance object</w:t>
      </w:r>
    </w:p>
    <w:p w:rsidR="00961417" w:rsidRDefault="00961417" w:rsidP="00961417">
      <w:pPr>
        <w:spacing w:after="0"/>
        <w:rPr>
          <w:b/>
          <w:lang w:bidi="ar-SA"/>
        </w:rPr>
      </w:pPr>
      <w:r w:rsidRPr="00EF7B83">
        <w:rPr>
          <w:b/>
          <w:lang w:bidi="ar-SA"/>
        </w:rPr>
        <w:t>URI:</w:t>
      </w:r>
      <w:r>
        <w:rPr>
          <w:lang w:bidi="ar-SA"/>
        </w:rPr>
        <w:t xml:space="preserve"> </w:t>
      </w:r>
      <w:r w:rsidR="004F5EDD">
        <w:rPr>
          <w:rFonts w:ascii="Courier New" w:hAnsi="Courier New" w:cs="Courier New"/>
          <w:lang w:bidi="ar-SA"/>
        </w:rPr>
        <w:t>DELETE</w:t>
      </w:r>
      <w:r>
        <w:rPr>
          <w:rFonts w:ascii="Courier New" w:hAnsi="Courier New" w:cs="Courier New"/>
          <w:lang w:bidi="ar-SA"/>
        </w:rPr>
        <w:t xml:space="preserve"> /study/study/&lt;UUID&gt;/covariance</w:t>
      </w:r>
      <w:r>
        <w:rPr>
          <w:b/>
          <w:lang w:bidi="ar-SA"/>
        </w:rPr>
        <w:t xml:space="preserve"> </w:t>
      </w:r>
    </w:p>
    <w:p w:rsidR="00961417" w:rsidRPr="00F92724" w:rsidRDefault="00961417" w:rsidP="00961417">
      <w:pPr>
        <w:spacing w:after="0"/>
        <w:rPr>
          <w:lang w:bidi="ar-SA"/>
        </w:rPr>
      </w:pPr>
      <w:r w:rsidRPr="00EF7B83">
        <w:rPr>
          <w:b/>
          <w:lang w:bidi="ar-SA"/>
        </w:rPr>
        <w:t xml:space="preserve">XML Request: </w:t>
      </w:r>
      <w:r w:rsidR="00F92724">
        <w:rPr>
          <w:lang w:bidi="ar-SA"/>
        </w:rPr>
        <w:t>no entity body</w:t>
      </w:r>
    </w:p>
    <w:p w:rsidR="00961417" w:rsidRDefault="00961417" w:rsidP="00961417">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961417" w:rsidRPr="00566F32" w:rsidRDefault="00961417" w:rsidP="00961417">
      <w:pPr>
        <w:spacing w:after="0"/>
        <w:rPr>
          <w:b/>
          <w:lang w:bidi="ar-SA"/>
        </w:rPr>
      </w:pPr>
      <w:r w:rsidRPr="00EF7B83">
        <w:rPr>
          <w:b/>
          <w:lang w:bidi="ar-SA"/>
        </w:rPr>
        <w:t>XML Response:</w:t>
      </w:r>
    </w:p>
    <w:p w:rsidR="00961417" w:rsidRDefault="00961417" w:rsidP="00961417">
      <w:pPr>
        <w:spacing w:after="0" w:line="240" w:lineRule="auto"/>
        <w:rPr>
          <w:i/>
          <w:lang w:bidi="ar-SA"/>
        </w:rPr>
      </w:pPr>
      <w:r w:rsidRPr="00C72248">
        <w:rPr>
          <w:i/>
          <w:lang w:bidi="ar-SA"/>
        </w:rPr>
        <w:t>&lt;covariance type</w:t>
      </w:r>
      <w:r>
        <w:rPr>
          <w:i/>
          <w:lang w:bidi="ar-SA"/>
        </w:rPr>
        <w:t>=”unstructured”&gt;</w:t>
      </w:r>
    </w:p>
    <w:p w:rsidR="00961417" w:rsidRPr="00C72248" w:rsidRDefault="00961417" w:rsidP="00961417">
      <w:pPr>
        <w:spacing w:after="0" w:line="240" w:lineRule="auto"/>
        <w:ind w:firstLine="720"/>
        <w:rPr>
          <w:i/>
          <w:lang w:bidi="ar-SA"/>
        </w:rPr>
      </w:pPr>
      <w:r w:rsidRPr="00C72248">
        <w:rPr>
          <w:i/>
          <w:lang w:bidi="ar-SA"/>
        </w:rPr>
        <w:t>&lt;matrix name=”name” rows=”m” columns=”n”&gt;…&lt;/matrix&gt;</w:t>
      </w:r>
    </w:p>
    <w:p w:rsidR="00961417" w:rsidRPr="00C72248" w:rsidRDefault="00961417" w:rsidP="00961417">
      <w:pPr>
        <w:spacing w:after="0" w:line="240" w:lineRule="auto"/>
        <w:rPr>
          <w:i/>
          <w:lang w:bidi="ar-SA"/>
        </w:rPr>
      </w:pPr>
      <w:r w:rsidRPr="00C72248">
        <w:rPr>
          <w:i/>
          <w:lang w:bidi="ar-SA"/>
        </w:rPr>
        <w:t>&lt;/covariance&gt;</w:t>
      </w:r>
    </w:p>
    <w:p w:rsidR="00FF5E69" w:rsidRDefault="00FF5E69" w:rsidP="00FF5E69">
      <w:pPr>
        <w:pStyle w:val="Heading4"/>
        <w:rPr>
          <w:lang w:bidi="ar-SA"/>
        </w:rPr>
      </w:pPr>
      <w:r>
        <w:rPr>
          <w:lang w:bidi="ar-SA"/>
        </w:rPr>
        <w:t>Correlation Objects</w:t>
      </w:r>
    </w:p>
    <w:p w:rsidR="001418D4" w:rsidRPr="001418D4" w:rsidRDefault="001418D4" w:rsidP="001418D4">
      <w:pPr>
        <w:spacing w:after="0"/>
        <w:rPr>
          <w:lang w:bidi="ar-SA"/>
        </w:rPr>
      </w:pPr>
      <w:r w:rsidRPr="001418D4">
        <w:rPr>
          <w:rFonts w:cs="Calibri"/>
        </w:rPr>
        <w:t xml:space="preserve">Correlation objects describe variability in terms of standard deviation and correlation.  Correlation objects can be structured or unstructured.  </w:t>
      </w:r>
    </w:p>
    <w:p w:rsidR="00B70D58" w:rsidRPr="00C76324" w:rsidRDefault="00B70D58" w:rsidP="00FB44AA">
      <w:pPr>
        <w:pStyle w:val="ListParagraph"/>
        <w:numPr>
          <w:ilvl w:val="0"/>
          <w:numId w:val="22"/>
        </w:numPr>
        <w:spacing w:after="0"/>
        <w:rPr>
          <w:lang w:bidi="ar-SA"/>
        </w:rPr>
      </w:pPr>
      <w:r w:rsidRPr="00C76324">
        <w:rPr>
          <w:lang w:bidi="ar-SA"/>
        </w:rPr>
        <w:t xml:space="preserve">The syntax for a structured </w:t>
      </w:r>
      <w:r w:rsidR="006C66BE" w:rsidRPr="001418D4">
        <w:rPr>
          <w:rFonts w:cs="Calibri"/>
        </w:rPr>
        <w:t>correlation</w:t>
      </w:r>
      <w:r w:rsidR="006C66BE" w:rsidRPr="00C76324">
        <w:rPr>
          <w:lang w:bidi="ar-SA"/>
        </w:rPr>
        <w:t xml:space="preserve"> </w:t>
      </w:r>
      <w:r w:rsidRPr="00C76324">
        <w:rPr>
          <w:lang w:bidi="ar-SA"/>
        </w:rPr>
        <w:t>object is:</w:t>
      </w:r>
    </w:p>
    <w:p w:rsidR="00D62360" w:rsidRPr="00D62360" w:rsidRDefault="00D62360" w:rsidP="00D62360">
      <w:pPr>
        <w:spacing w:after="0" w:line="240" w:lineRule="auto"/>
        <w:ind w:firstLine="360"/>
        <w:rPr>
          <w:i/>
          <w:lang w:bidi="ar-SA"/>
        </w:rPr>
      </w:pPr>
      <w:r w:rsidRPr="00D62360">
        <w:rPr>
          <w:i/>
          <w:lang w:bidi="ar-SA"/>
        </w:rPr>
        <w:t>&lt;correlation type=”structured” sd=”sd” maxCorr=”maxCorr” decaySpeed=”decaySpeed” /&gt;</w:t>
      </w:r>
    </w:p>
    <w:p w:rsidR="00B70D58" w:rsidRPr="005304DB" w:rsidRDefault="00B70D58" w:rsidP="00FB44AA">
      <w:pPr>
        <w:pStyle w:val="ListParagraph"/>
        <w:numPr>
          <w:ilvl w:val="0"/>
          <w:numId w:val="22"/>
        </w:numPr>
        <w:spacing w:after="0"/>
        <w:rPr>
          <w:lang w:bidi="ar-SA"/>
        </w:rPr>
      </w:pPr>
      <w:r w:rsidRPr="005304DB">
        <w:rPr>
          <w:lang w:bidi="ar-SA"/>
        </w:rPr>
        <w:t xml:space="preserve">The unstructured </w:t>
      </w:r>
      <w:r w:rsidR="006C66BE" w:rsidRPr="001418D4">
        <w:rPr>
          <w:rFonts w:cs="Calibri"/>
        </w:rPr>
        <w:t>correlation</w:t>
      </w:r>
      <w:r w:rsidR="006C66BE" w:rsidRPr="005304DB">
        <w:rPr>
          <w:lang w:bidi="ar-SA"/>
        </w:rPr>
        <w:t xml:space="preserve"> </w:t>
      </w:r>
      <w:r w:rsidRPr="005304DB">
        <w:rPr>
          <w:lang w:bidi="ar-SA"/>
        </w:rPr>
        <w:t>matrix describes the full covariance matrix.  The syntax for an unstructured covariance object is:</w:t>
      </w:r>
    </w:p>
    <w:p w:rsidR="00D62360" w:rsidRPr="00D62360" w:rsidRDefault="00D62360" w:rsidP="00D62360">
      <w:pPr>
        <w:spacing w:after="0" w:line="240" w:lineRule="auto"/>
        <w:ind w:left="360"/>
        <w:rPr>
          <w:i/>
          <w:lang w:bidi="ar-SA"/>
        </w:rPr>
      </w:pPr>
      <w:r w:rsidRPr="00D62360">
        <w:rPr>
          <w:i/>
          <w:lang w:bidi="ar-SA"/>
        </w:rPr>
        <w:t>&lt;correlation type=”unstructured” sd=”sd”&gt;</w:t>
      </w:r>
    </w:p>
    <w:p w:rsidR="00D62360" w:rsidRPr="00D62360" w:rsidRDefault="00D62360" w:rsidP="00D62360">
      <w:pPr>
        <w:spacing w:after="0" w:line="240" w:lineRule="auto"/>
        <w:ind w:firstLine="720"/>
        <w:rPr>
          <w:i/>
          <w:lang w:bidi="ar-SA"/>
        </w:rPr>
      </w:pPr>
      <w:r w:rsidRPr="00D62360">
        <w:rPr>
          <w:i/>
          <w:lang w:bidi="ar-SA"/>
        </w:rPr>
        <w:t>&lt;matrix name=”name” rows=”m” columns=”n”&gt;…&lt;/matrix&gt;</w:t>
      </w:r>
    </w:p>
    <w:p w:rsidR="00D62360" w:rsidRPr="005304DB" w:rsidRDefault="00D62360" w:rsidP="00D62360">
      <w:pPr>
        <w:spacing w:after="0" w:line="240" w:lineRule="auto"/>
        <w:ind w:left="360"/>
        <w:rPr>
          <w:i/>
          <w:lang w:bidi="ar-SA"/>
        </w:rPr>
      </w:pPr>
      <w:r w:rsidRPr="00D62360">
        <w:rPr>
          <w:i/>
          <w:lang w:bidi="ar-SA"/>
        </w:rPr>
        <w:t>&lt;/correlation&gt;</w:t>
      </w:r>
    </w:p>
    <w:p w:rsidR="00B70D58" w:rsidRDefault="00B70D58" w:rsidP="00B70D58">
      <w:pPr>
        <w:pStyle w:val="Heading5"/>
      </w:pPr>
      <w:r>
        <w:t>Create/ Update</w:t>
      </w:r>
    </w:p>
    <w:p w:rsidR="00B70D58" w:rsidRPr="00C72248" w:rsidRDefault="00B70D58" w:rsidP="00B70D58">
      <w:pPr>
        <w:pStyle w:val="Heading6"/>
        <w:rPr>
          <w:lang w:bidi="ar-SA"/>
        </w:rPr>
      </w:pPr>
      <w:r>
        <w:rPr>
          <w:lang w:bidi="ar-SA"/>
        </w:rPr>
        <w:t>S</w:t>
      </w:r>
      <w:r w:rsidRPr="00C76324">
        <w:rPr>
          <w:lang w:bidi="ar-SA"/>
        </w:rPr>
        <w:t>tructured covariance object</w:t>
      </w:r>
    </w:p>
    <w:p w:rsidR="00B70D58" w:rsidRDefault="00B70D58" w:rsidP="00B70D58">
      <w:pPr>
        <w:spacing w:after="0"/>
        <w:rPr>
          <w:b/>
          <w:lang w:bidi="ar-SA"/>
        </w:rPr>
      </w:pPr>
      <w:r>
        <w:rPr>
          <w:b/>
          <w:lang w:bidi="ar-SA"/>
        </w:rPr>
        <w:t xml:space="preserve">Create </w:t>
      </w:r>
      <w:r w:rsidRPr="00EF7B83">
        <w:rPr>
          <w:b/>
          <w:lang w:bidi="ar-SA"/>
        </w:rPr>
        <w:t>URI:</w:t>
      </w:r>
      <w:r>
        <w:rPr>
          <w:lang w:bidi="ar-SA"/>
        </w:rPr>
        <w:t xml:space="preserve"> </w:t>
      </w:r>
      <w:r w:rsidR="00C865BA">
        <w:rPr>
          <w:rFonts w:ascii="Courier New" w:hAnsi="Courier New" w:cs="Courier New"/>
          <w:lang w:bidi="ar-SA"/>
        </w:rPr>
        <w:t>POST /study/study/&lt;UUID&gt;/correlation</w:t>
      </w:r>
      <w:r>
        <w:rPr>
          <w:b/>
          <w:lang w:bidi="ar-SA"/>
        </w:rPr>
        <w:t xml:space="preserve"> </w:t>
      </w:r>
    </w:p>
    <w:p w:rsidR="00B70D58" w:rsidRPr="00566F32" w:rsidRDefault="00B70D58" w:rsidP="00B70D58">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C865BA">
        <w:rPr>
          <w:rFonts w:ascii="Courier New" w:hAnsi="Courier New" w:cs="Courier New"/>
          <w:lang w:bidi="ar-SA"/>
        </w:rPr>
        <w:t>correlation</w:t>
      </w:r>
    </w:p>
    <w:p w:rsidR="00B70D58" w:rsidRPr="00EF7B83" w:rsidRDefault="00B70D58" w:rsidP="00B70D58">
      <w:pPr>
        <w:spacing w:after="0"/>
        <w:rPr>
          <w:b/>
          <w:lang w:bidi="ar-SA"/>
        </w:rPr>
      </w:pPr>
      <w:r w:rsidRPr="00EF7B83">
        <w:rPr>
          <w:b/>
          <w:lang w:bidi="ar-SA"/>
        </w:rPr>
        <w:t xml:space="preserve">XML Request: </w:t>
      </w:r>
    </w:p>
    <w:p w:rsidR="00C064F3" w:rsidRPr="00D62360" w:rsidRDefault="00C064F3" w:rsidP="00C064F3">
      <w:pPr>
        <w:spacing w:after="0" w:line="240" w:lineRule="auto"/>
        <w:rPr>
          <w:i/>
          <w:lang w:bidi="ar-SA"/>
        </w:rPr>
      </w:pPr>
      <w:r w:rsidRPr="00D62360">
        <w:rPr>
          <w:i/>
          <w:lang w:bidi="ar-SA"/>
        </w:rPr>
        <w:t>&lt;correlation type=”structured” sd=”sd” maxCorr=”maxCorr” decaySpeed=”decaySpeed” /&gt;</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C064F3" w:rsidRPr="00D62360" w:rsidRDefault="00C064F3" w:rsidP="00C064F3">
      <w:pPr>
        <w:spacing w:after="0" w:line="240" w:lineRule="auto"/>
        <w:rPr>
          <w:i/>
          <w:lang w:bidi="ar-SA"/>
        </w:rPr>
      </w:pPr>
      <w:r w:rsidRPr="00D62360">
        <w:rPr>
          <w:i/>
          <w:lang w:bidi="ar-SA"/>
        </w:rPr>
        <w:t>&lt;correlation type=”structured” sd=”sd” maxCorr=”maxCorr” decaySpeed=”decaySpeed” /&gt;</w:t>
      </w:r>
    </w:p>
    <w:p w:rsidR="00B70D58" w:rsidRDefault="00B70D58" w:rsidP="00B70D58">
      <w:pPr>
        <w:spacing w:after="0" w:line="240" w:lineRule="auto"/>
        <w:rPr>
          <w:i/>
          <w:lang w:bidi="ar-SA"/>
        </w:rPr>
      </w:pPr>
    </w:p>
    <w:p w:rsidR="00B70D58" w:rsidRPr="00C72248" w:rsidRDefault="00B70D58" w:rsidP="00B70D58">
      <w:pPr>
        <w:pStyle w:val="Heading6"/>
        <w:rPr>
          <w:lang w:bidi="ar-SA"/>
        </w:rPr>
      </w:pPr>
      <w:r>
        <w:rPr>
          <w:lang w:bidi="ar-SA"/>
        </w:rPr>
        <w:t>Uns</w:t>
      </w:r>
      <w:r w:rsidRPr="00C76324">
        <w:rPr>
          <w:lang w:bidi="ar-SA"/>
        </w:rPr>
        <w:t>tructured covariance object</w:t>
      </w:r>
    </w:p>
    <w:p w:rsidR="00B70D58" w:rsidRDefault="00B70D58" w:rsidP="00B70D58">
      <w:pPr>
        <w:spacing w:after="0"/>
        <w:rPr>
          <w:b/>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C865BA">
        <w:rPr>
          <w:rFonts w:ascii="Courier New" w:hAnsi="Courier New" w:cs="Courier New"/>
          <w:lang w:bidi="ar-SA"/>
        </w:rPr>
        <w:t>correlation</w:t>
      </w:r>
    </w:p>
    <w:p w:rsidR="00B70D58" w:rsidRPr="00566F32" w:rsidRDefault="00B70D58" w:rsidP="00B70D58">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C865BA">
        <w:rPr>
          <w:rFonts w:ascii="Courier New" w:hAnsi="Courier New" w:cs="Courier New"/>
          <w:lang w:bidi="ar-SA"/>
        </w:rPr>
        <w:t>correlation</w:t>
      </w:r>
    </w:p>
    <w:p w:rsidR="00B70D58" w:rsidRPr="00EF7B83" w:rsidRDefault="00B70D58" w:rsidP="00B70D58">
      <w:pPr>
        <w:spacing w:after="0"/>
        <w:rPr>
          <w:b/>
          <w:lang w:bidi="ar-SA"/>
        </w:rPr>
      </w:pPr>
      <w:r w:rsidRPr="00EF7B83">
        <w:rPr>
          <w:b/>
          <w:lang w:bidi="ar-SA"/>
        </w:rPr>
        <w:t xml:space="preserve">XML Request: </w:t>
      </w:r>
    </w:p>
    <w:p w:rsidR="002F45D1" w:rsidRPr="00D62360" w:rsidRDefault="002F45D1" w:rsidP="002F45D1">
      <w:pPr>
        <w:spacing w:after="0" w:line="240" w:lineRule="auto"/>
        <w:rPr>
          <w:i/>
          <w:lang w:bidi="ar-SA"/>
        </w:rPr>
      </w:pPr>
      <w:r w:rsidRPr="00D62360">
        <w:rPr>
          <w:i/>
          <w:lang w:bidi="ar-SA"/>
        </w:rPr>
        <w:t>&lt;correlation type=”unstructured” sd=”sd”&gt;</w:t>
      </w:r>
    </w:p>
    <w:p w:rsidR="002F45D1" w:rsidRPr="00D62360" w:rsidRDefault="002F45D1" w:rsidP="002F45D1">
      <w:pPr>
        <w:spacing w:after="0" w:line="240" w:lineRule="auto"/>
        <w:ind w:left="-360" w:firstLine="720"/>
        <w:rPr>
          <w:i/>
          <w:lang w:bidi="ar-SA"/>
        </w:rPr>
      </w:pPr>
      <w:r w:rsidRPr="00D62360">
        <w:rPr>
          <w:i/>
          <w:lang w:bidi="ar-SA"/>
        </w:rPr>
        <w:t>&lt;matrix name=”name” rows=”m” columns=”n”&gt;…&lt;/matrix&gt;</w:t>
      </w:r>
    </w:p>
    <w:p w:rsidR="002F45D1" w:rsidRPr="005304DB" w:rsidRDefault="002F45D1" w:rsidP="002F45D1">
      <w:pPr>
        <w:spacing w:after="0" w:line="240" w:lineRule="auto"/>
        <w:rPr>
          <w:i/>
          <w:lang w:bidi="ar-SA"/>
        </w:rPr>
      </w:pPr>
      <w:r w:rsidRPr="00D62360">
        <w:rPr>
          <w:i/>
          <w:lang w:bidi="ar-SA"/>
        </w:rPr>
        <w:t>&lt;/correlation&gt;</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2F45D1" w:rsidRPr="00D62360" w:rsidRDefault="002F45D1" w:rsidP="002F45D1">
      <w:pPr>
        <w:spacing w:after="0" w:line="240" w:lineRule="auto"/>
        <w:rPr>
          <w:i/>
          <w:lang w:bidi="ar-SA"/>
        </w:rPr>
      </w:pPr>
      <w:r w:rsidRPr="00D62360">
        <w:rPr>
          <w:i/>
          <w:lang w:bidi="ar-SA"/>
        </w:rPr>
        <w:t>&lt;correlation type=”unstructured” sd=”sd”&gt;</w:t>
      </w:r>
    </w:p>
    <w:p w:rsidR="002F45D1" w:rsidRPr="00D62360" w:rsidRDefault="002F45D1" w:rsidP="002F45D1">
      <w:pPr>
        <w:spacing w:after="0" w:line="240" w:lineRule="auto"/>
        <w:ind w:left="-360" w:firstLine="720"/>
        <w:rPr>
          <w:i/>
          <w:lang w:bidi="ar-SA"/>
        </w:rPr>
      </w:pPr>
      <w:r w:rsidRPr="00D62360">
        <w:rPr>
          <w:i/>
          <w:lang w:bidi="ar-SA"/>
        </w:rPr>
        <w:t>&lt;matrix name=”name” rows=”m” columns=”n”&gt;…&lt;/matrix&gt;</w:t>
      </w:r>
    </w:p>
    <w:p w:rsidR="00B70D58" w:rsidRPr="00C72248" w:rsidRDefault="002F45D1" w:rsidP="002F45D1">
      <w:pPr>
        <w:spacing w:after="0" w:line="240" w:lineRule="auto"/>
        <w:rPr>
          <w:i/>
          <w:lang w:bidi="ar-SA"/>
        </w:rPr>
      </w:pPr>
      <w:r w:rsidRPr="00D62360">
        <w:rPr>
          <w:i/>
          <w:lang w:bidi="ar-SA"/>
        </w:rPr>
        <w:t>&lt;/correlation&gt;</w:t>
      </w:r>
    </w:p>
    <w:p w:rsidR="00B70D58" w:rsidRDefault="00B70D58" w:rsidP="00B70D58">
      <w:pPr>
        <w:pStyle w:val="Heading5"/>
      </w:pPr>
      <w:r>
        <w:lastRenderedPageBreak/>
        <w:t>Read</w:t>
      </w:r>
    </w:p>
    <w:p w:rsidR="00B70D58" w:rsidRPr="00C72248" w:rsidRDefault="00B70D58" w:rsidP="00B70D58">
      <w:pPr>
        <w:pStyle w:val="Heading6"/>
        <w:rPr>
          <w:lang w:bidi="ar-SA"/>
        </w:rPr>
      </w:pPr>
      <w:r>
        <w:rPr>
          <w:lang w:bidi="ar-SA"/>
        </w:rPr>
        <w:t>S</w:t>
      </w:r>
      <w:r w:rsidRPr="00C76324">
        <w:rPr>
          <w:lang w:bidi="ar-SA"/>
        </w:rPr>
        <w:t>tructured covariance object</w:t>
      </w:r>
    </w:p>
    <w:p w:rsidR="00B70D58" w:rsidRDefault="00B70D58" w:rsidP="00B70D58">
      <w:pPr>
        <w:spacing w:after="0"/>
        <w:rPr>
          <w:b/>
          <w:lang w:bidi="ar-SA"/>
        </w:rPr>
      </w:pPr>
      <w:r w:rsidRPr="00EF7B83">
        <w:rPr>
          <w:b/>
          <w:lang w:bidi="ar-SA"/>
        </w:rPr>
        <w:t>URI:</w:t>
      </w:r>
      <w:r>
        <w:rPr>
          <w:lang w:bidi="ar-SA"/>
        </w:rPr>
        <w:t xml:space="preserve"> </w:t>
      </w:r>
      <w:r w:rsidRPr="00611D53">
        <w:rPr>
          <w:rFonts w:ascii="Courier New" w:hAnsi="Courier New" w:cs="Courier New"/>
          <w:lang w:bidi="ar-SA"/>
        </w:rPr>
        <w:t xml:space="preserve">GET </w:t>
      </w:r>
      <w:r>
        <w:rPr>
          <w:rFonts w:ascii="Courier New" w:hAnsi="Courier New" w:cs="Courier New"/>
          <w:lang w:bidi="ar-SA"/>
        </w:rPr>
        <w:t>/study/study/&lt;UUID&gt;/</w:t>
      </w:r>
      <w:r w:rsidR="00D2502B">
        <w:rPr>
          <w:rFonts w:ascii="Courier New" w:hAnsi="Courier New" w:cs="Courier New"/>
          <w:lang w:bidi="ar-SA"/>
        </w:rPr>
        <w:t>correlation</w:t>
      </w:r>
    </w:p>
    <w:p w:rsidR="00B70D58" w:rsidRPr="00EF7B83" w:rsidRDefault="00B70D58" w:rsidP="00B70D58">
      <w:pPr>
        <w:spacing w:after="0"/>
        <w:rPr>
          <w:b/>
          <w:lang w:bidi="ar-SA"/>
        </w:rPr>
      </w:pPr>
      <w:r w:rsidRPr="00EF7B83">
        <w:rPr>
          <w:b/>
          <w:lang w:bidi="ar-SA"/>
        </w:rPr>
        <w:t xml:space="preserve">XML Request: </w:t>
      </w:r>
      <w:r>
        <w:rPr>
          <w:lang w:bidi="ar-SA"/>
        </w:rPr>
        <w:t>none, contained in URI</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E22CC8" w:rsidRPr="00D62360" w:rsidRDefault="00E22CC8" w:rsidP="00E22CC8">
      <w:pPr>
        <w:spacing w:after="0" w:line="240" w:lineRule="auto"/>
        <w:rPr>
          <w:i/>
          <w:lang w:bidi="ar-SA"/>
        </w:rPr>
      </w:pPr>
      <w:r w:rsidRPr="00D62360">
        <w:rPr>
          <w:i/>
          <w:lang w:bidi="ar-SA"/>
        </w:rPr>
        <w:t>&lt;correlation type=”structured” sd=”sd” maxCorr=”maxCorr” decaySpeed=”decaySpeed” /&gt;</w:t>
      </w:r>
    </w:p>
    <w:p w:rsidR="00B70D58" w:rsidRDefault="00B70D58" w:rsidP="00B70D58">
      <w:pPr>
        <w:spacing w:after="0" w:line="240" w:lineRule="auto"/>
        <w:rPr>
          <w:i/>
          <w:lang w:bidi="ar-SA"/>
        </w:rPr>
      </w:pPr>
    </w:p>
    <w:p w:rsidR="00B70D58" w:rsidRPr="00C72248" w:rsidRDefault="00B70D58" w:rsidP="00B70D58">
      <w:pPr>
        <w:pStyle w:val="Heading6"/>
        <w:rPr>
          <w:lang w:bidi="ar-SA"/>
        </w:rPr>
      </w:pPr>
      <w:r>
        <w:rPr>
          <w:lang w:bidi="ar-SA"/>
        </w:rPr>
        <w:t>Uns</w:t>
      </w:r>
      <w:r w:rsidRPr="00C76324">
        <w:rPr>
          <w:lang w:bidi="ar-SA"/>
        </w:rPr>
        <w:t>tructured covariance object</w:t>
      </w:r>
    </w:p>
    <w:p w:rsidR="00B70D58" w:rsidRDefault="00B70D58" w:rsidP="00B70D58">
      <w:pPr>
        <w:spacing w:after="0"/>
        <w:rPr>
          <w:b/>
          <w:lang w:bidi="ar-SA"/>
        </w:rPr>
      </w:pPr>
      <w:r w:rsidRPr="00EF7B83">
        <w:rPr>
          <w:b/>
          <w:lang w:bidi="ar-SA"/>
        </w:rPr>
        <w:t>URI:</w:t>
      </w:r>
      <w:r>
        <w:rPr>
          <w:lang w:bidi="ar-SA"/>
        </w:rPr>
        <w:t xml:space="preserve"> </w:t>
      </w:r>
      <w:r w:rsidRPr="00611D53">
        <w:rPr>
          <w:rFonts w:ascii="Courier New" w:hAnsi="Courier New" w:cs="Courier New"/>
          <w:lang w:bidi="ar-SA"/>
        </w:rPr>
        <w:t xml:space="preserve">GET </w:t>
      </w:r>
      <w:r>
        <w:rPr>
          <w:rFonts w:ascii="Courier New" w:hAnsi="Courier New" w:cs="Courier New"/>
          <w:lang w:bidi="ar-SA"/>
        </w:rPr>
        <w:t>/study/study/&lt;UUID&gt;/</w:t>
      </w:r>
      <w:r w:rsidR="00D2502B">
        <w:rPr>
          <w:rFonts w:ascii="Courier New" w:hAnsi="Courier New" w:cs="Courier New"/>
          <w:lang w:bidi="ar-SA"/>
        </w:rPr>
        <w:t>correlation</w:t>
      </w:r>
    </w:p>
    <w:p w:rsidR="00B70D58" w:rsidRPr="00EF7B83" w:rsidRDefault="00B70D58" w:rsidP="00B70D58">
      <w:pPr>
        <w:spacing w:after="0"/>
        <w:rPr>
          <w:b/>
          <w:lang w:bidi="ar-SA"/>
        </w:rPr>
      </w:pPr>
      <w:r w:rsidRPr="00EF7B83">
        <w:rPr>
          <w:b/>
          <w:lang w:bidi="ar-SA"/>
        </w:rPr>
        <w:t xml:space="preserve">XML Request: </w:t>
      </w:r>
      <w:r>
        <w:rPr>
          <w:lang w:bidi="ar-SA"/>
        </w:rPr>
        <w:t>none, contained in URI</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2F45D1" w:rsidRPr="00D62360" w:rsidRDefault="002F45D1" w:rsidP="002F45D1">
      <w:pPr>
        <w:spacing w:after="0" w:line="240" w:lineRule="auto"/>
        <w:rPr>
          <w:i/>
          <w:lang w:bidi="ar-SA"/>
        </w:rPr>
      </w:pPr>
      <w:r w:rsidRPr="00D62360">
        <w:rPr>
          <w:i/>
          <w:lang w:bidi="ar-SA"/>
        </w:rPr>
        <w:t>&lt;correlation type=”unstructured” sd=”sd”&gt;</w:t>
      </w:r>
    </w:p>
    <w:p w:rsidR="002F45D1" w:rsidRPr="00D62360" w:rsidRDefault="002F45D1" w:rsidP="002F45D1">
      <w:pPr>
        <w:spacing w:after="0" w:line="240" w:lineRule="auto"/>
        <w:ind w:left="-360" w:firstLine="720"/>
        <w:rPr>
          <w:i/>
          <w:lang w:bidi="ar-SA"/>
        </w:rPr>
      </w:pPr>
      <w:r w:rsidRPr="00D62360">
        <w:rPr>
          <w:i/>
          <w:lang w:bidi="ar-SA"/>
        </w:rPr>
        <w:t>&lt;matrix name=”name” rows=”m” columns=”n”&gt;…&lt;/matrix&gt;</w:t>
      </w:r>
    </w:p>
    <w:p w:rsidR="00B70D58" w:rsidRPr="00C72248" w:rsidRDefault="002F45D1" w:rsidP="002F45D1">
      <w:pPr>
        <w:spacing w:after="0" w:line="240" w:lineRule="auto"/>
        <w:rPr>
          <w:i/>
          <w:lang w:bidi="ar-SA"/>
        </w:rPr>
      </w:pPr>
      <w:r w:rsidRPr="00D62360">
        <w:rPr>
          <w:i/>
          <w:lang w:bidi="ar-SA"/>
        </w:rPr>
        <w:t>&lt;/correlation&gt;</w:t>
      </w:r>
    </w:p>
    <w:p w:rsidR="00B70D58" w:rsidRDefault="00B70D58" w:rsidP="00B70D58">
      <w:pPr>
        <w:pStyle w:val="Heading5"/>
      </w:pPr>
      <w:r>
        <w:t>Delete</w:t>
      </w:r>
    </w:p>
    <w:p w:rsidR="00B70D58" w:rsidRPr="00C72248" w:rsidRDefault="00B70D58" w:rsidP="00B70D58">
      <w:pPr>
        <w:pStyle w:val="Heading6"/>
        <w:rPr>
          <w:lang w:bidi="ar-SA"/>
        </w:rPr>
      </w:pPr>
      <w:r>
        <w:rPr>
          <w:lang w:bidi="ar-SA"/>
        </w:rPr>
        <w:t>S</w:t>
      </w:r>
      <w:r w:rsidRPr="00C76324">
        <w:rPr>
          <w:lang w:bidi="ar-SA"/>
        </w:rPr>
        <w:t>tructured covariance object</w:t>
      </w:r>
    </w:p>
    <w:p w:rsidR="00B70D58" w:rsidRDefault="00B70D58" w:rsidP="00B70D58">
      <w:pPr>
        <w:spacing w:after="0"/>
        <w:rPr>
          <w:b/>
          <w:lang w:bidi="ar-SA"/>
        </w:rPr>
      </w:pPr>
      <w:r w:rsidRPr="00EF7B83">
        <w:rPr>
          <w:b/>
          <w:lang w:bidi="ar-SA"/>
        </w:rPr>
        <w:t>URI:</w:t>
      </w:r>
      <w:r>
        <w:rPr>
          <w:lang w:bidi="ar-SA"/>
        </w:rPr>
        <w:t xml:space="preserve"> </w:t>
      </w:r>
      <w:r>
        <w:rPr>
          <w:rFonts w:ascii="Courier New" w:hAnsi="Courier New" w:cs="Courier New"/>
          <w:lang w:bidi="ar-SA"/>
        </w:rPr>
        <w:t>DELETE /study/study/&lt;UUID&gt;/</w:t>
      </w:r>
      <w:r w:rsidR="00D2502B">
        <w:rPr>
          <w:rFonts w:ascii="Courier New" w:hAnsi="Courier New" w:cs="Courier New"/>
          <w:lang w:bidi="ar-SA"/>
        </w:rPr>
        <w:t>correlation</w:t>
      </w:r>
    </w:p>
    <w:p w:rsidR="00B70D58" w:rsidRPr="00E50DD5" w:rsidRDefault="00B70D58" w:rsidP="00B70D58">
      <w:pPr>
        <w:spacing w:after="0"/>
        <w:rPr>
          <w:lang w:bidi="ar-SA"/>
        </w:rPr>
      </w:pPr>
      <w:r w:rsidRPr="00EF7B83">
        <w:rPr>
          <w:b/>
          <w:lang w:bidi="ar-SA"/>
        </w:rPr>
        <w:t xml:space="preserve">XML Request: </w:t>
      </w:r>
      <w:r>
        <w:rPr>
          <w:lang w:bidi="ar-SA"/>
        </w:rPr>
        <w:t>no entity body</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E22CC8" w:rsidRPr="00D62360" w:rsidRDefault="00E22CC8" w:rsidP="00E22CC8">
      <w:pPr>
        <w:spacing w:after="0" w:line="240" w:lineRule="auto"/>
        <w:rPr>
          <w:i/>
          <w:lang w:bidi="ar-SA"/>
        </w:rPr>
      </w:pPr>
      <w:r w:rsidRPr="00D62360">
        <w:rPr>
          <w:i/>
          <w:lang w:bidi="ar-SA"/>
        </w:rPr>
        <w:t>&lt;correlation type=”structured” sd=”sd” maxCorr=”maxCorr” decaySpeed=”decaySpeed” /&gt;</w:t>
      </w:r>
    </w:p>
    <w:p w:rsidR="00B70D58" w:rsidRDefault="00B70D58" w:rsidP="00B70D58">
      <w:pPr>
        <w:spacing w:after="0" w:line="240" w:lineRule="auto"/>
        <w:rPr>
          <w:i/>
          <w:lang w:bidi="ar-SA"/>
        </w:rPr>
      </w:pPr>
    </w:p>
    <w:p w:rsidR="00B70D58" w:rsidRPr="00C72248" w:rsidRDefault="00B70D58" w:rsidP="00B70D58">
      <w:pPr>
        <w:pStyle w:val="Heading6"/>
        <w:rPr>
          <w:lang w:bidi="ar-SA"/>
        </w:rPr>
      </w:pPr>
      <w:r>
        <w:rPr>
          <w:lang w:bidi="ar-SA"/>
        </w:rPr>
        <w:t>Uns</w:t>
      </w:r>
      <w:r w:rsidRPr="00C76324">
        <w:rPr>
          <w:lang w:bidi="ar-SA"/>
        </w:rPr>
        <w:t>tructured covariance object</w:t>
      </w:r>
    </w:p>
    <w:p w:rsidR="00B70D58" w:rsidRDefault="00B70D58" w:rsidP="00B70D58">
      <w:pPr>
        <w:spacing w:after="0"/>
        <w:rPr>
          <w:b/>
          <w:lang w:bidi="ar-SA"/>
        </w:rPr>
      </w:pPr>
      <w:r w:rsidRPr="00EF7B83">
        <w:rPr>
          <w:b/>
          <w:lang w:bidi="ar-SA"/>
        </w:rPr>
        <w:t>URI:</w:t>
      </w:r>
      <w:r>
        <w:rPr>
          <w:lang w:bidi="ar-SA"/>
        </w:rPr>
        <w:t xml:space="preserve"> </w:t>
      </w:r>
      <w:r>
        <w:rPr>
          <w:rFonts w:ascii="Courier New" w:hAnsi="Courier New" w:cs="Courier New"/>
          <w:lang w:bidi="ar-SA"/>
        </w:rPr>
        <w:t>DELETE /study/study/&lt;UUID&gt;/</w:t>
      </w:r>
      <w:r w:rsidR="00D2502B">
        <w:rPr>
          <w:rFonts w:ascii="Courier New" w:hAnsi="Courier New" w:cs="Courier New"/>
          <w:lang w:bidi="ar-SA"/>
        </w:rPr>
        <w:t>correlation</w:t>
      </w:r>
    </w:p>
    <w:p w:rsidR="00B70D58" w:rsidRPr="00F92724" w:rsidRDefault="00B70D58" w:rsidP="00B70D58">
      <w:pPr>
        <w:spacing w:after="0"/>
        <w:rPr>
          <w:lang w:bidi="ar-SA"/>
        </w:rPr>
      </w:pPr>
      <w:r w:rsidRPr="00EF7B83">
        <w:rPr>
          <w:b/>
          <w:lang w:bidi="ar-SA"/>
        </w:rPr>
        <w:t xml:space="preserve">XML Request: </w:t>
      </w:r>
      <w:r>
        <w:rPr>
          <w:lang w:bidi="ar-SA"/>
        </w:rPr>
        <w:t>no entity body</w:t>
      </w:r>
    </w:p>
    <w:p w:rsidR="00B70D58" w:rsidRDefault="00B70D58" w:rsidP="00B70D58">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B70D58" w:rsidRPr="00566F32" w:rsidRDefault="00B70D58" w:rsidP="00B70D58">
      <w:pPr>
        <w:spacing w:after="0"/>
        <w:rPr>
          <w:b/>
          <w:lang w:bidi="ar-SA"/>
        </w:rPr>
      </w:pPr>
      <w:r w:rsidRPr="00EF7B83">
        <w:rPr>
          <w:b/>
          <w:lang w:bidi="ar-SA"/>
        </w:rPr>
        <w:t>XML Response:</w:t>
      </w:r>
    </w:p>
    <w:p w:rsidR="002F45D1" w:rsidRPr="00D62360" w:rsidRDefault="002F45D1" w:rsidP="002F45D1">
      <w:pPr>
        <w:spacing w:after="0" w:line="240" w:lineRule="auto"/>
        <w:rPr>
          <w:i/>
          <w:lang w:bidi="ar-SA"/>
        </w:rPr>
      </w:pPr>
      <w:r w:rsidRPr="00D62360">
        <w:rPr>
          <w:i/>
          <w:lang w:bidi="ar-SA"/>
        </w:rPr>
        <w:t>&lt;correlation type=”unstructured” sd=”sd”&gt;</w:t>
      </w:r>
    </w:p>
    <w:p w:rsidR="002F45D1" w:rsidRPr="00D62360" w:rsidRDefault="002F45D1" w:rsidP="002F45D1">
      <w:pPr>
        <w:spacing w:after="0" w:line="240" w:lineRule="auto"/>
        <w:ind w:left="-360" w:firstLine="720"/>
        <w:rPr>
          <w:i/>
          <w:lang w:bidi="ar-SA"/>
        </w:rPr>
      </w:pPr>
      <w:r w:rsidRPr="00D62360">
        <w:rPr>
          <w:i/>
          <w:lang w:bidi="ar-SA"/>
        </w:rPr>
        <w:t>&lt;matrix name=”name” rows=”m” columns=”n”&gt;…&lt;/matrix&gt;</w:t>
      </w:r>
    </w:p>
    <w:p w:rsidR="00B70D58" w:rsidRPr="00C72248" w:rsidRDefault="002F45D1" w:rsidP="002F45D1">
      <w:pPr>
        <w:spacing w:after="0" w:line="240" w:lineRule="auto"/>
        <w:rPr>
          <w:i/>
          <w:lang w:bidi="ar-SA"/>
        </w:rPr>
      </w:pPr>
      <w:r w:rsidRPr="00D62360">
        <w:rPr>
          <w:i/>
          <w:lang w:bidi="ar-SA"/>
        </w:rPr>
        <w:t>&lt;/correlation&gt;</w:t>
      </w:r>
    </w:p>
    <w:p w:rsidR="00A4453C" w:rsidRDefault="00A4453C" w:rsidP="00EC705C">
      <w:pPr>
        <w:rPr>
          <w:lang w:bidi="ar-SA"/>
        </w:rPr>
      </w:pPr>
    </w:p>
    <w:p w:rsidR="00A4453C" w:rsidRDefault="00A4453C" w:rsidP="00A4453C">
      <w:pPr>
        <w:pStyle w:val="Heading3"/>
        <w:rPr>
          <w:lang w:bidi="ar-SA"/>
        </w:rPr>
      </w:pPr>
      <w:bookmarkStart w:id="44" w:name="_Toc314555207"/>
      <w:r>
        <w:rPr>
          <w:lang w:bidi="ar-SA"/>
        </w:rPr>
        <w:t>Power Curve Description Commands</w:t>
      </w:r>
      <w:bookmarkEnd w:id="44"/>
    </w:p>
    <w:p w:rsidR="00202ED0" w:rsidRPr="00202ED0" w:rsidRDefault="00202ED0" w:rsidP="00202ED0">
      <w:pPr>
        <w:pStyle w:val="Heading4"/>
      </w:pPr>
      <w:r w:rsidRPr="00202ED0">
        <w:t>Create/ Update</w:t>
      </w:r>
    </w:p>
    <w:p w:rsidR="00202ED0" w:rsidRDefault="00202ED0" w:rsidP="00202ED0">
      <w:pPr>
        <w:spacing w:after="0"/>
        <w:rPr>
          <w:lang w:bidi="ar-SA"/>
        </w:rPr>
      </w:pPr>
      <w:r>
        <w:rPr>
          <w:lang w:bidi="ar-SA"/>
        </w:rPr>
        <w:t>This command adds a ‘</w:t>
      </w:r>
      <w:r w:rsidR="00D123E3">
        <w:rPr>
          <w:lang w:bidi="ar-SA"/>
        </w:rPr>
        <w:t>power curve</w:t>
      </w:r>
      <w:r>
        <w:rPr>
          <w:lang w:bidi="ar-SA"/>
        </w:rPr>
        <w:t xml:space="preserve">’ class object’s </w:t>
      </w:r>
      <w:r w:rsidR="00D123E3">
        <w:rPr>
          <w:lang w:bidi="ar-SA"/>
        </w:rPr>
        <w:t>description object to</w:t>
      </w:r>
      <w:r w:rsidR="00591945">
        <w:rPr>
          <w:lang w:bidi="ar-SA"/>
        </w:rPr>
        <w:t xml:space="preserve"> </w:t>
      </w:r>
      <w:r>
        <w:rPr>
          <w:lang w:bidi="ar-SA"/>
        </w:rPr>
        <w:t>the study design with the specified UUID.</w:t>
      </w:r>
    </w:p>
    <w:p w:rsidR="00202ED0" w:rsidRDefault="00202ED0" w:rsidP="00202ED0">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/study/study/&lt;UUID&gt;/powerCurve</w:t>
      </w:r>
    </w:p>
    <w:p w:rsidR="00202ED0" w:rsidRPr="00566F32" w:rsidRDefault="00202ED0" w:rsidP="00202ED0">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Pr>
          <w:rFonts w:ascii="Courier New" w:hAnsi="Courier New" w:cs="Courier New"/>
          <w:lang w:bidi="ar-SA"/>
        </w:rPr>
        <w:t>powerCurve</w:t>
      </w:r>
    </w:p>
    <w:p w:rsidR="00202ED0" w:rsidRPr="00EF7B83" w:rsidRDefault="00202ED0" w:rsidP="00202ED0">
      <w:pPr>
        <w:spacing w:after="0"/>
        <w:rPr>
          <w:b/>
          <w:lang w:bidi="ar-SA"/>
        </w:rPr>
      </w:pPr>
      <w:r w:rsidRPr="00EF7B83">
        <w:rPr>
          <w:b/>
          <w:lang w:bidi="ar-SA"/>
        </w:rPr>
        <w:t xml:space="preserve">XML Request: </w:t>
      </w:r>
    </w:p>
    <w:p w:rsidR="00202ED0" w:rsidRDefault="00202ED0" w:rsidP="00202ED0">
      <w:pPr>
        <w:spacing w:after="0" w:line="240" w:lineRule="auto"/>
        <w:rPr>
          <w:i/>
          <w:lang w:bidi="ar-SA"/>
        </w:rPr>
      </w:pPr>
      <w:r w:rsidRPr="00F545EF">
        <w:rPr>
          <w:lang w:bidi="ar-SA"/>
        </w:rPr>
        <w:t>&lt;</w:t>
      </w:r>
      <w:r w:rsidR="00811A9F">
        <w:rPr>
          <w:i/>
          <w:lang w:bidi="ar-SA"/>
        </w:rPr>
        <w:t>powerCurve</w:t>
      </w:r>
      <w:r w:rsidR="00DA79D3">
        <w:rPr>
          <w:i/>
          <w:lang w:bidi="ar-SA"/>
        </w:rPr>
        <w:t xml:space="preserve"> horizontalAxisLab</w:t>
      </w:r>
      <w:r w:rsidR="006C5911">
        <w:rPr>
          <w:i/>
          <w:lang w:bidi="ar-SA"/>
        </w:rPr>
        <w:t>el</w:t>
      </w:r>
      <w:r w:rsidR="00DA79D3">
        <w:rPr>
          <w:i/>
          <w:lang w:bidi="ar-SA"/>
        </w:rPr>
        <w:t>=”” verticalAxisLab</w:t>
      </w:r>
      <w:r w:rsidR="006C5911">
        <w:rPr>
          <w:i/>
          <w:lang w:bidi="ar-SA"/>
        </w:rPr>
        <w:t>el</w:t>
      </w:r>
      <w:r w:rsidR="00DA79D3">
        <w:rPr>
          <w:i/>
          <w:lang w:bidi="ar-SA"/>
        </w:rPr>
        <w:t>=”” sampleSize=n stratificationVariable=a statisticalTest=”unirep” variabilityScaleFactor=.8 typeIError=.4 regressionCoefficientScaleFactor=.5</w:t>
      </w:r>
      <w:r>
        <w:rPr>
          <w:i/>
          <w:lang w:bidi="ar-SA"/>
        </w:rPr>
        <w:t>&gt;</w:t>
      </w:r>
    </w:p>
    <w:p w:rsidR="00202ED0" w:rsidRDefault="00202ED0" w:rsidP="00202ED0">
      <w:pPr>
        <w:spacing w:after="0" w:line="240" w:lineRule="auto"/>
        <w:rPr>
          <w:lang w:bidi="ar-SA"/>
        </w:rPr>
      </w:pPr>
      <w:r>
        <w:rPr>
          <w:lang w:bidi="ar-SA"/>
        </w:rPr>
        <w:t>&lt;/</w:t>
      </w:r>
      <w:r w:rsidR="00811A9F">
        <w:rPr>
          <w:i/>
          <w:lang w:bidi="ar-SA"/>
        </w:rPr>
        <w:t>powerCurve</w:t>
      </w:r>
      <w:r>
        <w:rPr>
          <w:lang w:bidi="ar-SA"/>
        </w:rPr>
        <w:t>&gt;</w:t>
      </w:r>
    </w:p>
    <w:p w:rsidR="00202ED0" w:rsidRDefault="00202ED0" w:rsidP="00202ED0">
      <w:pPr>
        <w:spacing w:after="0"/>
        <w:rPr>
          <w:lang w:bidi="ar-SA"/>
        </w:rPr>
      </w:pPr>
      <w:r w:rsidRPr="00EF7B83">
        <w:rPr>
          <w:b/>
          <w:lang w:bidi="ar-SA"/>
        </w:rPr>
        <w:lastRenderedPageBreak/>
        <w:t>HTTP Response</w:t>
      </w:r>
      <w:r>
        <w:rPr>
          <w:b/>
          <w:lang w:bidi="ar-SA"/>
        </w:rPr>
        <w:t xml:space="preserve">: </w:t>
      </w:r>
      <w:r w:rsidRPr="00566F32">
        <w:rPr>
          <w:rFonts w:ascii="Courier New" w:hAnsi="Courier New" w:cs="Courier New"/>
          <w:lang w:bidi="ar-SA"/>
        </w:rPr>
        <w:t>200 STATUS_OK or 400 BAD_REQUEST</w:t>
      </w:r>
    </w:p>
    <w:p w:rsidR="00202ED0" w:rsidRPr="00566F32" w:rsidRDefault="00202ED0" w:rsidP="00202ED0">
      <w:pPr>
        <w:spacing w:after="0"/>
        <w:rPr>
          <w:b/>
          <w:lang w:bidi="ar-SA"/>
        </w:rPr>
      </w:pPr>
      <w:r w:rsidRPr="00EF7B83">
        <w:rPr>
          <w:b/>
          <w:lang w:bidi="ar-SA"/>
        </w:rPr>
        <w:t>XML Response:</w:t>
      </w:r>
    </w:p>
    <w:p w:rsidR="003465CB" w:rsidRDefault="003465CB" w:rsidP="003465CB">
      <w:pPr>
        <w:spacing w:after="0" w:line="240" w:lineRule="auto"/>
        <w:rPr>
          <w:i/>
          <w:lang w:bidi="ar-SA"/>
        </w:rPr>
      </w:pPr>
      <w:r w:rsidRPr="00F545EF">
        <w:rPr>
          <w:lang w:bidi="ar-SA"/>
        </w:rPr>
        <w:t>&lt;</w:t>
      </w:r>
      <w:r>
        <w:rPr>
          <w:i/>
          <w:lang w:bidi="ar-SA"/>
        </w:rPr>
        <w:t>powerCurve horizontalAxisLab</w:t>
      </w:r>
      <w:r w:rsidR="006C5911">
        <w:rPr>
          <w:i/>
          <w:lang w:bidi="ar-SA"/>
        </w:rPr>
        <w:t>el</w:t>
      </w:r>
      <w:r>
        <w:rPr>
          <w:i/>
          <w:lang w:bidi="ar-SA"/>
        </w:rPr>
        <w:t>=”” verticalAxisLab</w:t>
      </w:r>
      <w:r w:rsidR="006C5911">
        <w:rPr>
          <w:i/>
          <w:lang w:bidi="ar-SA"/>
        </w:rPr>
        <w:t>el</w:t>
      </w:r>
      <w:r>
        <w:rPr>
          <w:i/>
          <w:lang w:bidi="ar-SA"/>
        </w:rPr>
        <w:t>=”” sampleSize=n stratificationVariable=a statisticalTest=”unirep” variabilityScaleFactor=.8 typeIError=.4 regressionCoefficientScaleFactor=.5&gt;</w:t>
      </w:r>
    </w:p>
    <w:p w:rsidR="003465CB" w:rsidRDefault="003465CB" w:rsidP="003465CB">
      <w:pPr>
        <w:spacing w:after="0" w:line="240" w:lineRule="auto"/>
        <w:rPr>
          <w:lang w:bidi="ar-SA"/>
        </w:rPr>
      </w:pPr>
      <w:r>
        <w:rPr>
          <w:lang w:bidi="ar-SA"/>
        </w:rPr>
        <w:t>&lt;/</w:t>
      </w:r>
      <w:r>
        <w:rPr>
          <w:i/>
          <w:lang w:bidi="ar-SA"/>
        </w:rPr>
        <w:t>powerCurve</w:t>
      </w:r>
      <w:r>
        <w:rPr>
          <w:lang w:bidi="ar-SA"/>
        </w:rPr>
        <w:t>&gt;</w:t>
      </w:r>
    </w:p>
    <w:p w:rsidR="00202ED0" w:rsidRDefault="00202ED0" w:rsidP="00202ED0">
      <w:pPr>
        <w:pStyle w:val="Heading4"/>
      </w:pPr>
      <w:r>
        <w:t>Read</w:t>
      </w:r>
    </w:p>
    <w:p w:rsidR="00202ED0" w:rsidRDefault="00202ED0" w:rsidP="00EF0FF3">
      <w:pPr>
        <w:spacing w:after="0" w:line="240" w:lineRule="auto"/>
        <w:jc w:val="both"/>
        <w:rPr>
          <w:lang w:bidi="ar-SA"/>
        </w:rPr>
      </w:pPr>
      <w:r>
        <w:rPr>
          <w:lang w:bidi="ar-SA"/>
        </w:rPr>
        <w:t xml:space="preserve">This command retrieves </w:t>
      </w:r>
      <w:r w:rsidR="00EF0FF3">
        <w:rPr>
          <w:lang w:bidi="ar-SA"/>
        </w:rPr>
        <w:t>a ‘power curve’ class object’s description object</w:t>
      </w:r>
      <w:r>
        <w:rPr>
          <w:lang w:bidi="ar-SA"/>
        </w:rPr>
        <w:t xml:space="preserve"> from study design with the specified UUID.</w:t>
      </w:r>
    </w:p>
    <w:p w:rsidR="00202ED0" w:rsidRPr="00611D53" w:rsidRDefault="00202ED0" w:rsidP="00202ED0">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sidRPr="00202ED0">
        <w:rPr>
          <w:rFonts w:ascii="Courier New" w:hAnsi="Courier New" w:cs="Courier New"/>
          <w:lang w:bidi="ar-SA"/>
        </w:rPr>
        <w:t xml:space="preserve"> </w:t>
      </w:r>
      <w:r>
        <w:rPr>
          <w:rFonts w:ascii="Courier New" w:hAnsi="Courier New" w:cs="Courier New"/>
          <w:lang w:bidi="ar-SA"/>
        </w:rPr>
        <w:t>powerCurve</w:t>
      </w:r>
    </w:p>
    <w:p w:rsidR="00202ED0" w:rsidRDefault="00202ED0" w:rsidP="00202ED0">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202ED0" w:rsidRDefault="00202ED0" w:rsidP="00202ED0">
      <w:pPr>
        <w:spacing w:after="0" w:line="240" w:lineRule="auto"/>
        <w:rPr>
          <w:lang w:bidi="ar-SA"/>
        </w:rPr>
      </w:pPr>
      <w:r w:rsidRPr="00251FDB">
        <w:rPr>
          <w:b/>
          <w:lang w:bidi="ar-SA"/>
        </w:rPr>
        <w:t>XML Reposnse</w:t>
      </w:r>
      <w:r w:rsidRPr="00F00B97">
        <w:rPr>
          <w:b/>
          <w:lang w:bidi="ar-SA"/>
        </w:rPr>
        <w:t>:</w:t>
      </w:r>
    </w:p>
    <w:p w:rsidR="003465CB" w:rsidRDefault="003465CB" w:rsidP="003465CB">
      <w:pPr>
        <w:spacing w:after="0" w:line="240" w:lineRule="auto"/>
        <w:rPr>
          <w:i/>
          <w:lang w:bidi="ar-SA"/>
        </w:rPr>
      </w:pPr>
      <w:r w:rsidRPr="00F545EF">
        <w:rPr>
          <w:lang w:bidi="ar-SA"/>
        </w:rPr>
        <w:t>&lt;</w:t>
      </w:r>
      <w:r>
        <w:rPr>
          <w:i/>
          <w:lang w:bidi="ar-SA"/>
        </w:rPr>
        <w:t>powerCurve horizontalAxisLab</w:t>
      </w:r>
      <w:r w:rsidR="006C5911">
        <w:rPr>
          <w:i/>
          <w:lang w:bidi="ar-SA"/>
        </w:rPr>
        <w:t>el</w:t>
      </w:r>
      <w:r>
        <w:rPr>
          <w:i/>
          <w:lang w:bidi="ar-SA"/>
        </w:rPr>
        <w:t>=”” verticalAxisLab</w:t>
      </w:r>
      <w:r w:rsidR="006C5911">
        <w:rPr>
          <w:i/>
          <w:lang w:bidi="ar-SA"/>
        </w:rPr>
        <w:t>el</w:t>
      </w:r>
      <w:r>
        <w:rPr>
          <w:i/>
          <w:lang w:bidi="ar-SA"/>
        </w:rPr>
        <w:t>=”” sampleSize=n stratificationVariable=a statisticalTest=”unirep” variabilityScaleFactor=.8 typeIError=.4 regressionCoefficientScaleFactor=.5&gt;</w:t>
      </w:r>
    </w:p>
    <w:p w:rsidR="003465CB" w:rsidRDefault="003465CB" w:rsidP="003465CB">
      <w:pPr>
        <w:spacing w:after="0" w:line="240" w:lineRule="auto"/>
        <w:rPr>
          <w:lang w:bidi="ar-SA"/>
        </w:rPr>
      </w:pPr>
      <w:r>
        <w:rPr>
          <w:lang w:bidi="ar-SA"/>
        </w:rPr>
        <w:t>&lt;/</w:t>
      </w:r>
      <w:r>
        <w:rPr>
          <w:i/>
          <w:lang w:bidi="ar-SA"/>
        </w:rPr>
        <w:t>powerCurve</w:t>
      </w:r>
      <w:r>
        <w:rPr>
          <w:lang w:bidi="ar-SA"/>
        </w:rPr>
        <w:t>&gt;</w:t>
      </w:r>
    </w:p>
    <w:p w:rsidR="00202ED0" w:rsidRDefault="00202ED0" w:rsidP="00202ED0">
      <w:pPr>
        <w:pStyle w:val="Heading4"/>
      </w:pPr>
      <w:r>
        <w:t>Delete</w:t>
      </w:r>
    </w:p>
    <w:p w:rsidR="00202ED0" w:rsidRDefault="00202ED0" w:rsidP="00A27D03">
      <w:pPr>
        <w:spacing w:after="0"/>
        <w:jc w:val="both"/>
        <w:rPr>
          <w:lang w:bidi="ar-SA"/>
        </w:rPr>
      </w:pPr>
      <w:r>
        <w:rPr>
          <w:lang w:bidi="ar-SA"/>
        </w:rPr>
        <w:t xml:space="preserve">This command deletes </w:t>
      </w:r>
      <w:r w:rsidR="008D1E6D">
        <w:rPr>
          <w:lang w:bidi="ar-SA"/>
        </w:rPr>
        <w:t>a ‘power curve’ class object’s description object</w:t>
      </w:r>
      <w:r>
        <w:rPr>
          <w:lang w:bidi="ar-SA"/>
        </w:rPr>
        <w:t xml:space="preserve"> from the existing study design with the specified UUID.</w:t>
      </w:r>
    </w:p>
    <w:p w:rsidR="00202ED0" w:rsidRDefault="00202ED0" w:rsidP="00202ED0">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Pr>
          <w:rFonts w:ascii="Courier New" w:hAnsi="Courier New" w:cs="Courier New"/>
          <w:lang w:bidi="ar-SA"/>
        </w:rPr>
        <w:t>powerCurve</w:t>
      </w:r>
    </w:p>
    <w:p w:rsidR="00202ED0" w:rsidRPr="00E50DD5" w:rsidRDefault="00202ED0" w:rsidP="00202ED0">
      <w:pPr>
        <w:spacing w:after="0"/>
        <w:rPr>
          <w:lang w:bidi="ar-SA"/>
        </w:rPr>
      </w:pPr>
      <w:r w:rsidRPr="00EF7B83">
        <w:rPr>
          <w:b/>
          <w:lang w:bidi="ar-SA"/>
        </w:rPr>
        <w:t xml:space="preserve">XML Request: </w:t>
      </w:r>
      <w:r>
        <w:rPr>
          <w:lang w:bidi="ar-SA"/>
        </w:rPr>
        <w:t>no entity body</w:t>
      </w:r>
    </w:p>
    <w:p w:rsidR="00202ED0" w:rsidRDefault="00202ED0" w:rsidP="00202ED0">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202ED0" w:rsidRPr="00EF7B83" w:rsidRDefault="00202ED0" w:rsidP="00202ED0">
      <w:pPr>
        <w:spacing w:after="0"/>
        <w:rPr>
          <w:b/>
          <w:lang w:bidi="ar-SA"/>
        </w:rPr>
      </w:pPr>
      <w:r w:rsidRPr="00EF7B83">
        <w:rPr>
          <w:b/>
          <w:lang w:bidi="ar-SA"/>
        </w:rPr>
        <w:t>XML Response:</w:t>
      </w:r>
    </w:p>
    <w:p w:rsidR="003465CB" w:rsidRDefault="003465CB" w:rsidP="003465CB">
      <w:pPr>
        <w:spacing w:after="0" w:line="240" w:lineRule="auto"/>
        <w:rPr>
          <w:i/>
          <w:lang w:bidi="ar-SA"/>
        </w:rPr>
      </w:pPr>
      <w:r w:rsidRPr="00F545EF">
        <w:rPr>
          <w:lang w:bidi="ar-SA"/>
        </w:rPr>
        <w:t>&lt;</w:t>
      </w:r>
      <w:r>
        <w:rPr>
          <w:i/>
          <w:lang w:bidi="ar-SA"/>
        </w:rPr>
        <w:t>powerCurve horizontalAxisLab</w:t>
      </w:r>
      <w:r w:rsidR="00BD09BD">
        <w:rPr>
          <w:i/>
          <w:lang w:bidi="ar-SA"/>
        </w:rPr>
        <w:t>el</w:t>
      </w:r>
      <w:r>
        <w:rPr>
          <w:i/>
          <w:lang w:bidi="ar-SA"/>
        </w:rPr>
        <w:t>=”” verticalAxisLab</w:t>
      </w:r>
      <w:r w:rsidR="00BD09BD">
        <w:rPr>
          <w:i/>
          <w:lang w:bidi="ar-SA"/>
        </w:rPr>
        <w:t>el</w:t>
      </w:r>
      <w:r>
        <w:rPr>
          <w:i/>
          <w:lang w:bidi="ar-SA"/>
        </w:rPr>
        <w:t>=”” sampleSize=n stratificationVariable=a statisticalTest=”unirep” variabilityScaleFactor=.8 typeIError=.4 regressionCoefficientScaleFactor=.5&gt;</w:t>
      </w:r>
    </w:p>
    <w:p w:rsidR="003465CB" w:rsidRDefault="003465CB" w:rsidP="003465CB">
      <w:pPr>
        <w:spacing w:after="0" w:line="240" w:lineRule="auto"/>
        <w:rPr>
          <w:lang w:bidi="ar-SA"/>
        </w:rPr>
      </w:pPr>
      <w:r>
        <w:rPr>
          <w:lang w:bidi="ar-SA"/>
        </w:rPr>
        <w:t>&lt;/</w:t>
      </w:r>
      <w:r>
        <w:rPr>
          <w:i/>
          <w:lang w:bidi="ar-SA"/>
        </w:rPr>
        <w:t>powerCurve</w:t>
      </w:r>
      <w:r>
        <w:rPr>
          <w:lang w:bidi="ar-SA"/>
        </w:rPr>
        <w:t>&gt;</w:t>
      </w:r>
    </w:p>
    <w:p w:rsidR="00A33E83" w:rsidRDefault="00A33E83" w:rsidP="003465CB">
      <w:pPr>
        <w:spacing w:after="0" w:line="240" w:lineRule="auto"/>
        <w:rPr>
          <w:lang w:bidi="ar-SA"/>
        </w:rPr>
      </w:pPr>
    </w:p>
    <w:p w:rsidR="00A4453C" w:rsidRDefault="006874A6" w:rsidP="00A4453C">
      <w:pPr>
        <w:pStyle w:val="Heading3"/>
        <w:rPr>
          <w:lang w:bidi="ar-SA"/>
        </w:rPr>
      </w:pPr>
      <w:bookmarkStart w:id="45" w:name="_Toc314555208"/>
      <w:r>
        <w:rPr>
          <w:lang w:bidi="ar-SA"/>
        </w:rPr>
        <w:t>Confidence Interval</w:t>
      </w:r>
      <w:r w:rsidR="00A4453C">
        <w:rPr>
          <w:lang w:bidi="ar-SA"/>
        </w:rPr>
        <w:t xml:space="preserve"> Commands</w:t>
      </w:r>
      <w:bookmarkEnd w:id="45"/>
    </w:p>
    <w:p w:rsidR="00E11901" w:rsidRDefault="00E11901" w:rsidP="00E11901">
      <w:pPr>
        <w:spacing w:after="0"/>
        <w:rPr>
          <w:lang w:bidi="ar-SA"/>
        </w:rPr>
      </w:pPr>
      <w:r>
        <w:rPr>
          <w:lang w:bidi="ar-SA"/>
        </w:rPr>
        <w:t>This command adds a ‘</w:t>
      </w:r>
      <w:r w:rsidR="003D2D33">
        <w:rPr>
          <w:lang w:bidi="ar-SA"/>
        </w:rPr>
        <w:t>Confidence interval</w:t>
      </w:r>
      <w:r>
        <w:rPr>
          <w:lang w:bidi="ar-SA"/>
        </w:rPr>
        <w:t>’ class object’s description object to the study design with the specified UUID.</w:t>
      </w:r>
    </w:p>
    <w:p w:rsidR="00E11901" w:rsidRDefault="00E11901" w:rsidP="00E11901">
      <w:pPr>
        <w:spacing w:after="0"/>
        <w:rPr>
          <w:rFonts w:ascii="Courier New" w:hAnsi="Courier New" w:cs="Courier New"/>
          <w:lang w:bidi="ar-SA"/>
        </w:rPr>
      </w:pPr>
      <w:r>
        <w:rPr>
          <w:b/>
          <w:lang w:bidi="ar-SA"/>
        </w:rPr>
        <w:t xml:space="preserve">Create </w:t>
      </w:r>
      <w:r w:rsidRPr="00EF7B83">
        <w:rPr>
          <w:b/>
          <w:lang w:bidi="ar-SA"/>
        </w:rPr>
        <w:t>URI:</w:t>
      </w:r>
      <w:r>
        <w:rPr>
          <w:lang w:bidi="ar-SA"/>
        </w:rPr>
        <w:t xml:space="preserve"> </w:t>
      </w:r>
      <w:r>
        <w:rPr>
          <w:rFonts w:ascii="Courier New" w:hAnsi="Courier New" w:cs="Courier New"/>
          <w:lang w:bidi="ar-SA"/>
        </w:rPr>
        <w:t>POST /study/study/&lt;UUID&gt;/</w:t>
      </w:r>
      <w:r w:rsidR="003D2D33">
        <w:rPr>
          <w:rFonts w:ascii="Courier New" w:hAnsi="Courier New" w:cs="Courier New"/>
          <w:lang w:bidi="ar-SA"/>
        </w:rPr>
        <w:t>confidenceInterval</w:t>
      </w:r>
    </w:p>
    <w:p w:rsidR="00E11901" w:rsidRPr="00566F32" w:rsidRDefault="00E11901" w:rsidP="00E11901">
      <w:pPr>
        <w:spacing w:after="0"/>
        <w:rPr>
          <w:rFonts w:ascii="Courier New" w:hAnsi="Courier New" w:cs="Courier New"/>
          <w:lang w:bidi="ar-SA"/>
        </w:rPr>
      </w:pPr>
      <w:r>
        <w:rPr>
          <w:b/>
          <w:lang w:bidi="ar-SA"/>
        </w:rPr>
        <w:t xml:space="preserve">Update </w:t>
      </w:r>
      <w:r w:rsidRPr="00EF7B83">
        <w:rPr>
          <w:b/>
          <w:lang w:bidi="ar-SA"/>
        </w:rPr>
        <w:t>URI:</w:t>
      </w:r>
      <w:r>
        <w:rPr>
          <w:lang w:bidi="ar-SA"/>
        </w:rPr>
        <w:t xml:space="preserve"> </w:t>
      </w:r>
      <w:r w:rsidRPr="00566F32">
        <w:rPr>
          <w:rFonts w:ascii="Courier New" w:hAnsi="Courier New" w:cs="Courier New"/>
          <w:lang w:bidi="ar-SA"/>
        </w:rPr>
        <w:t>P</w:t>
      </w:r>
      <w:r>
        <w:rPr>
          <w:rFonts w:ascii="Courier New" w:hAnsi="Courier New" w:cs="Courier New"/>
          <w:lang w:bidi="ar-SA"/>
        </w:rPr>
        <w:t>U</w:t>
      </w:r>
      <w:r w:rsidRPr="00566F32">
        <w:rPr>
          <w:rFonts w:ascii="Courier New" w:hAnsi="Courier New" w:cs="Courier New"/>
          <w:lang w:bidi="ar-SA"/>
        </w:rPr>
        <w:t>T /study/study/&lt;UUID&gt;/</w:t>
      </w:r>
      <w:r w:rsidR="003D2D33">
        <w:rPr>
          <w:rFonts w:ascii="Courier New" w:hAnsi="Courier New" w:cs="Courier New"/>
          <w:lang w:bidi="ar-SA"/>
        </w:rPr>
        <w:t>confidenceInterval</w:t>
      </w:r>
    </w:p>
    <w:p w:rsidR="00E11901" w:rsidRPr="00EF7B83" w:rsidRDefault="00E11901" w:rsidP="00E11901">
      <w:pPr>
        <w:spacing w:after="0"/>
        <w:rPr>
          <w:b/>
          <w:lang w:bidi="ar-SA"/>
        </w:rPr>
      </w:pPr>
      <w:r w:rsidRPr="00EF7B83">
        <w:rPr>
          <w:b/>
          <w:lang w:bidi="ar-SA"/>
        </w:rPr>
        <w:t xml:space="preserve">XML Request: </w:t>
      </w:r>
    </w:p>
    <w:p w:rsidR="00CC6075" w:rsidRDefault="00CC6075" w:rsidP="00E11901">
      <w:pPr>
        <w:spacing w:after="0" w:line="240" w:lineRule="auto"/>
        <w:rPr>
          <w:lang w:bidi="ar-SA"/>
        </w:rPr>
      </w:pPr>
    </w:p>
    <w:p w:rsidR="00E11901" w:rsidRDefault="00E11901" w:rsidP="00E11901">
      <w:pPr>
        <w:spacing w:after="0" w:line="240" w:lineRule="auto"/>
        <w:rPr>
          <w:i/>
          <w:lang w:bidi="ar-SA"/>
        </w:rPr>
      </w:pPr>
      <w:r w:rsidRPr="00F545EF">
        <w:rPr>
          <w:lang w:bidi="ar-SA"/>
        </w:rPr>
        <w:t>&lt;</w:t>
      </w:r>
      <w:r w:rsidR="003D2D33">
        <w:rPr>
          <w:i/>
          <w:lang w:bidi="ar-SA"/>
        </w:rPr>
        <w:t>confedenceInterval</w:t>
      </w:r>
      <w:r>
        <w:rPr>
          <w:i/>
          <w:lang w:bidi="ar-SA"/>
        </w:rPr>
        <w:t xml:space="preserve"> </w:t>
      </w:r>
      <w:r w:rsidR="00FB44AA">
        <w:rPr>
          <w:i/>
          <w:lang w:bidi="ar-SA"/>
        </w:rPr>
        <w:t>isBetaMatrixFixed=’</w:t>
      </w:r>
      <w:r w:rsidR="003A3D44">
        <w:rPr>
          <w:i/>
          <w:lang w:bidi="ar-SA"/>
        </w:rPr>
        <w:t>true</w:t>
      </w:r>
      <w:r w:rsidR="00FB44AA">
        <w:rPr>
          <w:i/>
          <w:lang w:bidi="ar-SA"/>
        </w:rPr>
        <w:t>’ isSigmaMatrixFixed=’</w:t>
      </w:r>
      <w:r w:rsidR="003A3D44">
        <w:rPr>
          <w:i/>
          <w:lang w:bidi="ar-SA"/>
        </w:rPr>
        <w:t>true</w:t>
      </w:r>
      <w:r w:rsidR="00FB44AA">
        <w:rPr>
          <w:i/>
          <w:lang w:bidi="ar-SA"/>
        </w:rPr>
        <w:t>’ lowerTailProbability=.5 upperTailProbability=.6 sampleSize=100 rankOfDesignMatrix=2</w:t>
      </w:r>
      <w:r>
        <w:rPr>
          <w:i/>
          <w:lang w:bidi="ar-SA"/>
        </w:rPr>
        <w:t>&gt;</w:t>
      </w:r>
    </w:p>
    <w:p w:rsidR="00E11901" w:rsidRDefault="00E11901" w:rsidP="00E11901">
      <w:pPr>
        <w:spacing w:after="0" w:line="240" w:lineRule="auto"/>
        <w:rPr>
          <w:lang w:bidi="ar-SA"/>
        </w:rPr>
      </w:pPr>
      <w:r>
        <w:rPr>
          <w:lang w:bidi="ar-SA"/>
        </w:rPr>
        <w:t>&lt;/</w:t>
      </w:r>
      <w:r w:rsidR="003D2D33">
        <w:rPr>
          <w:i/>
          <w:lang w:bidi="ar-SA"/>
        </w:rPr>
        <w:t>confedenceInterval</w:t>
      </w:r>
      <w:r>
        <w:rPr>
          <w:lang w:bidi="ar-SA"/>
        </w:rPr>
        <w:t>&gt;</w:t>
      </w:r>
    </w:p>
    <w:p w:rsidR="00E11901" w:rsidRDefault="00E11901" w:rsidP="00E11901">
      <w:pPr>
        <w:spacing w:after="0"/>
        <w:rPr>
          <w:lang w:bidi="ar-SA"/>
        </w:rPr>
      </w:pPr>
      <w:r w:rsidRPr="00EF7B83">
        <w:rPr>
          <w:b/>
          <w:lang w:bidi="ar-SA"/>
        </w:rPr>
        <w:t>HTTP Response</w:t>
      </w:r>
      <w:r>
        <w:rPr>
          <w:b/>
          <w:lang w:bidi="ar-SA"/>
        </w:rPr>
        <w:t xml:space="preserve">: </w:t>
      </w:r>
      <w:r w:rsidRPr="00566F32">
        <w:rPr>
          <w:rFonts w:ascii="Courier New" w:hAnsi="Courier New" w:cs="Courier New"/>
          <w:lang w:bidi="ar-SA"/>
        </w:rPr>
        <w:t>200 STATUS_OK or 400 BAD_REQUEST</w:t>
      </w:r>
    </w:p>
    <w:p w:rsidR="00E11901" w:rsidRPr="00566F32" w:rsidRDefault="00E11901" w:rsidP="00E11901">
      <w:pPr>
        <w:spacing w:after="0"/>
        <w:rPr>
          <w:b/>
          <w:lang w:bidi="ar-SA"/>
        </w:rPr>
      </w:pPr>
      <w:r w:rsidRPr="00EF7B83">
        <w:rPr>
          <w:b/>
          <w:lang w:bidi="ar-SA"/>
        </w:rPr>
        <w:t>XML Response:</w:t>
      </w:r>
    </w:p>
    <w:p w:rsidR="00FB44AA" w:rsidRDefault="00FB44AA" w:rsidP="00FB44AA">
      <w:pPr>
        <w:spacing w:after="0" w:line="240" w:lineRule="auto"/>
        <w:rPr>
          <w:i/>
          <w:lang w:bidi="ar-SA"/>
        </w:rPr>
      </w:pPr>
      <w:r w:rsidRPr="00F545EF">
        <w:rPr>
          <w:lang w:bidi="ar-SA"/>
        </w:rPr>
        <w:t>&lt;</w:t>
      </w:r>
      <w:r>
        <w:rPr>
          <w:i/>
          <w:lang w:bidi="ar-SA"/>
        </w:rPr>
        <w:t>confedenceInterval isBetaMatrixFixed=’</w:t>
      </w:r>
      <w:r w:rsidR="003A3D44">
        <w:rPr>
          <w:i/>
          <w:lang w:bidi="ar-SA"/>
        </w:rPr>
        <w:t>true’ isSigmaMatrixFixed=’true</w:t>
      </w:r>
      <w:r>
        <w:rPr>
          <w:i/>
          <w:lang w:bidi="ar-SA"/>
        </w:rPr>
        <w:t>’ lowerTailProbability=.5 upperTailProbability=.6 sampleSize=100 rankOfDesignMatrix=2&gt;</w:t>
      </w:r>
    </w:p>
    <w:p w:rsidR="00FB44AA" w:rsidRDefault="00FB44AA" w:rsidP="00FB44AA">
      <w:pPr>
        <w:spacing w:after="0" w:line="240" w:lineRule="auto"/>
        <w:rPr>
          <w:lang w:bidi="ar-SA"/>
        </w:rPr>
      </w:pPr>
      <w:r>
        <w:rPr>
          <w:lang w:bidi="ar-SA"/>
        </w:rPr>
        <w:t>&lt;/</w:t>
      </w:r>
      <w:r>
        <w:rPr>
          <w:i/>
          <w:lang w:bidi="ar-SA"/>
        </w:rPr>
        <w:t>confedenceInterval</w:t>
      </w:r>
      <w:r>
        <w:rPr>
          <w:lang w:bidi="ar-SA"/>
        </w:rPr>
        <w:t>&gt;</w:t>
      </w:r>
    </w:p>
    <w:p w:rsidR="00E11901" w:rsidRDefault="00E11901" w:rsidP="00E11901">
      <w:pPr>
        <w:pStyle w:val="Heading4"/>
      </w:pPr>
      <w:r>
        <w:t>Read</w:t>
      </w:r>
    </w:p>
    <w:p w:rsidR="00E11901" w:rsidRDefault="00E11901" w:rsidP="00E11901">
      <w:pPr>
        <w:spacing w:after="0" w:line="240" w:lineRule="auto"/>
        <w:jc w:val="both"/>
        <w:rPr>
          <w:lang w:bidi="ar-SA"/>
        </w:rPr>
      </w:pPr>
      <w:r>
        <w:rPr>
          <w:lang w:bidi="ar-SA"/>
        </w:rPr>
        <w:t>This command retrieves a ‘power curve’ class object’s description object from study design with the specified UUID.</w:t>
      </w:r>
    </w:p>
    <w:p w:rsidR="00E11901" w:rsidRPr="00611D53" w:rsidRDefault="00E11901" w:rsidP="00E11901">
      <w:pPr>
        <w:spacing w:after="0" w:line="240" w:lineRule="auto"/>
        <w:rPr>
          <w:rFonts w:ascii="Courier New" w:hAnsi="Courier New" w:cs="Courier New"/>
          <w:lang w:bidi="ar-SA"/>
        </w:rPr>
      </w:pPr>
      <w:r w:rsidRPr="00251FDB">
        <w:rPr>
          <w:b/>
          <w:lang w:bidi="ar-SA"/>
        </w:rPr>
        <w:t>URI</w:t>
      </w:r>
      <w:r w:rsidRPr="00F00B97">
        <w:rPr>
          <w:b/>
          <w:lang w:bidi="ar-SA"/>
        </w:rPr>
        <w:t>:</w:t>
      </w:r>
      <w:r>
        <w:rPr>
          <w:lang w:bidi="ar-SA"/>
        </w:rPr>
        <w:t xml:space="preserve"> </w:t>
      </w:r>
      <w:r w:rsidRPr="00611D53">
        <w:rPr>
          <w:rFonts w:ascii="Courier New" w:hAnsi="Courier New" w:cs="Courier New"/>
          <w:lang w:bidi="ar-SA"/>
        </w:rPr>
        <w:t>GET /study/study/&lt;UUID&gt;/</w:t>
      </w:r>
      <w:r w:rsidR="003D2D33">
        <w:rPr>
          <w:rFonts w:ascii="Courier New" w:hAnsi="Courier New" w:cs="Courier New"/>
          <w:lang w:bidi="ar-SA"/>
        </w:rPr>
        <w:t>confidenceInterval</w:t>
      </w:r>
    </w:p>
    <w:p w:rsidR="00E11901" w:rsidRDefault="00E11901" w:rsidP="00E11901">
      <w:pPr>
        <w:spacing w:after="0" w:line="240" w:lineRule="auto"/>
        <w:rPr>
          <w:lang w:bidi="ar-SA"/>
        </w:rPr>
      </w:pPr>
      <w:r w:rsidRPr="00251FDB">
        <w:rPr>
          <w:b/>
          <w:lang w:bidi="ar-SA"/>
        </w:rPr>
        <w:t>XML Request</w:t>
      </w:r>
      <w:r w:rsidRPr="00F00B97">
        <w:rPr>
          <w:b/>
          <w:lang w:bidi="ar-SA"/>
        </w:rPr>
        <w:t>:</w:t>
      </w:r>
      <w:r>
        <w:rPr>
          <w:lang w:bidi="ar-SA"/>
        </w:rPr>
        <w:t xml:space="preserve"> none, contained in URI</w:t>
      </w:r>
    </w:p>
    <w:p w:rsidR="00E11901" w:rsidRDefault="00E11901" w:rsidP="00E11901">
      <w:pPr>
        <w:spacing w:after="0" w:line="240" w:lineRule="auto"/>
        <w:rPr>
          <w:lang w:bidi="ar-SA"/>
        </w:rPr>
      </w:pPr>
      <w:r w:rsidRPr="00251FDB">
        <w:rPr>
          <w:b/>
          <w:lang w:bidi="ar-SA"/>
        </w:rPr>
        <w:lastRenderedPageBreak/>
        <w:t>XML Reposnse</w:t>
      </w:r>
      <w:r w:rsidRPr="00F00B97">
        <w:rPr>
          <w:b/>
          <w:lang w:bidi="ar-SA"/>
        </w:rPr>
        <w:t>:</w:t>
      </w:r>
    </w:p>
    <w:p w:rsidR="00FB44AA" w:rsidRDefault="00FB44AA" w:rsidP="00FB44AA">
      <w:pPr>
        <w:spacing w:after="0" w:line="240" w:lineRule="auto"/>
        <w:rPr>
          <w:i/>
          <w:lang w:bidi="ar-SA"/>
        </w:rPr>
      </w:pPr>
      <w:r w:rsidRPr="00F545EF">
        <w:rPr>
          <w:lang w:bidi="ar-SA"/>
        </w:rPr>
        <w:t>&lt;</w:t>
      </w:r>
      <w:r>
        <w:rPr>
          <w:i/>
          <w:lang w:bidi="ar-SA"/>
        </w:rPr>
        <w:t>confedenceInterval isBetaMatrixFixed=’</w:t>
      </w:r>
      <w:r w:rsidR="00DC26D3">
        <w:rPr>
          <w:i/>
          <w:lang w:bidi="ar-SA"/>
        </w:rPr>
        <w:t>true</w:t>
      </w:r>
      <w:r>
        <w:rPr>
          <w:i/>
          <w:lang w:bidi="ar-SA"/>
        </w:rPr>
        <w:t>’ isSigmaMatrixFixed=’</w:t>
      </w:r>
      <w:r w:rsidR="00DC26D3">
        <w:rPr>
          <w:i/>
          <w:lang w:bidi="ar-SA"/>
        </w:rPr>
        <w:t>true</w:t>
      </w:r>
      <w:r>
        <w:rPr>
          <w:i/>
          <w:lang w:bidi="ar-SA"/>
        </w:rPr>
        <w:t>’ lowerTailProbability=.5 upperTailProbability=.6 sampleSize=100 rankOfDesignMatrix=2&gt;</w:t>
      </w:r>
    </w:p>
    <w:p w:rsidR="00FB44AA" w:rsidRDefault="00FB44AA" w:rsidP="00FB44AA">
      <w:pPr>
        <w:spacing w:after="0" w:line="240" w:lineRule="auto"/>
        <w:rPr>
          <w:lang w:bidi="ar-SA"/>
        </w:rPr>
      </w:pPr>
      <w:r>
        <w:rPr>
          <w:lang w:bidi="ar-SA"/>
        </w:rPr>
        <w:t>&lt;/</w:t>
      </w:r>
      <w:r>
        <w:rPr>
          <w:i/>
          <w:lang w:bidi="ar-SA"/>
        </w:rPr>
        <w:t>confedenceInterval</w:t>
      </w:r>
      <w:r>
        <w:rPr>
          <w:lang w:bidi="ar-SA"/>
        </w:rPr>
        <w:t>&gt;</w:t>
      </w:r>
    </w:p>
    <w:p w:rsidR="00E11901" w:rsidRDefault="00E11901" w:rsidP="00E11901">
      <w:pPr>
        <w:pStyle w:val="Heading4"/>
      </w:pPr>
      <w:r>
        <w:t>Delete</w:t>
      </w:r>
    </w:p>
    <w:p w:rsidR="00E11901" w:rsidRDefault="00E11901" w:rsidP="00E11901">
      <w:pPr>
        <w:spacing w:after="0"/>
        <w:jc w:val="both"/>
        <w:rPr>
          <w:lang w:bidi="ar-SA"/>
        </w:rPr>
      </w:pPr>
      <w:r>
        <w:rPr>
          <w:lang w:bidi="ar-SA"/>
        </w:rPr>
        <w:t>This command deletes a ‘power curve’ class object’s description object from the existing study design with the specified UUID.</w:t>
      </w:r>
    </w:p>
    <w:p w:rsidR="00E11901" w:rsidRDefault="00E11901" w:rsidP="00E11901">
      <w:pPr>
        <w:spacing w:after="0"/>
        <w:rPr>
          <w:b/>
          <w:lang w:bidi="ar-SA"/>
        </w:rPr>
      </w:pPr>
      <w:r w:rsidRPr="00EF7B83">
        <w:rPr>
          <w:b/>
          <w:lang w:bidi="ar-SA"/>
        </w:rPr>
        <w:t>URI:</w:t>
      </w:r>
      <w:r>
        <w:rPr>
          <w:lang w:bidi="ar-SA"/>
        </w:rPr>
        <w:t xml:space="preserve"> </w:t>
      </w:r>
      <w:r w:rsidRPr="00A61629">
        <w:rPr>
          <w:rFonts w:ascii="Courier New" w:hAnsi="Courier New" w:cs="Courier New"/>
          <w:lang w:bidi="ar-SA"/>
        </w:rPr>
        <w:t xml:space="preserve">DELETE </w:t>
      </w:r>
      <w:r w:rsidRPr="00611D53">
        <w:rPr>
          <w:rFonts w:ascii="Courier New" w:hAnsi="Courier New" w:cs="Courier New"/>
          <w:lang w:bidi="ar-SA"/>
        </w:rPr>
        <w:t>/study/study/&lt;UUID&gt;/</w:t>
      </w:r>
      <w:r w:rsidR="003D2D33">
        <w:rPr>
          <w:rFonts w:ascii="Courier New" w:hAnsi="Courier New" w:cs="Courier New"/>
          <w:lang w:bidi="ar-SA"/>
        </w:rPr>
        <w:t>confidenceInterval</w:t>
      </w:r>
    </w:p>
    <w:p w:rsidR="00E11901" w:rsidRPr="00E50DD5" w:rsidRDefault="00E11901" w:rsidP="00E11901">
      <w:pPr>
        <w:spacing w:after="0"/>
        <w:rPr>
          <w:lang w:bidi="ar-SA"/>
        </w:rPr>
      </w:pPr>
      <w:r w:rsidRPr="00EF7B83">
        <w:rPr>
          <w:b/>
          <w:lang w:bidi="ar-SA"/>
        </w:rPr>
        <w:t xml:space="preserve">XML Request: </w:t>
      </w:r>
      <w:r>
        <w:rPr>
          <w:lang w:bidi="ar-SA"/>
        </w:rPr>
        <w:t>no entity body</w:t>
      </w:r>
    </w:p>
    <w:p w:rsidR="00E11901" w:rsidRDefault="00E11901" w:rsidP="00E11901">
      <w:pPr>
        <w:spacing w:after="0"/>
        <w:rPr>
          <w:lang w:bidi="ar-SA"/>
        </w:rPr>
      </w:pPr>
      <w:r w:rsidRPr="00EF7B83">
        <w:rPr>
          <w:b/>
          <w:lang w:bidi="ar-SA"/>
        </w:rPr>
        <w:t>HTTP Response</w:t>
      </w:r>
      <w:r>
        <w:rPr>
          <w:b/>
          <w:lang w:bidi="ar-SA"/>
        </w:rPr>
        <w:t xml:space="preserve">: </w:t>
      </w:r>
      <w:r w:rsidRPr="00182D58">
        <w:rPr>
          <w:rFonts w:ascii="Courier New" w:hAnsi="Courier New" w:cs="Courier New"/>
          <w:lang w:bidi="ar-SA"/>
        </w:rPr>
        <w:t>200 STATUS_OK or 400 BAD_REQUEST</w:t>
      </w:r>
    </w:p>
    <w:p w:rsidR="00E11901" w:rsidRPr="00EF7B83" w:rsidRDefault="00E11901" w:rsidP="00E11901">
      <w:pPr>
        <w:spacing w:after="0"/>
        <w:rPr>
          <w:b/>
          <w:lang w:bidi="ar-SA"/>
        </w:rPr>
      </w:pPr>
      <w:r w:rsidRPr="00EF7B83">
        <w:rPr>
          <w:b/>
          <w:lang w:bidi="ar-SA"/>
        </w:rPr>
        <w:t>XML Response:</w:t>
      </w:r>
    </w:p>
    <w:p w:rsidR="00FB44AA" w:rsidRDefault="00FB44AA" w:rsidP="00FB44AA">
      <w:pPr>
        <w:spacing w:after="0" w:line="240" w:lineRule="auto"/>
        <w:rPr>
          <w:i/>
          <w:lang w:bidi="ar-SA"/>
        </w:rPr>
      </w:pPr>
      <w:r w:rsidRPr="00F545EF">
        <w:rPr>
          <w:lang w:bidi="ar-SA"/>
        </w:rPr>
        <w:t>&lt;</w:t>
      </w:r>
      <w:r>
        <w:rPr>
          <w:i/>
          <w:lang w:bidi="ar-SA"/>
        </w:rPr>
        <w:t>confedenceInterval isBetaMatrixFixed=’</w:t>
      </w:r>
      <w:r w:rsidR="00DC26D3">
        <w:rPr>
          <w:i/>
          <w:lang w:bidi="ar-SA"/>
        </w:rPr>
        <w:t>true</w:t>
      </w:r>
      <w:r>
        <w:rPr>
          <w:i/>
          <w:lang w:bidi="ar-SA"/>
        </w:rPr>
        <w:t>’ isSigmaMatrixFixed=’</w:t>
      </w:r>
      <w:r w:rsidR="00DC26D3">
        <w:rPr>
          <w:i/>
          <w:lang w:bidi="ar-SA"/>
        </w:rPr>
        <w:t>true</w:t>
      </w:r>
      <w:r>
        <w:rPr>
          <w:i/>
          <w:lang w:bidi="ar-SA"/>
        </w:rPr>
        <w:t>’ lowerTailProbability=.5 upperTailProbability=.6 sampleSize=100 rankOfDesignMatrix=2&gt;</w:t>
      </w:r>
    </w:p>
    <w:p w:rsidR="00FB44AA" w:rsidRDefault="00FB44AA" w:rsidP="00FB44AA">
      <w:pPr>
        <w:spacing w:after="0" w:line="240" w:lineRule="auto"/>
        <w:rPr>
          <w:lang w:bidi="ar-SA"/>
        </w:rPr>
      </w:pPr>
      <w:r>
        <w:rPr>
          <w:lang w:bidi="ar-SA"/>
        </w:rPr>
        <w:t>&lt;/</w:t>
      </w:r>
      <w:r>
        <w:rPr>
          <w:i/>
          <w:lang w:bidi="ar-SA"/>
        </w:rPr>
        <w:t>confedenceInterval</w:t>
      </w:r>
      <w:r>
        <w:rPr>
          <w:lang w:bidi="ar-SA"/>
        </w:rPr>
        <w:t>&gt;</w:t>
      </w:r>
    </w:p>
    <w:p w:rsidR="00BE5A40" w:rsidRDefault="00BE5A40" w:rsidP="00E11901">
      <w:pPr>
        <w:spacing w:after="0" w:line="240" w:lineRule="auto"/>
        <w:rPr>
          <w:lang w:bidi="ar-SA"/>
        </w:rPr>
      </w:pPr>
    </w:p>
    <w:p w:rsidR="009E3F04" w:rsidRDefault="009E3F04" w:rsidP="009E3F04">
      <w:pPr>
        <w:pStyle w:val="Heading2"/>
        <w:rPr>
          <w:rFonts w:eastAsia="Times New Roman"/>
          <w:lang w:bidi="ar-SA"/>
        </w:rPr>
      </w:pPr>
      <w:bookmarkStart w:id="46" w:name="_Toc314555199"/>
      <w:r>
        <w:rPr>
          <w:rFonts w:eastAsia="Times New Roman"/>
          <w:lang w:bidi="ar-SA"/>
        </w:rPr>
        <w:t>External API</w:t>
      </w:r>
      <w:bookmarkEnd w:id="46"/>
    </w:p>
    <w:p w:rsidR="009E3F04" w:rsidRDefault="009E3F04" w:rsidP="009E3F04">
      <w:pPr>
        <w:rPr>
          <w:lang w:bidi="ar-SA"/>
        </w:rPr>
      </w:pPr>
      <w:r>
        <w:rPr>
          <w:lang w:bidi="ar-SA"/>
        </w:rPr>
        <w:t>The API described below allows users to create, read, update and delete study designs and associated components of study designs.  As a general rule, the following HTTP protocols are used for each operation</w:t>
      </w:r>
    </w:p>
    <w:tbl>
      <w:tblPr>
        <w:tblStyle w:val="TableGrid"/>
        <w:tblW w:w="0" w:type="auto"/>
        <w:tblLook w:val="04A0"/>
      </w:tblPr>
      <w:tblGrid>
        <w:gridCol w:w="2178"/>
        <w:gridCol w:w="2160"/>
      </w:tblGrid>
      <w:tr w:rsidR="009E3F04" w:rsidTr="008B73D7">
        <w:tc>
          <w:tcPr>
            <w:tcW w:w="2178" w:type="dxa"/>
          </w:tcPr>
          <w:p w:rsidR="009E3F04" w:rsidRPr="00C3628A" w:rsidRDefault="009E3F04" w:rsidP="008B73D7">
            <w:pPr>
              <w:rPr>
                <w:b/>
                <w:lang w:bidi="ar-SA"/>
              </w:rPr>
            </w:pPr>
            <w:r w:rsidRPr="00C3628A">
              <w:rPr>
                <w:b/>
                <w:lang w:bidi="ar-SA"/>
              </w:rPr>
              <w:t>HTTP Request Type</w:t>
            </w:r>
          </w:p>
        </w:tc>
        <w:tc>
          <w:tcPr>
            <w:tcW w:w="2160" w:type="dxa"/>
          </w:tcPr>
          <w:p w:rsidR="009E3F04" w:rsidRPr="00C3628A" w:rsidRDefault="009E3F04" w:rsidP="008B73D7">
            <w:pPr>
              <w:rPr>
                <w:b/>
                <w:lang w:bidi="ar-SA"/>
              </w:rPr>
            </w:pPr>
            <w:r w:rsidRPr="00C3628A">
              <w:rPr>
                <w:b/>
                <w:lang w:bidi="ar-SA"/>
              </w:rPr>
              <w:t>Operation</w:t>
            </w:r>
          </w:p>
        </w:tc>
      </w:tr>
      <w:tr w:rsidR="009E3F04" w:rsidTr="008B73D7">
        <w:tc>
          <w:tcPr>
            <w:tcW w:w="2178" w:type="dxa"/>
          </w:tcPr>
          <w:p w:rsidR="009E3F04" w:rsidRDefault="009E3F04" w:rsidP="008B73D7">
            <w:pPr>
              <w:rPr>
                <w:lang w:bidi="ar-SA"/>
              </w:rPr>
            </w:pPr>
            <w:r>
              <w:rPr>
                <w:lang w:bidi="ar-SA"/>
              </w:rPr>
              <w:t>GET</w:t>
            </w:r>
          </w:p>
        </w:tc>
        <w:tc>
          <w:tcPr>
            <w:tcW w:w="2160" w:type="dxa"/>
          </w:tcPr>
          <w:p w:rsidR="009E3F04" w:rsidRDefault="009E3F04" w:rsidP="008B73D7">
            <w:pPr>
              <w:rPr>
                <w:lang w:bidi="ar-SA"/>
              </w:rPr>
            </w:pPr>
            <w:r>
              <w:rPr>
                <w:lang w:bidi="ar-SA"/>
              </w:rPr>
              <w:t>Read</w:t>
            </w:r>
          </w:p>
        </w:tc>
      </w:tr>
      <w:tr w:rsidR="009E3F04" w:rsidTr="008B73D7">
        <w:tc>
          <w:tcPr>
            <w:tcW w:w="2178" w:type="dxa"/>
          </w:tcPr>
          <w:p w:rsidR="009E3F04" w:rsidRDefault="009E3F04" w:rsidP="008B73D7">
            <w:pPr>
              <w:rPr>
                <w:lang w:bidi="ar-SA"/>
              </w:rPr>
            </w:pPr>
            <w:r>
              <w:rPr>
                <w:lang w:bidi="ar-SA"/>
              </w:rPr>
              <w:t>POST</w:t>
            </w:r>
          </w:p>
        </w:tc>
        <w:tc>
          <w:tcPr>
            <w:tcW w:w="2160" w:type="dxa"/>
          </w:tcPr>
          <w:p w:rsidR="009E3F04" w:rsidRDefault="009E3F04" w:rsidP="008B73D7">
            <w:pPr>
              <w:rPr>
                <w:lang w:bidi="ar-SA"/>
              </w:rPr>
            </w:pPr>
            <w:r>
              <w:rPr>
                <w:lang w:bidi="ar-SA"/>
              </w:rPr>
              <w:t>Create</w:t>
            </w:r>
          </w:p>
        </w:tc>
      </w:tr>
      <w:tr w:rsidR="009E3F04" w:rsidTr="008B73D7">
        <w:tc>
          <w:tcPr>
            <w:tcW w:w="2178" w:type="dxa"/>
          </w:tcPr>
          <w:p w:rsidR="009E3F04" w:rsidRDefault="009E3F04" w:rsidP="008B73D7">
            <w:pPr>
              <w:rPr>
                <w:lang w:bidi="ar-SA"/>
              </w:rPr>
            </w:pPr>
            <w:r>
              <w:rPr>
                <w:lang w:bidi="ar-SA"/>
              </w:rPr>
              <w:t>PUT</w:t>
            </w:r>
          </w:p>
        </w:tc>
        <w:tc>
          <w:tcPr>
            <w:tcW w:w="2160" w:type="dxa"/>
          </w:tcPr>
          <w:p w:rsidR="009E3F04" w:rsidRDefault="009E3F04" w:rsidP="008B73D7">
            <w:pPr>
              <w:rPr>
                <w:lang w:bidi="ar-SA"/>
              </w:rPr>
            </w:pPr>
            <w:r>
              <w:rPr>
                <w:lang w:bidi="ar-SA"/>
              </w:rPr>
              <w:t>Create or Update</w:t>
            </w:r>
          </w:p>
        </w:tc>
      </w:tr>
      <w:tr w:rsidR="009E3F04" w:rsidTr="008B73D7">
        <w:tc>
          <w:tcPr>
            <w:tcW w:w="2178" w:type="dxa"/>
          </w:tcPr>
          <w:p w:rsidR="009E3F04" w:rsidRDefault="009E3F04" w:rsidP="008B73D7">
            <w:pPr>
              <w:rPr>
                <w:lang w:bidi="ar-SA"/>
              </w:rPr>
            </w:pPr>
            <w:r>
              <w:rPr>
                <w:lang w:bidi="ar-SA"/>
              </w:rPr>
              <w:t>DELETE</w:t>
            </w:r>
          </w:p>
        </w:tc>
        <w:tc>
          <w:tcPr>
            <w:tcW w:w="2160" w:type="dxa"/>
          </w:tcPr>
          <w:p w:rsidR="009E3F04" w:rsidRDefault="009E3F04" w:rsidP="008B73D7">
            <w:pPr>
              <w:rPr>
                <w:lang w:bidi="ar-SA"/>
              </w:rPr>
            </w:pPr>
            <w:r>
              <w:rPr>
                <w:lang w:bidi="ar-SA"/>
              </w:rPr>
              <w:t>Delete</w:t>
            </w:r>
          </w:p>
        </w:tc>
      </w:tr>
    </w:tbl>
    <w:p w:rsidR="009E3F04" w:rsidRDefault="009E3F04" w:rsidP="009E3F04">
      <w:pPr>
        <w:rPr>
          <w:lang w:bidi="ar-SA"/>
        </w:rPr>
      </w:pPr>
    </w:p>
    <w:p w:rsidR="00DF2D51" w:rsidRDefault="00DF2D51" w:rsidP="00551903">
      <w:pPr>
        <w:pStyle w:val="Heading3"/>
        <w:spacing w:line="360" w:lineRule="auto"/>
        <w:rPr>
          <w:lang w:bidi="ar-SA"/>
        </w:rPr>
      </w:pPr>
      <w:r>
        <w:rPr>
          <w:lang w:bidi="ar-SA"/>
        </w:rPr>
        <w:t>Operations on Study Design Object</w:t>
      </w:r>
    </w:p>
    <w:tbl>
      <w:tblPr>
        <w:tblStyle w:val="MediumGrid1-Accent1"/>
        <w:tblW w:w="10188" w:type="dxa"/>
        <w:tblLayout w:type="fixed"/>
        <w:tblLook w:val="04A0"/>
      </w:tblPr>
      <w:tblGrid>
        <w:gridCol w:w="1278"/>
        <w:gridCol w:w="3600"/>
        <w:gridCol w:w="1440"/>
        <w:gridCol w:w="1511"/>
        <w:gridCol w:w="2359"/>
      </w:tblGrid>
      <w:tr w:rsidR="004A58D3" w:rsidRPr="004A58D3" w:rsidTr="006B2394">
        <w:trPr>
          <w:cnfStyle w:val="100000000000"/>
        </w:trPr>
        <w:tc>
          <w:tcPr>
            <w:cnfStyle w:val="001000000000"/>
            <w:tcW w:w="1278" w:type="dxa"/>
          </w:tcPr>
          <w:p w:rsidR="002E1C35" w:rsidRPr="004A58D3" w:rsidRDefault="002E1C35" w:rsidP="002E1C35">
            <w:pPr>
              <w:rPr>
                <w:lang w:bidi="ar-SA"/>
              </w:rPr>
            </w:pPr>
            <w:r w:rsidRPr="004A58D3">
              <w:rPr>
                <w:lang w:bidi="ar-SA"/>
              </w:rPr>
              <w:t>Command</w:t>
            </w:r>
          </w:p>
        </w:tc>
        <w:tc>
          <w:tcPr>
            <w:tcW w:w="3600" w:type="dxa"/>
          </w:tcPr>
          <w:p w:rsidR="002E1C35" w:rsidRPr="004A58D3" w:rsidRDefault="002E1C35" w:rsidP="002E1C35">
            <w:pPr>
              <w:cnfStyle w:val="100000000000"/>
              <w:rPr>
                <w:lang w:bidi="ar-SA"/>
              </w:rPr>
            </w:pPr>
            <w:r w:rsidRPr="004A58D3">
              <w:rPr>
                <w:lang w:bidi="ar-SA"/>
              </w:rPr>
              <w:t>URI</w:t>
            </w:r>
          </w:p>
        </w:tc>
        <w:tc>
          <w:tcPr>
            <w:tcW w:w="1440" w:type="dxa"/>
          </w:tcPr>
          <w:p w:rsidR="002E1C35" w:rsidRPr="004A58D3" w:rsidRDefault="002E1C35" w:rsidP="002E1C35">
            <w:pPr>
              <w:cnfStyle w:val="100000000000"/>
              <w:rPr>
                <w:lang w:bidi="ar-SA"/>
              </w:rPr>
            </w:pPr>
            <w:r w:rsidRPr="004A58D3">
              <w:rPr>
                <w:lang w:bidi="ar-SA"/>
              </w:rPr>
              <w:t>Input</w:t>
            </w:r>
          </w:p>
        </w:tc>
        <w:tc>
          <w:tcPr>
            <w:tcW w:w="1511" w:type="dxa"/>
          </w:tcPr>
          <w:p w:rsidR="002E1C35" w:rsidRPr="004A58D3" w:rsidRDefault="002E1C35" w:rsidP="002E1C35">
            <w:pPr>
              <w:cnfStyle w:val="100000000000"/>
              <w:rPr>
                <w:lang w:bidi="ar-SA"/>
              </w:rPr>
            </w:pPr>
            <w:r w:rsidRPr="004A58D3">
              <w:rPr>
                <w:lang w:bidi="ar-SA"/>
              </w:rPr>
              <w:t>Output</w:t>
            </w:r>
          </w:p>
        </w:tc>
        <w:tc>
          <w:tcPr>
            <w:tcW w:w="2359" w:type="dxa"/>
          </w:tcPr>
          <w:p w:rsidR="002E1C35" w:rsidRPr="004A58D3" w:rsidRDefault="002E1C35" w:rsidP="002E1C35">
            <w:pPr>
              <w:cnfStyle w:val="100000000000"/>
              <w:rPr>
                <w:lang w:bidi="ar-SA"/>
              </w:rPr>
            </w:pPr>
            <w:r w:rsidRPr="004A58D3">
              <w:rPr>
                <w:lang w:bidi="ar-SA"/>
              </w:rPr>
              <w:t>Description</w:t>
            </w:r>
          </w:p>
        </w:tc>
      </w:tr>
      <w:tr w:rsidR="006B2394" w:rsidRPr="002E1C35" w:rsidTr="006B2394">
        <w:trPr>
          <w:cnfStyle w:val="000000100000"/>
        </w:trPr>
        <w:tc>
          <w:tcPr>
            <w:cnfStyle w:val="001000000000"/>
            <w:tcW w:w="1278" w:type="dxa"/>
          </w:tcPr>
          <w:p w:rsidR="00E63367" w:rsidRPr="004A58D3" w:rsidRDefault="00E63367" w:rsidP="008B73D7">
            <w:pPr>
              <w:rPr>
                <w:b w:val="0"/>
                <w:lang w:bidi="ar-SA"/>
              </w:rPr>
            </w:pPr>
            <w:r w:rsidRPr="004A58D3">
              <w:rPr>
                <w:b w:val="0"/>
                <w:lang w:bidi="ar-SA"/>
              </w:rPr>
              <w:t>GET</w:t>
            </w:r>
          </w:p>
        </w:tc>
        <w:tc>
          <w:tcPr>
            <w:tcW w:w="3600" w:type="dxa"/>
          </w:tcPr>
          <w:p w:rsidR="00E63367" w:rsidRPr="00726DDF" w:rsidRDefault="00E63367" w:rsidP="00E760C2">
            <w:pPr>
              <w:cnfStyle w:val="0000001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/verbose</w:t>
            </w:r>
          </w:p>
        </w:tc>
        <w:tc>
          <w:tcPr>
            <w:tcW w:w="1440" w:type="dxa"/>
          </w:tcPr>
          <w:p w:rsidR="00E63367" w:rsidRPr="00D35B8C" w:rsidRDefault="00D35B8C" w:rsidP="008B73D7">
            <w:pPr>
              <w:cnfStyle w:val="000000100000"/>
              <w:rPr>
                <w:b/>
                <w:lang w:bidi="ar-SA"/>
              </w:rPr>
            </w:pPr>
            <w:r w:rsidRPr="00D35B8C">
              <w:rPr>
                <w:b/>
                <w:lang w:bidi="ar-SA"/>
              </w:rPr>
              <w:t>-</w:t>
            </w:r>
          </w:p>
        </w:tc>
        <w:tc>
          <w:tcPr>
            <w:tcW w:w="1511" w:type="dxa"/>
          </w:tcPr>
          <w:p w:rsidR="00E63367" w:rsidRPr="004A58D3" w:rsidRDefault="00E63367" w:rsidP="006B2394">
            <w:pPr>
              <w:cnfStyle w:val="000000100000"/>
              <w:rPr>
                <w:lang w:bidi="ar-SA"/>
              </w:rPr>
            </w:pPr>
            <w:r>
              <w:rPr>
                <w:lang w:bidi="ar-SA"/>
              </w:rPr>
              <w:t>Study</w:t>
            </w:r>
            <w:r w:rsidR="006B2394">
              <w:rPr>
                <w:lang w:bidi="ar-SA"/>
              </w:rPr>
              <w:t xml:space="preserve"> </w:t>
            </w:r>
            <w:r>
              <w:rPr>
                <w:lang w:bidi="ar-SA"/>
              </w:rPr>
              <w:t xml:space="preserve">Design </w:t>
            </w:r>
            <w:r w:rsidR="00CB6818">
              <w:rPr>
                <w:lang w:bidi="ar-SA"/>
              </w:rPr>
              <w:t>object</w:t>
            </w:r>
          </w:p>
        </w:tc>
        <w:tc>
          <w:tcPr>
            <w:tcW w:w="2359" w:type="dxa"/>
          </w:tcPr>
          <w:p w:rsidR="00E63367" w:rsidRPr="004A58D3" w:rsidRDefault="00E63367" w:rsidP="00E63367">
            <w:pPr>
              <w:cnfStyle w:val="000000100000"/>
              <w:rPr>
                <w:lang w:bidi="ar-SA"/>
              </w:rPr>
            </w:pPr>
            <w:r>
              <w:rPr>
                <w:lang w:bidi="ar-SA"/>
              </w:rPr>
              <w:t>By this command</w:t>
            </w:r>
            <w:r w:rsidR="00E36E82">
              <w:rPr>
                <w:lang w:bidi="ar-SA"/>
              </w:rPr>
              <w:t>,</w:t>
            </w:r>
            <w:r>
              <w:rPr>
                <w:lang w:bidi="ar-SA"/>
              </w:rPr>
              <w:t xml:space="preserve"> user may request the full study design including both matrices and meta information by providing a UUID. </w:t>
            </w:r>
          </w:p>
        </w:tc>
      </w:tr>
      <w:tr w:rsidR="00CB6818" w:rsidRPr="002E1C35" w:rsidTr="006B2394">
        <w:tc>
          <w:tcPr>
            <w:cnfStyle w:val="001000000000"/>
            <w:tcW w:w="1278" w:type="dxa"/>
          </w:tcPr>
          <w:p w:rsidR="00CB6818" w:rsidRPr="004A58D3" w:rsidRDefault="00CB6818" w:rsidP="002E1C35">
            <w:pPr>
              <w:rPr>
                <w:b w:val="0"/>
                <w:lang w:bidi="ar-SA"/>
              </w:rPr>
            </w:pPr>
            <w:r w:rsidRPr="004A58D3">
              <w:rPr>
                <w:b w:val="0"/>
                <w:lang w:bidi="ar-SA"/>
              </w:rPr>
              <w:t>GET</w:t>
            </w:r>
          </w:p>
        </w:tc>
        <w:tc>
          <w:tcPr>
            <w:tcW w:w="3600" w:type="dxa"/>
          </w:tcPr>
          <w:p w:rsidR="00CB6818" w:rsidRPr="004A58D3" w:rsidRDefault="00CB6818" w:rsidP="00E760C2">
            <w:pPr>
              <w:cnfStyle w:val="000000000000"/>
              <w:rPr>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p>
        </w:tc>
        <w:tc>
          <w:tcPr>
            <w:tcW w:w="1440" w:type="dxa"/>
          </w:tcPr>
          <w:p w:rsidR="00CB6818" w:rsidRPr="00D35B8C" w:rsidRDefault="00CB6818" w:rsidP="002E1C35">
            <w:pPr>
              <w:cnfStyle w:val="000000000000"/>
              <w:rPr>
                <w:b/>
                <w:lang w:bidi="ar-SA"/>
              </w:rPr>
            </w:pPr>
            <w:r w:rsidRPr="00D35B8C">
              <w:rPr>
                <w:b/>
                <w:lang w:bidi="ar-SA"/>
              </w:rPr>
              <w:t>-</w:t>
            </w:r>
          </w:p>
        </w:tc>
        <w:tc>
          <w:tcPr>
            <w:tcW w:w="1511" w:type="dxa"/>
          </w:tcPr>
          <w:p w:rsidR="00CB6818" w:rsidRPr="004A58D3" w:rsidRDefault="00CB6818" w:rsidP="008B73D7">
            <w:pPr>
              <w:cnfStyle w:val="000000000000"/>
              <w:rPr>
                <w:lang w:bidi="ar-SA"/>
              </w:rPr>
            </w:pPr>
            <w:r>
              <w:rPr>
                <w:lang w:bidi="ar-SA"/>
              </w:rPr>
              <w:t>Study Design object</w:t>
            </w:r>
          </w:p>
        </w:tc>
        <w:tc>
          <w:tcPr>
            <w:tcW w:w="2359" w:type="dxa"/>
          </w:tcPr>
          <w:p w:rsidR="00CB6818" w:rsidRPr="004A58D3" w:rsidRDefault="00CB6818" w:rsidP="004A58D3">
            <w:pPr>
              <w:cnfStyle w:val="000000000000"/>
              <w:rPr>
                <w:lang w:bidi="ar-SA"/>
              </w:rPr>
            </w:pPr>
            <w:r>
              <w:rPr>
                <w:lang w:bidi="ar-SA"/>
              </w:rPr>
              <w:t>By this command</w:t>
            </w:r>
            <w:r w:rsidR="00E36E82">
              <w:rPr>
                <w:lang w:bidi="ar-SA"/>
              </w:rPr>
              <w:t>,</w:t>
            </w:r>
            <w:r>
              <w:rPr>
                <w:lang w:bidi="ar-SA"/>
              </w:rPr>
              <w:t xml:space="preserve"> user may request the matrix representation only for Study Design by providing a UUID. </w:t>
            </w:r>
          </w:p>
        </w:tc>
      </w:tr>
      <w:tr w:rsidR="00CB6818" w:rsidRPr="002E1C35" w:rsidTr="006B2394">
        <w:trPr>
          <w:cnfStyle w:val="000000100000"/>
        </w:trPr>
        <w:tc>
          <w:tcPr>
            <w:cnfStyle w:val="001000000000"/>
            <w:tcW w:w="1278" w:type="dxa"/>
          </w:tcPr>
          <w:p w:rsidR="00CB6818" w:rsidRPr="004A58D3" w:rsidRDefault="00CB6818" w:rsidP="008B73D7">
            <w:pPr>
              <w:rPr>
                <w:b w:val="0"/>
                <w:lang w:bidi="ar-SA"/>
              </w:rPr>
            </w:pPr>
            <w:r w:rsidRPr="004A58D3">
              <w:rPr>
                <w:b w:val="0"/>
                <w:lang w:bidi="ar-SA"/>
              </w:rPr>
              <w:t>POST</w:t>
            </w:r>
          </w:p>
        </w:tc>
        <w:tc>
          <w:tcPr>
            <w:tcW w:w="3600" w:type="dxa"/>
          </w:tcPr>
          <w:p w:rsidR="00CB6818" w:rsidRPr="00726DDF" w:rsidRDefault="00CB6818" w:rsidP="008B73D7">
            <w:pPr>
              <w:cnfStyle w:val="000000100000"/>
              <w:rPr>
                <w:rFonts w:ascii="Courier New" w:hAnsi="Courier New" w:cs="Courier New"/>
                <w:sz w:val="20"/>
                <w:szCs w:val="20"/>
                <w:lang w:bidi="ar-SA"/>
              </w:rPr>
            </w:pPr>
            <w:r w:rsidRPr="00726DDF">
              <w:rPr>
                <w:rFonts w:ascii="Courier New" w:hAnsi="Courier New" w:cs="Courier New"/>
                <w:sz w:val="20"/>
                <w:szCs w:val="20"/>
                <w:lang w:bidi="ar-SA"/>
              </w:rPr>
              <w:t>/study/study/</w:t>
            </w:r>
          </w:p>
        </w:tc>
        <w:tc>
          <w:tcPr>
            <w:tcW w:w="1440" w:type="dxa"/>
          </w:tcPr>
          <w:p w:rsidR="00CB6818" w:rsidRPr="004A58D3" w:rsidRDefault="00CB6818" w:rsidP="008B73D7">
            <w:pPr>
              <w:cnfStyle w:val="000000100000"/>
              <w:rPr>
                <w:lang w:bidi="ar-SA"/>
              </w:rPr>
            </w:pPr>
            <w:r>
              <w:rPr>
                <w:lang w:bidi="ar-SA"/>
              </w:rPr>
              <w:t>Study Design object</w:t>
            </w:r>
          </w:p>
        </w:tc>
        <w:tc>
          <w:tcPr>
            <w:tcW w:w="1511" w:type="dxa"/>
          </w:tcPr>
          <w:p w:rsidR="00CB6818" w:rsidRPr="004A58D3" w:rsidRDefault="00CB6818" w:rsidP="008B73D7">
            <w:pPr>
              <w:cnfStyle w:val="000000100000"/>
              <w:rPr>
                <w:lang w:bidi="ar-SA"/>
              </w:rPr>
            </w:pPr>
            <w:r>
              <w:rPr>
                <w:lang w:bidi="ar-SA"/>
              </w:rPr>
              <w:t>Study Design object</w:t>
            </w:r>
          </w:p>
        </w:tc>
        <w:tc>
          <w:tcPr>
            <w:tcW w:w="2359" w:type="dxa"/>
          </w:tcPr>
          <w:p w:rsidR="00CB6818" w:rsidRPr="004A58D3" w:rsidRDefault="00CB6818" w:rsidP="00E36E82">
            <w:pPr>
              <w:cnfStyle w:val="000000100000"/>
              <w:rPr>
                <w:lang w:bidi="ar-SA"/>
              </w:rPr>
            </w:pPr>
            <w:r>
              <w:rPr>
                <w:lang w:bidi="ar-SA"/>
              </w:rPr>
              <w:t xml:space="preserve">This command </w:t>
            </w:r>
            <w:r w:rsidR="006A2DDA">
              <w:rPr>
                <w:lang w:bidi="ar-SA"/>
              </w:rPr>
              <w:t xml:space="preserve">creates a study design. </w:t>
            </w:r>
            <w:r w:rsidR="00E36E82">
              <w:rPr>
                <w:lang w:bidi="ar-SA"/>
              </w:rPr>
              <w:t>This created</w:t>
            </w:r>
            <w:r w:rsidR="006A2DDA">
              <w:rPr>
                <w:lang w:bidi="ar-SA"/>
              </w:rPr>
              <w:t xml:space="preserve"> study design</w:t>
            </w:r>
            <w:r w:rsidR="000D3FC5">
              <w:rPr>
                <w:lang w:bidi="ar-SA"/>
              </w:rPr>
              <w:t xml:space="preserve"> is returned back to user</w:t>
            </w:r>
            <w:r w:rsidR="006A2DDA">
              <w:rPr>
                <w:lang w:bidi="ar-SA"/>
              </w:rPr>
              <w:t>.</w:t>
            </w:r>
          </w:p>
        </w:tc>
      </w:tr>
      <w:tr w:rsidR="00CB6818" w:rsidRPr="002E1C35" w:rsidTr="006B2394">
        <w:tc>
          <w:tcPr>
            <w:cnfStyle w:val="001000000000"/>
            <w:tcW w:w="1278" w:type="dxa"/>
          </w:tcPr>
          <w:p w:rsidR="00CB6818" w:rsidRPr="004A58D3" w:rsidRDefault="00CB6818" w:rsidP="008B73D7">
            <w:pPr>
              <w:rPr>
                <w:b w:val="0"/>
                <w:lang w:bidi="ar-SA"/>
              </w:rPr>
            </w:pPr>
            <w:r>
              <w:rPr>
                <w:b w:val="0"/>
                <w:lang w:bidi="ar-SA"/>
              </w:rPr>
              <w:t>PUT</w:t>
            </w:r>
          </w:p>
        </w:tc>
        <w:tc>
          <w:tcPr>
            <w:tcW w:w="3600" w:type="dxa"/>
          </w:tcPr>
          <w:p w:rsidR="00CB6818" w:rsidRPr="00726DDF" w:rsidRDefault="00CB6818" w:rsidP="00E760C2">
            <w:pPr>
              <w:cnfStyle w:val="000000000000"/>
              <w:rPr>
                <w:rFonts w:ascii="Courier New" w:hAnsi="Courier New" w:cs="Courier New"/>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p>
        </w:tc>
        <w:tc>
          <w:tcPr>
            <w:tcW w:w="1440" w:type="dxa"/>
          </w:tcPr>
          <w:p w:rsidR="00CB6818" w:rsidRPr="004A58D3" w:rsidRDefault="00CB6818" w:rsidP="008B73D7">
            <w:pPr>
              <w:cnfStyle w:val="000000000000"/>
              <w:rPr>
                <w:lang w:bidi="ar-SA"/>
              </w:rPr>
            </w:pPr>
            <w:r>
              <w:rPr>
                <w:lang w:bidi="ar-SA"/>
              </w:rPr>
              <w:t>Study Design object</w:t>
            </w:r>
          </w:p>
        </w:tc>
        <w:tc>
          <w:tcPr>
            <w:tcW w:w="1511" w:type="dxa"/>
          </w:tcPr>
          <w:p w:rsidR="00CB6818" w:rsidRPr="004A58D3" w:rsidRDefault="00CB6818" w:rsidP="008B73D7">
            <w:pPr>
              <w:cnfStyle w:val="000000000000"/>
              <w:rPr>
                <w:lang w:bidi="ar-SA"/>
              </w:rPr>
            </w:pPr>
            <w:r>
              <w:rPr>
                <w:lang w:bidi="ar-SA"/>
              </w:rPr>
              <w:t>Study Design object</w:t>
            </w:r>
          </w:p>
        </w:tc>
        <w:tc>
          <w:tcPr>
            <w:tcW w:w="2359" w:type="dxa"/>
          </w:tcPr>
          <w:p w:rsidR="00CB6818" w:rsidRPr="004A58D3" w:rsidRDefault="00CB6818" w:rsidP="00726DDF">
            <w:pPr>
              <w:cnfStyle w:val="000000000000"/>
              <w:rPr>
                <w:lang w:bidi="ar-SA"/>
              </w:rPr>
            </w:pPr>
            <w:r>
              <w:rPr>
                <w:lang w:bidi="ar-SA"/>
              </w:rPr>
              <w:t xml:space="preserve">This command updates an existing study design </w:t>
            </w:r>
            <w:r>
              <w:rPr>
                <w:lang w:bidi="ar-SA"/>
              </w:rPr>
              <w:lastRenderedPageBreak/>
              <w:t>specified by provided study UUID.</w:t>
            </w:r>
            <w:r w:rsidR="00E36E82">
              <w:rPr>
                <w:lang w:bidi="ar-SA"/>
              </w:rPr>
              <w:t xml:space="preserve"> This u</w:t>
            </w:r>
            <w:r w:rsidR="00BA7B0E">
              <w:rPr>
                <w:lang w:bidi="ar-SA"/>
              </w:rPr>
              <w:t>pdated study design is returned back to user.</w:t>
            </w:r>
          </w:p>
        </w:tc>
      </w:tr>
      <w:tr w:rsidR="00CB6818" w:rsidRPr="002E1C35" w:rsidTr="006B2394">
        <w:trPr>
          <w:cnfStyle w:val="000000100000"/>
        </w:trPr>
        <w:tc>
          <w:tcPr>
            <w:cnfStyle w:val="001000000000"/>
            <w:tcW w:w="1278" w:type="dxa"/>
          </w:tcPr>
          <w:p w:rsidR="00CB6818" w:rsidRPr="004A58D3" w:rsidRDefault="00CB6818" w:rsidP="002E1C35">
            <w:pPr>
              <w:rPr>
                <w:b w:val="0"/>
                <w:lang w:bidi="ar-SA"/>
              </w:rPr>
            </w:pPr>
            <w:r>
              <w:rPr>
                <w:b w:val="0"/>
                <w:lang w:bidi="ar-SA"/>
              </w:rPr>
              <w:lastRenderedPageBreak/>
              <w:t>DELETE</w:t>
            </w:r>
          </w:p>
        </w:tc>
        <w:tc>
          <w:tcPr>
            <w:tcW w:w="3600" w:type="dxa"/>
          </w:tcPr>
          <w:p w:rsidR="00CB6818" w:rsidRPr="004A58D3" w:rsidRDefault="00CB6818" w:rsidP="00E760C2">
            <w:pPr>
              <w:cnfStyle w:val="000000100000"/>
              <w:rPr>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p>
        </w:tc>
        <w:tc>
          <w:tcPr>
            <w:tcW w:w="1440" w:type="dxa"/>
          </w:tcPr>
          <w:p w:rsidR="00CB6818" w:rsidRPr="00513882" w:rsidRDefault="00CB6818" w:rsidP="002E1C35">
            <w:pPr>
              <w:cnfStyle w:val="000000100000"/>
              <w:rPr>
                <w:b/>
                <w:lang w:bidi="ar-SA"/>
              </w:rPr>
            </w:pPr>
            <w:r w:rsidRPr="00513882">
              <w:rPr>
                <w:b/>
                <w:lang w:bidi="ar-SA"/>
              </w:rPr>
              <w:t>-</w:t>
            </w:r>
          </w:p>
        </w:tc>
        <w:tc>
          <w:tcPr>
            <w:tcW w:w="1511" w:type="dxa"/>
          </w:tcPr>
          <w:p w:rsidR="00CB6818" w:rsidRPr="004A58D3" w:rsidRDefault="00CB6818" w:rsidP="008B73D7">
            <w:pPr>
              <w:cnfStyle w:val="000000100000"/>
              <w:rPr>
                <w:lang w:bidi="ar-SA"/>
              </w:rPr>
            </w:pPr>
            <w:r>
              <w:rPr>
                <w:lang w:bidi="ar-SA"/>
              </w:rPr>
              <w:t>Study Design object</w:t>
            </w:r>
          </w:p>
        </w:tc>
        <w:tc>
          <w:tcPr>
            <w:tcW w:w="2359" w:type="dxa"/>
          </w:tcPr>
          <w:p w:rsidR="00CB6818" w:rsidRPr="004A58D3" w:rsidRDefault="00E1439F" w:rsidP="006A2DDA">
            <w:pPr>
              <w:cnfStyle w:val="000000100000"/>
              <w:rPr>
                <w:lang w:bidi="ar-SA"/>
              </w:rPr>
            </w:pPr>
            <w:r>
              <w:rPr>
                <w:lang w:bidi="ar-SA"/>
              </w:rPr>
              <w:t>This command deletes a</w:t>
            </w:r>
            <w:r w:rsidR="00CB6818">
              <w:rPr>
                <w:lang w:bidi="ar-SA"/>
              </w:rPr>
              <w:t xml:space="preserve"> study design with the specified study UUID </w:t>
            </w:r>
          </w:p>
        </w:tc>
      </w:tr>
      <w:tr w:rsidR="00CB6818" w:rsidRPr="002E1C35" w:rsidTr="006B2394">
        <w:tc>
          <w:tcPr>
            <w:cnfStyle w:val="001000000000"/>
            <w:tcW w:w="1278" w:type="dxa"/>
          </w:tcPr>
          <w:p w:rsidR="00CB6818" w:rsidRPr="004A58D3" w:rsidRDefault="00CB6818" w:rsidP="008B73D7">
            <w:pPr>
              <w:rPr>
                <w:b w:val="0"/>
                <w:lang w:bidi="ar-SA"/>
              </w:rPr>
            </w:pPr>
            <w:r>
              <w:rPr>
                <w:b w:val="0"/>
                <w:lang w:bidi="ar-SA"/>
              </w:rPr>
              <w:t>DELETE</w:t>
            </w:r>
          </w:p>
        </w:tc>
        <w:tc>
          <w:tcPr>
            <w:tcW w:w="3600" w:type="dxa"/>
          </w:tcPr>
          <w:p w:rsidR="00CB6818" w:rsidRPr="004A58D3" w:rsidRDefault="00CB6818" w:rsidP="00726DDF">
            <w:pPr>
              <w:cnfStyle w:val="000000000000"/>
              <w:rPr>
                <w:lang w:bidi="ar-SA"/>
              </w:rPr>
            </w:pPr>
            <w:r w:rsidRPr="00726DDF">
              <w:rPr>
                <w:rFonts w:ascii="Courier New" w:hAnsi="Courier New" w:cs="Courier New"/>
                <w:sz w:val="20"/>
                <w:szCs w:val="20"/>
                <w:lang w:bidi="ar-SA"/>
              </w:rPr>
              <w:t>/study/study/date/&lt;iso-date&gt;</w:t>
            </w:r>
          </w:p>
        </w:tc>
        <w:tc>
          <w:tcPr>
            <w:tcW w:w="1440" w:type="dxa"/>
          </w:tcPr>
          <w:p w:rsidR="00CB6818" w:rsidRPr="00513882" w:rsidRDefault="00CB6818" w:rsidP="008B73D7">
            <w:pPr>
              <w:cnfStyle w:val="000000000000"/>
              <w:rPr>
                <w:b/>
                <w:lang w:bidi="ar-SA"/>
              </w:rPr>
            </w:pPr>
            <w:r w:rsidRPr="00513882">
              <w:rPr>
                <w:b/>
                <w:lang w:bidi="ar-SA"/>
              </w:rPr>
              <w:t>-</w:t>
            </w:r>
          </w:p>
        </w:tc>
        <w:tc>
          <w:tcPr>
            <w:tcW w:w="1511" w:type="dxa"/>
          </w:tcPr>
          <w:p w:rsidR="00CB6818" w:rsidRPr="004A58D3" w:rsidRDefault="00CB6818" w:rsidP="008B73D7">
            <w:pPr>
              <w:cnfStyle w:val="000000000000"/>
              <w:rPr>
                <w:lang w:bidi="ar-SA"/>
              </w:rPr>
            </w:pPr>
            <w:r>
              <w:rPr>
                <w:lang w:bidi="ar-SA"/>
              </w:rPr>
              <w:t>Study Design object</w:t>
            </w:r>
          </w:p>
        </w:tc>
        <w:tc>
          <w:tcPr>
            <w:tcW w:w="2359" w:type="dxa"/>
          </w:tcPr>
          <w:p w:rsidR="00CB6818" w:rsidRPr="004A58D3" w:rsidRDefault="00CB6818" w:rsidP="006A2DDA">
            <w:pPr>
              <w:cnfStyle w:val="000000000000"/>
              <w:rPr>
                <w:lang w:bidi="ar-SA"/>
              </w:rPr>
            </w:pPr>
            <w:r>
              <w:rPr>
                <w:lang w:bidi="ar-SA"/>
              </w:rPr>
              <w:t xml:space="preserve">This command </w:t>
            </w:r>
            <w:r w:rsidR="006A2DDA" w:rsidRPr="006A2DDA">
              <w:rPr>
                <w:lang w:bidi="ar-SA"/>
              </w:rPr>
              <w:t>delete</w:t>
            </w:r>
            <w:r w:rsidR="006A2DDA">
              <w:rPr>
                <w:lang w:bidi="ar-SA"/>
              </w:rPr>
              <w:t>s</w:t>
            </w:r>
            <w:r w:rsidR="006A2DDA" w:rsidRPr="006A2DDA">
              <w:rPr>
                <w:lang w:bidi="ar-SA"/>
              </w:rPr>
              <w:t xml:space="preserve"> all study designs prior to a specified date.</w:t>
            </w:r>
          </w:p>
        </w:tc>
      </w:tr>
    </w:tbl>
    <w:p w:rsidR="00DF2D51" w:rsidRDefault="00DF2D51" w:rsidP="00551903">
      <w:pPr>
        <w:pStyle w:val="Heading3"/>
        <w:spacing w:line="360" w:lineRule="auto"/>
        <w:rPr>
          <w:lang w:bidi="ar-SA"/>
        </w:rPr>
      </w:pPr>
      <w:r>
        <w:rPr>
          <w:lang w:bidi="ar-SA"/>
        </w:rPr>
        <w:t>Operations on Confidence Interval Object</w:t>
      </w:r>
    </w:p>
    <w:tbl>
      <w:tblPr>
        <w:tblStyle w:val="MediumGrid1-Accent1"/>
        <w:tblW w:w="10188" w:type="dxa"/>
        <w:tblLayout w:type="fixed"/>
        <w:tblLook w:val="04A0"/>
      </w:tblPr>
      <w:tblGrid>
        <w:gridCol w:w="1278"/>
        <w:gridCol w:w="3600"/>
        <w:gridCol w:w="1440"/>
        <w:gridCol w:w="1511"/>
        <w:gridCol w:w="2359"/>
      </w:tblGrid>
      <w:tr w:rsidR="00551903" w:rsidRPr="004A58D3" w:rsidTr="008B73D7">
        <w:trPr>
          <w:cnfStyle w:val="100000000000"/>
        </w:trPr>
        <w:tc>
          <w:tcPr>
            <w:cnfStyle w:val="001000000000"/>
            <w:tcW w:w="1278" w:type="dxa"/>
          </w:tcPr>
          <w:p w:rsidR="00551903" w:rsidRPr="004A58D3" w:rsidRDefault="00551903" w:rsidP="008B73D7">
            <w:pPr>
              <w:rPr>
                <w:lang w:bidi="ar-SA"/>
              </w:rPr>
            </w:pPr>
            <w:r w:rsidRPr="004A58D3">
              <w:rPr>
                <w:lang w:bidi="ar-SA"/>
              </w:rPr>
              <w:t>Command</w:t>
            </w:r>
          </w:p>
        </w:tc>
        <w:tc>
          <w:tcPr>
            <w:tcW w:w="3600" w:type="dxa"/>
          </w:tcPr>
          <w:p w:rsidR="00551903" w:rsidRPr="004A58D3" w:rsidRDefault="00551903" w:rsidP="008B73D7">
            <w:pPr>
              <w:cnfStyle w:val="100000000000"/>
              <w:rPr>
                <w:lang w:bidi="ar-SA"/>
              </w:rPr>
            </w:pPr>
            <w:r w:rsidRPr="004A58D3">
              <w:rPr>
                <w:lang w:bidi="ar-SA"/>
              </w:rPr>
              <w:t>URI</w:t>
            </w:r>
          </w:p>
        </w:tc>
        <w:tc>
          <w:tcPr>
            <w:tcW w:w="1440" w:type="dxa"/>
          </w:tcPr>
          <w:p w:rsidR="00551903" w:rsidRPr="004A58D3" w:rsidRDefault="00551903" w:rsidP="008B73D7">
            <w:pPr>
              <w:cnfStyle w:val="100000000000"/>
              <w:rPr>
                <w:lang w:bidi="ar-SA"/>
              </w:rPr>
            </w:pPr>
            <w:r w:rsidRPr="004A58D3">
              <w:rPr>
                <w:lang w:bidi="ar-SA"/>
              </w:rPr>
              <w:t>Input</w:t>
            </w:r>
          </w:p>
        </w:tc>
        <w:tc>
          <w:tcPr>
            <w:tcW w:w="1511" w:type="dxa"/>
          </w:tcPr>
          <w:p w:rsidR="00551903" w:rsidRPr="004A58D3" w:rsidRDefault="00551903" w:rsidP="008B73D7">
            <w:pPr>
              <w:cnfStyle w:val="100000000000"/>
              <w:rPr>
                <w:lang w:bidi="ar-SA"/>
              </w:rPr>
            </w:pPr>
            <w:r w:rsidRPr="004A58D3">
              <w:rPr>
                <w:lang w:bidi="ar-SA"/>
              </w:rPr>
              <w:t>Output</w:t>
            </w:r>
          </w:p>
        </w:tc>
        <w:tc>
          <w:tcPr>
            <w:tcW w:w="2359" w:type="dxa"/>
          </w:tcPr>
          <w:p w:rsidR="00551903" w:rsidRPr="004A58D3" w:rsidRDefault="00551903" w:rsidP="008B73D7">
            <w:pPr>
              <w:cnfStyle w:val="100000000000"/>
              <w:rPr>
                <w:lang w:bidi="ar-SA"/>
              </w:rPr>
            </w:pPr>
            <w:r w:rsidRPr="004A58D3">
              <w:rPr>
                <w:lang w:bidi="ar-SA"/>
              </w:rPr>
              <w:t>Description</w:t>
            </w:r>
          </w:p>
        </w:tc>
      </w:tr>
      <w:tr w:rsidR="00551903" w:rsidRPr="002E1C35" w:rsidTr="008B73D7">
        <w:trPr>
          <w:cnfStyle w:val="000000100000"/>
        </w:trPr>
        <w:tc>
          <w:tcPr>
            <w:cnfStyle w:val="001000000000"/>
            <w:tcW w:w="1278" w:type="dxa"/>
          </w:tcPr>
          <w:p w:rsidR="00551903" w:rsidRPr="004A58D3" w:rsidRDefault="00551903" w:rsidP="008B73D7">
            <w:pPr>
              <w:rPr>
                <w:b w:val="0"/>
                <w:lang w:bidi="ar-SA"/>
              </w:rPr>
            </w:pPr>
            <w:r w:rsidRPr="004A58D3">
              <w:rPr>
                <w:b w:val="0"/>
                <w:lang w:bidi="ar-SA"/>
              </w:rPr>
              <w:t>GET</w:t>
            </w:r>
          </w:p>
        </w:tc>
        <w:tc>
          <w:tcPr>
            <w:tcW w:w="3600" w:type="dxa"/>
          </w:tcPr>
          <w:p w:rsidR="00551903" w:rsidRPr="00726DDF" w:rsidRDefault="00551903" w:rsidP="00E760C2">
            <w:pPr>
              <w:cnfStyle w:val="0000001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confidenceInterval</w:t>
            </w:r>
          </w:p>
        </w:tc>
        <w:tc>
          <w:tcPr>
            <w:tcW w:w="1440" w:type="dxa"/>
          </w:tcPr>
          <w:p w:rsidR="00551903" w:rsidRPr="006359A6" w:rsidRDefault="00723884" w:rsidP="008B73D7">
            <w:pPr>
              <w:cnfStyle w:val="000000100000"/>
              <w:rPr>
                <w:b/>
                <w:lang w:bidi="ar-SA"/>
              </w:rPr>
            </w:pPr>
            <w:r w:rsidRPr="006359A6">
              <w:rPr>
                <w:b/>
                <w:lang w:bidi="ar-SA"/>
              </w:rPr>
              <w:t>-</w:t>
            </w:r>
          </w:p>
        </w:tc>
        <w:tc>
          <w:tcPr>
            <w:tcW w:w="1511" w:type="dxa"/>
          </w:tcPr>
          <w:p w:rsidR="00551903" w:rsidRPr="004A58D3" w:rsidRDefault="00551903" w:rsidP="008B73D7">
            <w:pPr>
              <w:cnfStyle w:val="000000100000"/>
              <w:rPr>
                <w:lang w:bidi="ar-SA"/>
              </w:rPr>
            </w:pPr>
            <w:r>
              <w:rPr>
                <w:lang w:bidi="ar-SA"/>
              </w:rPr>
              <w:t>Confidence Interval object</w:t>
            </w:r>
          </w:p>
        </w:tc>
        <w:tc>
          <w:tcPr>
            <w:tcW w:w="2359" w:type="dxa"/>
          </w:tcPr>
          <w:p w:rsidR="00551903" w:rsidRPr="004A58D3" w:rsidRDefault="0008439E" w:rsidP="00E760C2">
            <w:pPr>
              <w:cnfStyle w:val="000000100000"/>
              <w:rPr>
                <w:lang w:bidi="ar-SA"/>
              </w:rPr>
            </w:pPr>
            <w:r>
              <w:rPr>
                <w:lang w:bidi="ar-SA"/>
              </w:rPr>
              <w:t>This command retrieves a confidence interval</w:t>
            </w:r>
            <w:r w:rsidR="00CF5EB5">
              <w:rPr>
                <w:lang w:bidi="ar-SA"/>
              </w:rPr>
              <w:t xml:space="preserve"> </w:t>
            </w:r>
            <w:r w:rsidR="003F29CE">
              <w:rPr>
                <w:lang w:bidi="ar-SA"/>
              </w:rPr>
              <w:t xml:space="preserve">object </w:t>
            </w:r>
            <w:r>
              <w:rPr>
                <w:lang w:bidi="ar-SA"/>
              </w:rPr>
              <w:t xml:space="preserve">related to </w:t>
            </w:r>
            <w:r w:rsidR="00CF5EB5">
              <w:rPr>
                <w:lang w:bidi="ar-SA"/>
              </w:rPr>
              <w:t>the</w:t>
            </w:r>
            <w:r w:rsidR="00DE484E">
              <w:rPr>
                <w:lang w:bidi="ar-SA"/>
              </w:rPr>
              <w:t xml:space="preserve"> </w:t>
            </w:r>
            <w:r>
              <w:rPr>
                <w:lang w:bidi="ar-SA"/>
              </w:rPr>
              <w:t>study design specified by a UUID.</w:t>
            </w:r>
          </w:p>
        </w:tc>
      </w:tr>
      <w:tr w:rsidR="00551903" w:rsidRPr="002E1C35" w:rsidTr="008B73D7">
        <w:tc>
          <w:tcPr>
            <w:cnfStyle w:val="001000000000"/>
            <w:tcW w:w="1278" w:type="dxa"/>
          </w:tcPr>
          <w:p w:rsidR="00551903" w:rsidRPr="004A58D3" w:rsidRDefault="00551903" w:rsidP="008B73D7">
            <w:pPr>
              <w:rPr>
                <w:b w:val="0"/>
                <w:lang w:bidi="ar-SA"/>
              </w:rPr>
            </w:pPr>
            <w:r w:rsidRPr="004A58D3">
              <w:rPr>
                <w:b w:val="0"/>
                <w:lang w:bidi="ar-SA"/>
              </w:rPr>
              <w:t>POST</w:t>
            </w:r>
          </w:p>
        </w:tc>
        <w:tc>
          <w:tcPr>
            <w:tcW w:w="3600" w:type="dxa"/>
          </w:tcPr>
          <w:p w:rsidR="00551903" w:rsidRPr="00726DDF" w:rsidRDefault="00DE484E" w:rsidP="00E760C2">
            <w:pPr>
              <w:cnfStyle w:val="000000000000"/>
              <w:rPr>
                <w:rFonts w:ascii="Courier New" w:hAnsi="Courier New" w:cs="Courier New"/>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confidenceInterval</w:t>
            </w:r>
          </w:p>
        </w:tc>
        <w:tc>
          <w:tcPr>
            <w:tcW w:w="1440" w:type="dxa"/>
          </w:tcPr>
          <w:p w:rsidR="00551903" w:rsidRPr="00EE3956" w:rsidRDefault="00551903">
            <w:pPr>
              <w:cnfStyle w:val="000000000000"/>
            </w:pPr>
            <w:r w:rsidRPr="00EE3956">
              <w:rPr>
                <w:lang w:bidi="ar-SA"/>
              </w:rPr>
              <w:t>Confidence Interval object</w:t>
            </w:r>
          </w:p>
        </w:tc>
        <w:tc>
          <w:tcPr>
            <w:tcW w:w="1511" w:type="dxa"/>
          </w:tcPr>
          <w:p w:rsidR="00551903" w:rsidRDefault="00551903">
            <w:pPr>
              <w:cnfStyle w:val="000000000000"/>
            </w:pPr>
            <w:r w:rsidRPr="005313F5">
              <w:rPr>
                <w:lang w:bidi="ar-SA"/>
              </w:rPr>
              <w:t>Confidence Interval object</w:t>
            </w:r>
          </w:p>
        </w:tc>
        <w:tc>
          <w:tcPr>
            <w:tcW w:w="2359" w:type="dxa"/>
          </w:tcPr>
          <w:p w:rsidR="00551903" w:rsidRPr="004A58D3" w:rsidRDefault="00551903" w:rsidP="00DE484E">
            <w:pPr>
              <w:cnfStyle w:val="000000000000"/>
              <w:rPr>
                <w:lang w:bidi="ar-SA"/>
              </w:rPr>
            </w:pPr>
            <w:r>
              <w:rPr>
                <w:lang w:bidi="ar-SA"/>
              </w:rPr>
              <w:t xml:space="preserve">This command creates a </w:t>
            </w:r>
            <w:r w:rsidR="00DE484E">
              <w:rPr>
                <w:lang w:bidi="ar-SA"/>
              </w:rPr>
              <w:t>confidence interval</w:t>
            </w:r>
            <w:r w:rsidR="003F3188">
              <w:rPr>
                <w:lang w:bidi="ar-SA"/>
              </w:rPr>
              <w:t xml:space="preserve"> </w:t>
            </w:r>
            <w:r w:rsidR="003F3188" w:rsidRPr="003F3188">
              <w:rPr>
                <w:lang w:bidi="ar-SA"/>
              </w:rPr>
              <w:t>object</w:t>
            </w:r>
            <w:r w:rsidR="00DE484E">
              <w:rPr>
                <w:lang w:bidi="ar-SA"/>
              </w:rPr>
              <w:t xml:space="preserve"> for the specified study design</w:t>
            </w:r>
            <w:r>
              <w:rPr>
                <w:lang w:bidi="ar-SA"/>
              </w:rPr>
              <w:t>.</w:t>
            </w:r>
            <w:r w:rsidR="00DE484E">
              <w:rPr>
                <w:lang w:bidi="ar-SA"/>
              </w:rPr>
              <w:t xml:space="preserve"> Created confidence Interval</w:t>
            </w:r>
            <w:r w:rsidR="003F29CE">
              <w:rPr>
                <w:lang w:bidi="ar-SA"/>
              </w:rPr>
              <w:t xml:space="preserve"> object</w:t>
            </w:r>
            <w:r w:rsidR="00DE484E">
              <w:rPr>
                <w:lang w:bidi="ar-SA"/>
              </w:rPr>
              <w:t xml:space="preserve"> is returned back to the user.</w:t>
            </w:r>
          </w:p>
        </w:tc>
      </w:tr>
      <w:tr w:rsidR="00DE484E" w:rsidRPr="002E1C35" w:rsidTr="008B73D7">
        <w:trPr>
          <w:cnfStyle w:val="000000100000"/>
        </w:trPr>
        <w:tc>
          <w:tcPr>
            <w:cnfStyle w:val="001000000000"/>
            <w:tcW w:w="1278" w:type="dxa"/>
          </w:tcPr>
          <w:p w:rsidR="00DE484E" w:rsidRPr="004A58D3" w:rsidRDefault="00DE484E" w:rsidP="008B73D7">
            <w:pPr>
              <w:rPr>
                <w:b w:val="0"/>
                <w:lang w:bidi="ar-SA"/>
              </w:rPr>
            </w:pPr>
            <w:r>
              <w:rPr>
                <w:b w:val="0"/>
                <w:lang w:bidi="ar-SA"/>
              </w:rPr>
              <w:t>PUT</w:t>
            </w:r>
          </w:p>
        </w:tc>
        <w:tc>
          <w:tcPr>
            <w:tcW w:w="3600" w:type="dxa"/>
          </w:tcPr>
          <w:p w:rsidR="00DE484E" w:rsidRPr="00726DDF" w:rsidRDefault="00DE484E" w:rsidP="00E760C2">
            <w:pPr>
              <w:cnfStyle w:val="000000100000"/>
              <w:rPr>
                <w:rFonts w:ascii="Courier New" w:hAnsi="Courier New" w:cs="Courier New"/>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confidenceInterval</w:t>
            </w:r>
          </w:p>
        </w:tc>
        <w:tc>
          <w:tcPr>
            <w:tcW w:w="1440" w:type="dxa"/>
          </w:tcPr>
          <w:p w:rsidR="00DE484E" w:rsidRPr="00EE3956" w:rsidRDefault="00DE484E" w:rsidP="008B73D7">
            <w:pPr>
              <w:cnfStyle w:val="000000100000"/>
            </w:pPr>
            <w:r w:rsidRPr="00EE3956">
              <w:rPr>
                <w:lang w:bidi="ar-SA"/>
              </w:rPr>
              <w:t>Confidence Interval object</w:t>
            </w:r>
          </w:p>
        </w:tc>
        <w:tc>
          <w:tcPr>
            <w:tcW w:w="1511" w:type="dxa"/>
          </w:tcPr>
          <w:p w:rsidR="00DE484E" w:rsidRDefault="00DE484E" w:rsidP="008B73D7">
            <w:pPr>
              <w:cnfStyle w:val="000000100000"/>
            </w:pPr>
            <w:r w:rsidRPr="005313F5">
              <w:rPr>
                <w:lang w:bidi="ar-SA"/>
              </w:rPr>
              <w:t>Confidence Interval object</w:t>
            </w:r>
          </w:p>
        </w:tc>
        <w:tc>
          <w:tcPr>
            <w:tcW w:w="2359" w:type="dxa"/>
          </w:tcPr>
          <w:p w:rsidR="00DE484E" w:rsidRPr="004A58D3" w:rsidRDefault="00DE484E" w:rsidP="00606ED8">
            <w:pPr>
              <w:cnfStyle w:val="000000100000"/>
              <w:rPr>
                <w:lang w:bidi="ar-SA"/>
              </w:rPr>
            </w:pPr>
            <w:r>
              <w:rPr>
                <w:lang w:bidi="ar-SA"/>
              </w:rPr>
              <w:t>This command updates a confidence interval</w:t>
            </w:r>
            <w:r w:rsidR="003F3188">
              <w:rPr>
                <w:lang w:bidi="ar-SA"/>
              </w:rPr>
              <w:t xml:space="preserve"> object</w:t>
            </w:r>
            <w:r>
              <w:rPr>
                <w:lang w:bidi="ar-SA"/>
              </w:rPr>
              <w:t xml:space="preserve"> of the specified </w:t>
            </w:r>
            <w:r w:rsidR="00F134BE">
              <w:rPr>
                <w:lang w:bidi="ar-SA"/>
              </w:rPr>
              <w:t>study desig</w:t>
            </w:r>
            <w:r w:rsidR="000C04E6">
              <w:rPr>
                <w:lang w:bidi="ar-SA"/>
              </w:rPr>
              <w:t>n</w:t>
            </w:r>
            <w:r>
              <w:rPr>
                <w:lang w:bidi="ar-SA"/>
              </w:rPr>
              <w:t xml:space="preserve">. </w:t>
            </w:r>
            <w:r w:rsidR="00606ED8">
              <w:rPr>
                <w:lang w:bidi="ar-SA"/>
              </w:rPr>
              <w:t>Updated</w:t>
            </w:r>
            <w:r>
              <w:rPr>
                <w:lang w:bidi="ar-SA"/>
              </w:rPr>
              <w:t xml:space="preserve"> confidence Interval</w:t>
            </w:r>
            <w:r w:rsidR="003F29CE">
              <w:rPr>
                <w:lang w:bidi="ar-SA"/>
              </w:rPr>
              <w:t xml:space="preserve"> object</w:t>
            </w:r>
            <w:r>
              <w:rPr>
                <w:lang w:bidi="ar-SA"/>
              </w:rPr>
              <w:t xml:space="preserve"> is returned back to the user.</w:t>
            </w:r>
          </w:p>
        </w:tc>
      </w:tr>
      <w:tr w:rsidR="00551903" w:rsidRPr="002E1C35" w:rsidTr="008B73D7">
        <w:tc>
          <w:tcPr>
            <w:cnfStyle w:val="001000000000"/>
            <w:tcW w:w="1278" w:type="dxa"/>
          </w:tcPr>
          <w:p w:rsidR="00551903" w:rsidRPr="004A58D3" w:rsidRDefault="00551903" w:rsidP="008B73D7">
            <w:pPr>
              <w:rPr>
                <w:b w:val="0"/>
                <w:lang w:bidi="ar-SA"/>
              </w:rPr>
            </w:pPr>
            <w:r>
              <w:rPr>
                <w:b w:val="0"/>
                <w:lang w:bidi="ar-SA"/>
              </w:rPr>
              <w:t>DELETE</w:t>
            </w:r>
          </w:p>
        </w:tc>
        <w:tc>
          <w:tcPr>
            <w:tcW w:w="3600" w:type="dxa"/>
          </w:tcPr>
          <w:p w:rsidR="00551903" w:rsidRPr="004A58D3" w:rsidRDefault="00EE3956" w:rsidP="00E760C2">
            <w:pPr>
              <w:cnfStyle w:val="000000000000"/>
              <w:rPr>
                <w:lang w:bidi="ar-SA"/>
              </w:rPr>
            </w:pPr>
            <w:r w:rsidRPr="00EE3956">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EE3956">
              <w:rPr>
                <w:rFonts w:ascii="Courier New" w:hAnsi="Courier New" w:cs="Courier New"/>
                <w:sz w:val="20"/>
                <w:szCs w:val="20"/>
                <w:lang w:bidi="ar-SA"/>
              </w:rPr>
              <w:t>/confidenceInterval</w:t>
            </w:r>
          </w:p>
        </w:tc>
        <w:tc>
          <w:tcPr>
            <w:tcW w:w="1440" w:type="dxa"/>
          </w:tcPr>
          <w:p w:rsidR="00551903" w:rsidRPr="006359A6" w:rsidRDefault="00551903" w:rsidP="008B73D7">
            <w:pPr>
              <w:cnfStyle w:val="000000000000"/>
              <w:rPr>
                <w:b/>
                <w:lang w:bidi="ar-SA"/>
              </w:rPr>
            </w:pPr>
            <w:r w:rsidRPr="006359A6">
              <w:rPr>
                <w:b/>
                <w:lang w:bidi="ar-SA"/>
              </w:rPr>
              <w:t>-</w:t>
            </w:r>
          </w:p>
        </w:tc>
        <w:tc>
          <w:tcPr>
            <w:tcW w:w="1511" w:type="dxa"/>
          </w:tcPr>
          <w:p w:rsidR="00551903" w:rsidRDefault="00551903" w:rsidP="008B73D7">
            <w:pPr>
              <w:cnfStyle w:val="000000000000"/>
            </w:pPr>
            <w:r w:rsidRPr="005313F5">
              <w:rPr>
                <w:lang w:bidi="ar-SA"/>
              </w:rPr>
              <w:t>Confidence Interval object</w:t>
            </w:r>
          </w:p>
        </w:tc>
        <w:tc>
          <w:tcPr>
            <w:tcW w:w="2359" w:type="dxa"/>
          </w:tcPr>
          <w:p w:rsidR="00551903" w:rsidRPr="004A58D3" w:rsidRDefault="00551903" w:rsidP="000B0975">
            <w:pPr>
              <w:cnfStyle w:val="000000000000"/>
              <w:rPr>
                <w:lang w:bidi="ar-SA"/>
              </w:rPr>
            </w:pPr>
            <w:r>
              <w:rPr>
                <w:lang w:bidi="ar-SA"/>
              </w:rPr>
              <w:t xml:space="preserve">This command deletes a </w:t>
            </w:r>
            <w:r w:rsidR="000B0975">
              <w:rPr>
                <w:lang w:bidi="ar-SA"/>
              </w:rPr>
              <w:t>confidence interval object</w:t>
            </w:r>
            <w:r>
              <w:rPr>
                <w:lang w:bidi="ar-SA"/>
              </w:rPr>
              <w:t xml:space="preserve"> </w:t>
            </w:r>
            <w:r w:rsidR="000B0975">
              <w:rPr>
                <w:lang w:bidi="ar-SA"/>
              </w:rPr>
              <w:t>for specified study design.</w:t>
            </w:r>
            <w:r>
              <w:rPr>
                <w:lang w:bidi="ar-SA"/>
              </w:rPr>
              <w:t xml:space="preserve"> </w:t>
            </w:r>
          </w:p>
        </w:tc>
      </w:tr>
    </w:tbl>
    <w:p w:rsidR="00DF2D51" w:rsidRDefault="00DF2D51" w:rsidP="005A34B5">
      <w:pPr>
        <w:pStyle w:val="Heading3"/>
        <w:spacing w:line="360" w:lineRule="auto"/>
        <w:rPr>
          <w:lang w:bidi="ar-SA"/>
        </w:rPr>
      </w:pPr>
      <w:r>
        <w:rPr>
          <w:lang w:bidi="ar-SA"/>
        </w:rPr>
        <w:t>Operations on Power Curve Object</w:t>
      </w:r>
    </w:p>
    <w:tbl>
      <w:tblPr>
        <w:tblStyle w:val="MediumGrid1-Accent1"/>
        <w:tblW w:w="10188" w:type="dxa"/>
        <w:tblLayout w:type="fixed"/>
        <w:tblLook w:val="04A0"/>
      </w:tblPr>
      <w:tblGrid>
        <w:gridCol w:w="1278"/>
        <w:gridCol w:w="3600"/>
        <w:gridCol w:w="1440"/>
        <w:gridCol w:w="1511"/>
        <w:gridCol w:w="2359"/>
      </w:tblGrid>
      <w:tr w:rsidR="005A34B5" w:rsidRPr="004A58D3" w:rsidTr="008B73D7">
        <w:trPr>
          <w:cnfStyle w:val="100000000000"/>
        </w:trPr>
        <w:tc>
          <w:tcPr>
            <w:cnfStyle w:val="001000000000"/>
            <w:tcW w:w="1278" w:type="dxa"/>
          </w:tcPr>
          <w:p w:rsidR="005A34B5" w:rsidRPr="004A58D3" w:rsidRDefault="005A34B5" w:rsidP="008B73D7">
            <w:pPr>
              <w:rPr>
                <w:lang w:bidi="ar-SA"/>
              </w:rPr>
            </w:pPr>
            <w:r w:rsidRPr="004A58D3">
              <w:rPr>
                <w:lang w:bidi="ar-SA"/>
              </w:rPr>
              <w:t>Command</w:t>
            </w:r>
          </w:p>
        </w:tc>
        <w:tc>
          <w:tcPr>
            <w:tcW w:w="3600" w:type="dxa"/>
          </w:tcPr>
          <w:p w:rsidR="005A34B5" w:rsidRPr="004A58D3" w:rsidRDefault="005A34B5" w:rsidP="008B73D7">
            <w:pPr>
              <w:cnfStyle w:val="100000000000"/>
              <w:rPr>
                <w:lang w:bidi="ar-SA"/>
              </w:rPr>
            </w:pPr>
            <w:r w:rsidRPr="004A58D3">
              <w:rPr>
                <w:lang w:bidi="ar-SA"/>
              </w:rPr>
              <w:t>URI</w:t>
            </w:r>
          </w:p>
        </w:tc>
        <w:tc>
          <w:tcPr>
            <w:tcW w:w="1440" w:type="dxa"/>
          </w:tcPr>
          <w:p w:rsidR="005A34B5" w:rsidRPr="004A58D3" w:rsidRDefault="005A34B5" w:rsidP="008B73D7">
            <w:pPr>
              <w:cnfStyle w:val="100000000000"/>
              <w:rPr>
                <w:lang w:bidi="ar-SA"/>
              </w:rPr>
            </w:pPr>
            <w:r w:rsidRPr="004A58D3">
              <w:rPr>
                <w:lang w:bidi="ar-SA"/>
              </w:rPr>
              <w:t>Input</w:t>
            </w:r>
          </w:p>
        </w:tc>
        <w:tc>
          <w:tcPr>
            <w:tcW w:w="1511" w:type="dxa"/>
          </w:tcPr>
          <w:p w:rsidR="005A34B5" w:rsidRPr="004A58D3" w:rsidRDefault="005A34B5" w:rsidP="008B73D7">
            <w:pPr>
              <w:cnfStyle w:val="100000000000"/>
              <w:rPr>
                <w:lang w:bidi="ar-SA"/>
              </w:rPr>
            </w:pPr>
            <w:r w:rsidRPr="004A58D3">
              <w:rPr>
                <w:lang w:bidi="ar-SA"/>
              </w:rPr>
              <w:t>Output</w:t>
            </w:r>
          </w:p>
        </w:tc>
        <w:tc>
          <w:tcPr>
            <w:tcW w:w="2359" w:type="dxa"/>
          </w:tcPr>
          <w:p w:rsidR="005A34B5" w:rsidRPr="004A58D3" w:rsidRDefault="005A34B5" w:rsidP="008B73D7">
            <w:pPr>
              <w:cnfStyle w:val="100000000000"/>
              <w:rPr>
                <w:lang w:bidi="ar-SA"/>
              </w:rPr>
            </w:pPr>
            <w:r w:rsidRPr="004A58D3">
              <w:rPr>
                <w:lang w:bidi="ar-SA"/>
              </w:rPr>
              <w:t>Description</w:t>
            </w:r>
          </w:p>
        </w:tc>
      </w:tr>
      <w:tr w:rsidR="005A34B5" w:rsidRPr="002E1C35" w:rsidTr="008B73D7">
        <w:trPr>
          <w:cnfStyle w:val="000000100000"/>
        </w:trPr>
        <w:tc>
          <w:tcPr>
            <w:cnfStyle w:val="001000000000"/>
            <w:tcW w:w="1278" w:type="dxa"/>
          </w:tcPr>
          <w:p w:rsidR="005A34B5" w:rsidRPr="004A58D3" w:rsidRDefault="005A34B5" w:rsidP="008B73D7">
            <w:pPr>
              <w:rPr>
                <w:b w:val="0"/>
                <w:lang w:bidi="ar-SA"/>
              </w:rPr>
            </w:pPr>
            <w:r w:rsidRPr="004A58D3">
              <w:rPr>
                <w:b w:val="0"/>
                <w:lang w:bidi="ar-SA"/>
              </w:rPr>
              <w:t>GET</w:t>
            </w:r>
          </w:p>
        </w:tc>
        <w:tc>
          <w:tcPr>
            <w:tcW w:w="3600" w:type="dxa"/>
          </w:tcPr>
          <w:p w:rsidR="005A34B5" w:rsidRPr="00726DDF" w:rsidRDefault="005A34B5" w:rsidP="00E760C2">
            <w:pPr>
              <w:cnfStyle w:val="0000001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powerCurve</w:t>
            </w:r>
          </w:p>
        </w:tc>
        <w:tc>
          <w:tcPr>
            <w:tcW w:w="1440" w:type="dxa"/>
          </w:tcPr>
          <w:p w:rsidR="005A34B5" w:rsidRPr="006359A6" w:rsidRDefault="005A34B5" w:rsidP="008B73D7">
            <w:pPr>
              <w:cnfStyle w:val="000000100000"/>
              <w:rPr>
                <w:b/>
                <w:lang w:bidi="ar-SA"/>
              </w:rPr>
            </w:pPr>
            <w:r w:rsidRPr="006359A6">
              <w:rPr>
                <w:b/>
                <w:lang w:bidi="ar-SA"/>
              </w:rPr>
              <w:t>-</w:t>
            </w:r>
          </w:p>
        </w:tc>
        <w:tc>
          <w:tcPr>
            <w:tcW w:w="1511" w:type="dxa"/>
          </w:tcPr>
          <w:p w:rsidR="005A34B5" w:rsidRPr="004A58D3" w:rsidRDefault="000B3557" w:rsidP="008B73D7">
            <w:pPr>
              <w:cnfStyle w:val="000000100000"/>
              <w:rPr>
                <w:lang w:bidi="ar-SA"/>
              </w:rPr>
            </w:pPr>
            <w:r>
              <w:rPr>
                <w:lang w:bidi="ar-SA"/>
              </w:rPr>
              <w:t>Power Curve</w:t>
            </w:r>
            <w:r w:rsidR="005A34B5">
              <w:rPr>
                <w:lang w:bidi="ar-SA"/>
              </w:rPr>
              <w:t xml:space="preserve"> object</w:t>
            </w:r>
          </w:p>
        </w:tc>
        <w:tc>
          <w:tcPr>
            <w:tcW w:w="2359" w:type="dxa"/>
          </w:tcPr>
          <w:p w:rsidR="005A34B5" w:rsidRPr="004A58D3" w:rsidRDefault="005A34B5" w:rsidP="00CF5EB5">
            <w:pPr>
              <w:cnfStyle w:val="000000100000"/>
              <w:rPr>
                <w:lang w:bidi="ar-SA"/>
              </w:rPr>
            </w:pPr>
            <w:r>
              <w:rPr>
                <w:lang w:bidi="ar-SA"/>
              </w:rPr>
              <w:t xml:space="preserve">This command retrieves a </w:t>
            </w:r>
            <w:r w:rsidR="00CF5EB5">
              <w:rPr>
                <w:lang w:bidi="ar-SA"/>
              </w:rPr>
              <w:t>power curve object</w:t>
            </w:r>
            <w:r>
              <w:rPr>
                <w:lang w:bidi="ar-SA"/>
              </w:rPr>
              <w:t xml:space="preserve"> related to </w:t>
            </w:r>
            <w:r w:rsidR="00CF5EB5">
              <w:rPr>
                <w:lang w:bidi="ar-SA"/>
              </w:rPr>
              <w:t>the</w:t>
            </w:r>
            <w:r>
              <w:rPr>
                <w:lang w:bidi="ar-SA"/>
              </w:rPr>
              <w:t xml:space="preserve"> study design specified by a UUID.</w:t>
            </w:r>
          </w:p>
        </w:tc>
      </w:tr>
      <w:tr w:rsidR="000B3557" w:rsidRPr="002E1C35" w:rsidTr="008B73D7">
        <w:tc>
          <w:tcPr>
            <w:cnfStyle w:val="001000000000"/>
            <w:tcW w:w="1278" w:type="dxa"/>
          </w:tcPr>
          <w:p w:rsidR="000B3557" w:rsidRPr="004A58D3" w:rsidRDefault="000B3557" w:rsidP="008B73D7">
            <w:pPr>
              <w:rPr>
                <w:b w:val="0"/>
                <w:lang w:bidi="ar-SA"/>
              </w:rPr>
            </w:pPr>
            <w:r w:rsidRPr="004A58D3">
              <w:rPr>
                <w:b w:val="0"/>
                <w:lang w:bidi="ar-SA"/>
              </w:rPr>
              <w:t>POST</w:t>
            </w:r>
          </w:p>
        </w:tc>
        <w:tc>
          <w:tcPr>
            <w:tcW w:w="3600" w:type="dxa"/>
          </w:tcPr>
          <w:p w:rsidR="000B3557" w:rsidRPr="00726DDF" w:rsidRDefault="000B3557" w:rsidP="00E760C2">
            <w:pPr>
              <w:cnfStyle w:val="0000000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powerCurve</w:t>
            </w:r>
          </w:p>
        </w:tc>
        <w:tc>
          <w:tcPr>
            <w:tcW w:w="1440" w:type="dxa"/>
          </w:tcPr>
          <w:p w:rsidR="000B3557" w:rsidRPr="004A58D3" w:rsidRDefault="000B3557" w:rsidP="008B73D7">
            <w:pPr>
              <w:cnfStyle w:val="000000000000"/>
              <w:rPr>
                <w:lang w:bidi="ar-SA"/>
              </w:rPr>
            </w:pPr>
            <w:r>
              <w:rPr>
                <w:lang w:bidi="ar-SA"/>
              </w:rPr>
              <w:t>Power Curve object</w:t>
            </w:r>
          </w:p>
        </w:tc>
        <w:tc>
          <w:tcPr>
            <w:tcW w:w="1511" w:type="dxa"/>
          </w:tcPr>
          <w:p w:rsidR="000B3557" w:rsidRPr="004A58D3" w:rsidRDefault="000B3557" w:rsidP="008B73D7">
            <w:pPr>
              <w:cnfStyle w:val="000000000000"/>
              <w:rPr>
                <w:lang w:bidi="ar-SA"/>
              </w:rPr>
            </w:pPr>
            <w:r>
              <w:rPr>
                <w:lang w:bidi="ar-SA"/>
              </w:rPr>
              <w:t>Power Curve object</w:t>
            </w:r>
          </w:p>
        </w:tc>
        <w:tc>
          <w:tcPr>
            <w:tcW w:w="2359" w:type="dxa"/>
          </w:tcPr>
          <w:p w:rsidR="000B3557" w:rsidRPr="004A58D3" w:rsidRDefault="000B3557" w:rsidP="003F29CE">
            <w:pPr>
              <w:cnfStyle w:val="000000000000"/>
              <w:rPr>
                <w:lang w:bidi="ar-SA"/>
              </w:rPr>
            </w:pPr>
            <w:r>
              <w:rPr>
                <w:lang w:bidi="ar-SA"/>
              </w:rPr>
              <w:t xml:space="preserve">This command creates a </w:t>
            </w:r>
            <w:r w:rsidR="003F29CE">
              <w:rPr>
                <w:lang w:bidi="ar-SA"/>
              </w:rPr>
              <w:t>power curve object</w:t>
            </w:r>
            <w:r>
              <w:rPr>
                <w:lang w:bidi="ar-SA"/>
              </w:rPr>
              <w:t xml:space="preserve"> for the specified study design. Created </w:t>
            </w:r>
            <w:r w:rsidR="003F29CE">
              <w:rPr>
                <w:lang w:bidi="ar-SA"/>
              </w:rPr>
              <w:t>power curve object</w:t>
            </w:r>
            <w:r>
              <w:rPr>
                <w:lang w:bidi="ar-SA"/>
              </w:rPr>
              <w:t xml:space="preserve"> is returned back to the user.</w:t>
            </w:r>
          </w:p>
        </w:tc>
      </w:tr>
      <w:tr w:rsidR="000B3557" w:rsidRPr="002E1C35" w:rsidTr="008B73D7">
        <w:trPr>
          <w:cnfStyle w:val="000000100000"/>
        </w:trPr>
        <w:tc>
          <w:tcPr>
            <w:cnfStyle w:val="001000000000"/>
            <w:tcW w:w="1278" w:type="dxa"/>
          </w:tcPr>
          <w:p w:rsidR="000B3557" w:rsidRPr="004A58D3" w:rsidRDefault="000B3557" w:rsidP="008B73D7">
            <w:pPr>
              <w:rPr>
                <w:b w:val="0"/>
                <w:lang w:bidi="ar-SA"/>
              </w:rPr>
            </w:pPr>
            <w:r>
              <w:rPr>
                <w:b w:val="0"/>
                <w:lang w:bidi="ar-SA"/>
              </w:rPr>
              <w:lastRenderedPageBreak/>
              <w:t>PUT</w:t>
            </w:r>
          </w:p>
        </w:tc>
        <w:tc>
          <w:tcPr>
            <w:tcW w:w="3600" w:type="dxa"/>
          </w:tcPr>
          <w:p w:rsidR="000B3557" w:rsidRPr="00726DDF" w:rsidRDefault="000B3557" w:rsidP="00E760C2">
            <w:pPr>
              <w:cnfStyle w:val="0000001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powerCurve</w:t>
            </w:r>
          </w:p>
        </w:tc>
        <w:tc>
          <w:tcPr>
            <w:tcW w:w="1440" w:type="dxa"/>
          </w:tcPr>
          <w:p w:rsidR="000B3557" w:rsidRPr="004A58D3" w:rsidRDefault="000B3557" w:rsidP="008B73D7">
            <w:pPr>
              <w:cnfStyle w:val="000000100000"/>
              <w:rPr>
                <w:lang w:bidi="ar-SA"/>
              </w:rPr>
            </w:pPr>
            <w:r>
              <w:rPr>
                <w:lang w:bidi="ar-SA"/>
              </w:rPr>
              <w:t>Power Curve object</w:t>
            </w:r>
          </w:p>
        </w:tc>
        <w:tc>
          <w:tcPr>
            <w:tcW w:w="1511" w:type="dxa"/>
          </w:tcPr>
          <w:p w:rsidR="000B3557" w:rsidRPr="004A58D3" w:rsidRDefault="000B3557" w:rsidP="008B73D7">
            <w:pPr>
              <w:cnfStyle w:val="000000100000"/>
              <w:rPr>
                <w:lang w:bidi="ar-SA"/>
              </w:rPr>
            </w:pPr>
            <w:r>
              <w:rPr>
                <w:lang w:bidi="ar-SA"/>
              </w:rPr>
              <w:t>Power Curve object</w:t>
            </w:r>
          </w:p>
        </w:tc>
        <w:tc>
          <w:tcPr>
            <w:tcW w:w="2359" w:type="dxa"/>
          </w:tcPr>
          <w:p w:rsidR="000B3557" w:rsidRPr="004A58D3" w:rsidRDefault="000B3557" w:rsidP="00E36E82">
            <w:pPr>
              <w:cnfStyle w:val="000000100000"/>
              <w:rPr>
                <w:lang w:bidi="ar-SA"/>
              </w:rPr>
            </w:pPr>
            <w:r>
              <w:rPr>
                <w:lang w:bidi="ar-SA"/>
              </w:rPr>
              <w:t xml:space="preserve">This command updates a </w:t>
            </w:r>
            <w:r w:rsidR="000B0975">
              <w:rPr>
                <w:lang w:bidi="ar-SA"/>
              </w:rPr>
              <w:t xml:space="preserve">power curve object </w:t>
            </w:r>
            <w:r>
              <w:rPr>
                <w:lang w:bidi="ar-SA"/>
              </w:rPr>
              <w:t xml:space="preserve">of the specified study design. Updated </w:t>
            </w:r>
            <w:r w:rsidR="00E36E82">
              <w:rPr>
                <w:lang w:bidi="ar-SA"/>
              </w:rPr>
              <w:t>power curve object</w:t>
            </w:r>
            <w:r>
              <w:rPr>
                <w:lang w:bidi="ar-SA"/>
              </w:rPr>
              <w:t xml:space="preserve"> is returned back to the user.</w:t>
            </w:r>
          </w:p>
        </w:tc>
      </w:tr>
      <w:tr w:rsidR="00ED08CD" w:rsidRPr="002E1C35" w:rsidTr="008B73D7">
        <w:tc>
          <w:tcPr>
            <w:cnfStyle w:val="001000000000"/>
            <w:tcW w:w="1278" w:type="dxa"/>
          </w:tcPr>
          <w:p w:rsidR="00ED08CD" w:rsidRPr="004A58D3" w:rsidRDefault="00ED08CD" w:rsidP="008B73D7">
            <w:pPr>
              <w:rPr>
                <w:b w:val="0"/>
                <w:lang w:bidi="ar-SA"/>
              </w:rPr>
            </w:pPr>
            <w:r>
              <w:rPr>
                <w:b w:val="0"/>
                <w:lang w:bidi="ar-SA"/>
              </w:rPr>
              <w:t>DELETE</w:t>
            </w:r>
          </w:p>
        </w:tc>
        <w:tc>
          <w:tcPr>
            <w:tcW w:w="3600" w:type="dxa"/>
          </w:tcPr>
          <w:p w:rsidR="00ED08CD" w:rsidRPr="00726DDF" w:rsidRDefault="00ED08CD" w:rsidP="00E760C2">
            <w:pPr>
              <w:cnfStyle w:val="000000000000"/>
              <w:rPr>
                <w:sz w:val="20"/>
                <w:szCs w:val="20"/>
                <w:lang w:bidi="ar-SA"/>
              </w:rPr>
            </w:pPr>
            <w:r w:rsidRPr="00726DDF">
              <w:rPr>
                <w:rFonts w:ascii="Courier New" w:hAnsi="Courier New" w:cs="Courier New"/>
                <w:sz w:val="20"/>
                <w:szCs w:val="20"/>
                <w:lang w:bidi="ar-SA"/>
              </w:rPr>
              <w:t>/study/study/</w:t>
            </w:r>
            <w:r w:rsidR="00E760C2">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powerCurve</w:t>
            </w:r>
          </w:p>
        </w:tc>
        <w:tc>
          <w:tcPr>
            <w:tcW w:w="1440" w:type="dxa"/>
          </w:tcPr>
          <w:p w:rsidR="00ED08CD" w:rsidRPr="006359A6" w:rsidRDefault="00ED08CD" w:rsidP="008B73D7">
            <w:pPr>
              <w:cnfStyle w:val="000000000000"/>
              <w:rPr>
                <w:b/>
                <w:lang w:bidi="ar-SA"/>
              </w:rPr>
            </w:pPr>
            <w:r w:rsidRPr="006359A6">
              <w:rPr>
                <w:b/>
                <w:lang w:bidi="ar-SA"/>
              </w:rPr>
              <w:t>-</w:t>
            </w:r>
          </w:p>
        </w:tc>
        <w:tc>
          <w:tcPr>
            <w:tcW w:w="1511" w:type="dxa"/>
          </w:tcPr>
          <w:p w:rsidR="00ED08CD" w:rsidRPr="004A58D3" w:rsidRDefault="00ED08CD" w:rsidP="008B73D7">
            <w:pPr>
              <w:cnfStyle w:val="000000000000"/>
              <w:rPr>
                <w:lang w:bidi="ar-SA"/>
              </w:rPr>
            </w:pPr>
            <w:r>
              <w:rPr>
                <w:lang w:bidi="ar-SA"/>
              </w:rPr>
              <w:t>Power Curve object</w:t>
            </w:r>
          </w:p>
        </w:tc>
        <w:tc>
          <w:tcPr>
            <w:tcW w:w="2359" w:type="dxa"/>
          </w:tcPr>
          <w:p w:rsidR="00ED08CD" w:rsidRPr="004A58D3" w:rsidRDefault="00ED08CD" w:rsidP="00ED08CD">
            <w:pPr>
              <w:cnfStyle w:val="000000000000"/>
              <w:rPr>
                <w:lang w:bidi="ar-SA"/>
              </w:rPr>
            </w:pPr>
            <w:r>
              <w:rPr>
                <w:lang w:bidi="ar-SA"/>
              </w:rPr>
              <w:t xml:space="preserve">This command deletes the power curve object for specified study design. </w:t>
            </w:r>
          </w:p>
        </w:tc>
      </w:tr>
    </w:tbl>
    <w:p w:rsidR="00DF2D51" w:rsidRDefault="00DF2D51" w:rsidP="005A34B5">
      <w:pPr>
        <w:pStyle w:val="Heading3"/>
        <w:spacing w:line="360" w:lineRule="auto"/>
        <w:rPr>
          <w:lang w:bidi="ar-SA"/>
        </w:rPr>
      </w:pPr>
      <w:r>
        <w:rPr>
          <w:lang w:bidi="ar-SA"/>
        </w:rPr>
        <w:t>Operations on List Object</w:t>
      </w:r>
    </w:p>
    <w:tbl>
      <w:tblPr>
        <w:tblStyle w:val="MediumGrid1-Accent1"/>
        <w:tblW w:w="10188" w:type="dxa"/>
        <w:tblLayout w:type="fixed"/>
        <w:tblLook w:val="04A0"/>
      </w:tblPr>
      <w:tblGrid>
        <w:gridCol w:w="1278"/>
        <w:gridCol w:w="3600"/>
        <w:gridCol w:w="1440"/>
        <w:gridCol w:w="1511"/>
        <w:gridCol w:w="2359"/>
      </w:tblGrid>
      <w:tr w:rsidR="00E760C2" w:rsidRPr="004A58D3" w:rsidTr="008B73D7">
        <w:trPr>
          <w:cnfStyle w:val="100000000000"/>
        </w:trPr>
        <w:tc>
          <w:tcPr>
            <w:cnfStyle w:val="001000000000"/>
            <w:tcW w:w="1278" w:type="dxa"/>
          </w:tcPr>
          <w:p w:rsidR="00E760C2" w:rsidRPr="004A58D3" w:rsidRDefault="00E760C2" w:rsidP="008B73D7">
            <w:pPr>
              <w:rPr>
                <w:lang w:bidi="ar-SA"/>
              </w:rPr>
            </w:pPr>
            <w:r w:rsidRPr="004A58D3">
              <w:rPr>
                <w:lang w:bidi="ar-SA"/>
              </w:rPr>
              <w:t>Command</w:t>
            </w:r>
          </w:p>
        </w:tc>
        <w:tc>
          <w:tcPr>
            <w:tcW w:w="3600" w:type="dxa"/>
          </w:tcPr>
          <w:p w:rsidR="00E760C2" w:rsidRPr="004A58D3" w:rsidRDefault="00E760C2" w:rsidP="008B73D7">
            <w:pPr>
              <w:cnfStyle w:val="100000000000"/>
              <w:rPr>
                <w:lang w:bidi="ar-SA"/>
              </w:rPr>
            </w:pPr>
            <w:r w:rsidRPr="004A58D3">
              <w:rPr>
                <w:lang w:bidi="ar-SA"/>
              </w:rPr>
              <w:t>URI</w:t>
            </w:r>
          </w:p>
        </w:tc>
        <w:tc>
          <w:tcPr>
            <w:tcW w:w="1440" w:type="dxa"/>
          </w:tcPr>
          <w:p w:rsidR="00E760C2" w:rsidRPr="004A58D3" w:rsidRDefault="00E760C2" w:rsidP="008B73D7">
            <w:pPr>
              <w:cnfStyle w:val="100000000000"/>
              <w:rPr>
                <w:lang w:bidi="ar-SA"/>
              </w:rPr>
            </w:pPr>
            <w:r w:rsidRPr="004A58D3">
              <w:rPr>
                <w:lang w:bidi="ar-SA"/>
              </w:rPr>
              <w:t>Input</w:t>
            </w:r>
          </w:p>
        </w:tc>
        <w:tc>
          <w:tcPr>
            <w:tcW w:w="1511" w:type="dxa"/>
          </w:tcPr>
          <w:p w:rsidR="00E760C2" w:rsidRPr="004A58D3" w:rsidRDefault="00E760C2" w:rsidP="008B73D7">
            <w:pPr>
              <w:cnfStyle w:val="100000000000"/>
              <w:rPr>
                <w:lang w:bidi="ar-SA"/>
              </w:rPr>
            </w:pPr>
            <w:r w:rsidRPr="004A58D3">
              <w:rPr>
                <w:lang w:bidi="ar-SA"/>
              </w:rPr>
              <w:t>Output</w:t>
            </w:r>
          </w:p>
        </w:tc>
        <w:tc>
          <w:tcPr>
            <w:tcW w:w="2359" w:type="dxa"/>
          </w:tcPr>
          <w:p w:rsidR="00E760C2" w:rsidRPr="004A58D3" w:rsidRDefault="00E760C2" w:rsidP="008B73D7">
            <w:pPr>
              <w:cnfStyle w:val="100000000000"/>
              <w:rPr>
                <w:lang w:bidi="ar-SA"/>
              </w:rPr>
            </w:pPr>
            <w:r w:rsidRPr="004A58D3">
              <w:rPr>
                <w:lang w:bidi="ar-SA"/>
              </w:rPr>
              <w:t>Description</w:t>
            </w:r>
          </w:p>
        </w:tc>
      </w:tr>
      <w:tr w:rsidR="00E760C2" w:rsidRPr="002E1C35" w:rsidTr="008B73D7">
        <w:trPr>
          <w:cnfStyle w:val="000000100000"/>
        </w:trPr>
        <w:tc>
          <w:tcPr>
            <w:cnfStyle w:val="001000000000"/>
            <w:tcW w:w="1278" w:type="dxa"/>
          </w:tcPr>
          <w:p w:rsidR="00E760C2" w:rsidRPr="004A58D3" w:rsidRDefault="00E760C2" w:rsidP="008B73D7">
            <w:pPr>
              <w:rPr>
                <w:b w:val="0"/>
                <w:lang w:bidi="ar-SA"/>
              </w:rPr>
            </w:pPr>
            <w:r w:rsidRPr="004A58D3">
              <w:rPr>
                <w:b w:val="0"/>
                <w:lang w:bidi="ar-SA"/>
              </w:rPr>
              <w:t>GET</w:t>
            </w:r>
          </w:p>
        </w:tc>
        <w:tc>
          <w:tcPr>
            <w:tcW w:w="3600" w:type="dxa"/>
          </w:tcPr>
          <w:p w:rsidR="00E760C2" w:rsidRPr="00726DDF" w:rsidRDefault="00E760C2" w:rsidP="00E760C2">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list</w:t>
            </w:r>
            <w:r w:rsidR="002D1DAA">
              <w:rPr>
                <w:rFonts w:ascii="Courier New" w:hAnsi="Courier New" w:cs="Courier New"/>
                <w:sz w:val="20"/>
                <w:szCs w:val="20"/>
                <w:lang w:bidi="ar-SA"/>
              </w:rPr>
              <w:t>/&lt;name&gt;</w:t>
            </w:r>
          </w:p>
        </w:tc>
        <w:tc>
          <w:tcPr>
            <w:tcW w:w="1440" w:type="dxa"/>
          </w:tcPr>
          <w:p w:rsidR="00E760C2" w:rsidRPr="006359A6" w:rsidRDefault="00E760C2" w:rsidP="008B73D7">
            <w:pPr>
              <w:cnfStyle w:val="000000100000"/>
              <w:rPr>
                <w:b/>
                <w:lang w:bidi="ar-SA"/>
              </w:rPr>
            </w:pPr>
            <w:r w:rsidRPr="006359A6">
              <w:rPr>
                <w:b/>
                <w:lang w:bidi="ar-SA"/>
              </w:rPr>
              <w:t>-</w:t>
            </w:r>
          </w:p>
        </w:tc>
        <w:tc>
          <w:tcPr>
            <w:tcW w:w="1511" w:type="dxa"/>
          </w:tcPr>
          <w:p w:rsidR="00E760C2" w:rsidRPr="004A58D3" w:rsidRDefault="005A77D8" w:rsidP="008B73D7">
            <w:pPr>
              <w:cnfStyle w:val="000000100000"/>
              <w:rPr>
                <w:lang w:bidi="ar-SA"/>
              </w:rPr>
            </w:pPr>
            <w:r>
              <w:rPr>
                <w:lang w:bidi="ar-SA"/>
              </w:rPr>
              <w:t>List</w:t>
            </w:r>
            <w:r w:rsidR="00E760C2">
              <w:rPr>
                <w:lang w:bidi="ar-SA"/>
              </w:rPr>
              <w:t xml:space="preserve"> object</w:t>
            </w:r>
          </w:p>
        </w:tc>
        <w:tc>
          <w:tcPr>
            <w:tcW w:w="2359" w:type="dxa"/>
          </w:tcPr>
          <w:p w:rsidR="00E760C2" w:rsidRPr="004A58D3" w:rsidRDefault="002D1DAA" w:rsidP="002D1DAA">
            <w:pPr>
              <w:cnfStyle w:val="000000100000"/>
              <w:rPr>
                <w:lang w:bidi="ar-SA"/>
              </w:rPr>
            </w:pPr>
            <w:r w:rsidRPr="002D1DAA">
              <w:rPr>
                <w:lang w:bidi="ar-SA"/>
              </w:rPr>
              <w:t xml:space="preserve">This command retrieves the list </w:t>
            </w:r>
            <w:r>
              <w:rPr>
                <w:lang w:bidi="ar-SA"/>
              </w:rPr>
              <w:t>with</w:t>
            </w:r>
            <w:r w:rsidRPr="002D1DAA">
              <w:rPr>
                <w:lang w:bidi="ar-SA"/>
              </w:rPr>
              <w:t xml:space="preserve"> the specified name </w:t>
            </w:r>
            <w:r>
              <w:rPr>
                <w:lang w:bidi="ar-SA"/>
              </w:rPr>
              <w:t>with the given</w:t>
            </w:r>
            <w:r w:rsidRPr="002D1DAA">
              <w:rPr>
                <w:lang w:bidi="ar-SA"/>
              </w:rPr>
              <w:t xml:space="preserve"> UUI</w:t>
            </w:r>
            <w:r>
              <w:rPr>
                <w:lang w:bidi="ar-SA"/>
              </w:rPr>
              <w:t>D.</w:t>
            </w:r>
          </w:p>
        </w:tc>
      </w:tr>
      <w:tr w:rsidR="00E8546E" w:rsidRPr="002E1C35" w:rsidTr="008B73D7">
        <w:tc>
          <w:tcPr>
            <w:cnfStyle w:val="001000000000"/>
            <w:tcW w:w="1278" w:type="dxa"/>
          </w:tcPr>
          <w:p w:rsidR="00E8546E" w:rsidRPr="004A58D3" w:rsidRDefault="00E8546E" w:rsidP="008B73D7">
            <w:pPr>
              <w:rPr>
                <w:b w:val="0"/>
                <w:lang w:bidi="ar-SA"/>
              </w:rPr>
            </w:pPr>
            <w:r w:rsidRPr="004A58D3">
              <w:rPr>
                <w:b w:val="0"/>
                <w:lang w:bidi="ar-SA"/>
              </w:rPr>
              <w:t>GET</w:t>
            </w:r>
          </w:p>
        </w:tc>
        <w:tc>
          <w:tcPr>
            <w:tcW w:w="3600" w:type="dxa"/>
          </w:tcPr>
          <w:p w:rsidR="00E8546E" w:rsidRPr="00726DDF" w:rsidRDefault="00E8546E" w:rsidP="008B73D7">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list</w:t>
            </w:r>
          </w:p>
        </w:tc>
        <w:tc>
          <w:tcPr>
            <w:tcW w:w="1440" w:type="dxa"/>
          </w:tcPr>
          <w:p w:rsidR="00E8546E" w:rsidRPr="006359A6" w:rsidRDefault="00E8546E" w:rsidP="008B73D7">
            <w:pPr>
              <w:cnfStyle w:val="000000000000"/>
              <w:rPr>
                <w:b/>
                <w:lang w:bidi="ar-SA"/>
              </w:rPr>
            </w:pPr>
            <w:r w:rsidRPr="006359A6">
              <w:rPr>
                <w:b/>
                <w:lang w:bidi="ar-SA"/>
              </w:rPr>
              <w:t>-</w:t>
            </w:r>
          </w:p>
        </w:tc>
        <w:tc>
          <w:tcPr>
            <w:tcW w:w="1511" w:type="dxa"/>
          </w:tcPr>
          <w:p w:rsidR="00E8546E" w:rsidRPr="004A58D3" w:rsidRDefault="00E8546E" w:rsidP="008B73D7">
            <w:pPr>
              <w:cnfStyle w:val="000000000000"/>
              <w:rPr>
                <w:lang w:bidi="ar-SA"/>
              </w:rPr>
            </w:pPr>
            <w:r>
              <w:rPr>
                <w:lang w:bidi="ar-SA"/>
              </w:rPr>
              <w:t>List object</w:t>
            </w:r>
          </w:p>
        </w:tc>
        <w:tc>
          <w:tcPr>
            <w:tcW w:w="2359" w:type="dxa"/>
          </w:tcPr>
          <w:p w:rsidR="00E8546E" w:rsidRPr="004A58D3" w:rsidRDefault="00E8546E" w:rsidP="00692E10">
            <w:pPr>
              <w:cnfStyle w:val="000000000000"/>
              <w:rPr>
                <w:lang w:bidi="ar-SA"/>
              </w:rPr>
            </w:pPr>
            <w:r w:rsidRPr="002D1DAA">
              <w:rPr>
                <w:lang w:bidi="ar-SA"/>
              </w:rPr>
              <w:t xml:space="preserve">This command retrieves </w:t>
            </w:r>
            <w:r>
              <w:rPr>
                <w:lang w:bidi="ar-SA"/>
              </w:rPr>
              <w:t xml:space="preserve">all the </w:t>
            </w:r>
            <w:r w:rsidRPr="002D1DAA">
              <w:rPr>
                <w:lang w:bidi="ar-SA"/>
              </w:rPr>
              <w:t>list</w:t>
            </w:r>
            <w:r>
              <w:rPr>
                <w:lang w:bidi="ar-SA"/>
              </w:rPr>
              <w:t>s</w:t>
            </w:r>
            <w:r w:rsidRPr="002D1DAA">
              <w:rPr>
                <w:lang w:bidi="ar-SA"/>
              </w:rPr>
              <w:t xml:space="preserve"> </w:t>
            </w:r>
            <w:r w:rsidR="00692E10">
              <w:rPr>
                <w:lang w:bidi="ar-SA"/>
              </w:rPr>
              <w:t>of specified study design</w:t>
            </w:r>
            <w:r>
              <w:rPr>
                <w:lang w:bidi="ar-SA"/>
              </w:rPr>
              <w:t>.</w:t>
            </w:r>
          </w:p>
        </w:tc>
      </w:tr>
      <w:tr w:rsidR="002D1DAA" w:rsidRPr="002E1C35" w:rsidTr="008B73D7">
        <w:trPr>
          <w:cnfStyle w:val="000000100000"/>
        </w:trPr>
        <w:tc>
          <w:tcPr>
            <w:cnfStyle w:val="001000000000"/>
            <w:tcW w:w="1278" w:type="dxa"/>
          </w:tcPr>
          <w:p w:rsidR="005A77D8" w:rsidRPr="004A58D3" w:rsidRDefault="005A77D8" w:rsidP="008B73D7">
            <w:pPr>
              <w:rPr>
                <w:b w:val="0"/>
                <w:lang w:bidi="ar-SA"/>
              </w:rPr>
            </w:pPr>
            <w:r w:rsidRPr="004A58D3">
              <w:rPr>
                <w:b w:val="0"/>
                <w:lang w:bidi="ar-SA"/>
              </w:rPr>
              <w:t>POST</w:t>
            </w:r>
          </w:p>
        </w:tc>
        <w:tc>
          <w:tcPr>
            <w:tcW w:w="3600" w:type="dxa"/>
          </w:tcPr>
          <w:p w:rsidR="005A77D8" w:rsidRPr="00726DDF" w:rsidRDefault="005A77D8" w:rsidP="00A6343A">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A6343A">
              <w:rPr>
                <w:rFonts w:ascii="Courier New" w:hAnsi="Courier New" w:cs="Courier New"/>
                <w:sz w:val="20"/>
                <w:szCs w:val="20"/>
                <w:lang w:bidi="ar-SA"/>
              </w:rPr>
              <w:t>list</w:t>
            </w:r>
          </w:p>
        </w:tc>
        <w:tc>
          <w:tcPr>
            <w:tcW w:w="1440" w:type="dxa"/>
          </w:tcPr>
          <w:p w:rsidR="005A77D8" w:rsidRPr="004A58D3" w:rsidRDefault="005A77D8" w:rsidP="008B73D7">
            <w:pPr>
              <w:cnfStyle w:val="000000100000"/>
              <w:rPr>
                <w:lang w:bidi="ar-SA"/>
              </w:rPr>
            </w:pPr>
            <w:r>
              <w:rPr>
                <w:lang w:bidi="ar-SA"/>
              </w:rPr>
              <w:t>List object</w:t>
            </w:r>
          </w:p>
        </w:tc>
        <w:tc>
          <w:tcPr>
            <w:tcW w:w="1511" w:type="dxa"/>
          </w:tcPr>
          <w:p w:rsidR="005A77D8" w:rsidRPr="004A58D3" w:rsidRDefault="005A77D8" w:rsidP="008B73D7">
            <w:pPr>
              <w:cnfStyle w:val="000000100000"/>
              <w:rPr>
                <w:lang w:bidi="ar-SA"/>
              </w:rPr>
            </w:pPr>
            <w:r>
              <w:rPr>
                <w:lang w:bidi="ar-SA"/>
              </w:rPr>
              <w:t>List object</w:t>
            </w:r>
          </w:p>
        </w:tc>
        <w:tc>
          <w:tcPr>
            <w:tcW w:w="2359" w:type="dxa"/>
          </w:tcPr>
          <w:p w:rsidR="005A77D8" w:rsidRPr="004A58D3" w:rsidRDefault="005A77D8" w:rsidP="00A6343A">
            <w:pPr>
              <w:cnfStyle w:val="000000100000"/>
              <w:rPr>
                <w:lang w:bidi="ar-SA"/>
              </w:rPr>
            </w:pPr>
            <w:r>
              <w:rPr>
                <w:lang w:bidi="ar-SA"/>
              </w:rPr>
              <w:t xml:space="preserve">This command creates a </w:t>
            </w:r>
            <w:r w:rsidR="00A6343A">
              <w:rPr>
                <w:lang w:bidi="ar-SA"/>
              </w:rPr>
              <w:t>list</w:t>
            </w:r>
            <w:r>
              <w:rPr>
                <w:lang w:bidi="ar-SA"/>
              </w:rPr>
              <w:t xml:space="preserve"> object for the specified study design. Created </w:t>
            </w:r>
            <w:r w:rsidR="00A6343A">
              <w:rPr>
                <w:lang w:bidi="ar-SA"/>
              </w:rPr>
              <w:t>list</w:t>
            </w:r>
            <w:r>
              <w:rPr>
                <w:lang w:bidi="ar-SA"/>
              </w:rPr>
              <w:t xml:space="preserve"> object is returned back to the user.</w:t>
            </w:r>
          </w:p>
        </w:tc>
      </w:tr>
      <w:tr w:rsidR="005A77D8" w:rsidRPr="002E1C35" w:rsidTr="008B73D7">
        <w:tc>
          <w:tcPr>
            <w:cnfStyle w:val="001000000000"/>
            <w:tcW w:w="1278" w:type="dxa"/>
          </w:tcPr>
          <w:p w:rsidR="005A77D8" w:rsidRPr="004A58D3" w:rsidRDefault="005A77D8" w:rsidP="008B73D7">
            <w:pPr>
              <w:rPr>
                <w:b w:val="0"/>
                <w:lang w:bidi="ar-SA"/>
              </w:rPr>
            </w:pPr>
            <w:r>
              <w:rPr>
                <w:b w:val="0"/>
                <w:lang w:bidi="ar-SA"/>
              </w:rPr>
              <w:t>PUT</w:t>
            </w:r>
          </w:p>
        </w:tc>
        <w:tc>
          <w:tcPr>
            <w:tcW w:w="3600" w:type="dxa"/>
          </w:tcPr>
          <w:p w:rsidR="005A77D8" w:rsidRPr="00726DDF" w:rsidRDefault="005A77D8" w:rsidP="005F478B">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5F478B">
              <w:rPr>
                <w:rFonts w:ascii="Courier New" w:hAnsi="Courier New" w:cs="Courier New"/>
                <w:sz w:val="20"/>
                <w:szCs w:val="20"/>
                <w:lang w:bidi="ar-SA"/>
              </w:rPr>
              <w:t>list/&lt;name&gt;</w:t>
            </w:r>
          </w:p>
        </w:tc>
        <w:tc>
          <w:tcPr>
            <w:tcW w:w="1440" w:type="dxa"/>
          </w:tcPr>
          <w:p w:rsidR="005A77D8" w:rsidRPr="004A58D3" w:rsidRDefault="005A77D8" w:rsidP="008B73D7">
            <w:pPr>
              <w:cnfStyle w:val="000000000000"/>
              <w:rPr>
                <w:lang w:bidi="ar-SA"/>
              </w:rPr>
            </w:pPr>
            <w:r>
              <w:rPr>
                <w:lang w:bidi="ar-SA"/>
              </w:rPr>
              <w:t>List object</w:t>
            </w:r>
          </w:p>
        </w:tc>
        <w:tc>
          <w:tcPr>
            <w:tcW w:w="1511" w:type="dxa"/>
          </w:tcPr>
          <w:p w:rsidR="005A77D8" w:rsidRPr="004A58D3" w:rsidRDefault="005A77D8" w:rsidP="008B73D7">
            <w:pPr>
              <w:cnfStyle w:val="000000000000"/>
              <w:rPr>
                <w:lang w:bidi="ar-SA"/>
              </w:rPr>
            </w:pPr>
            <w:r>
              <w:rPr>
                <w:lang w:bidi="ar-SA"/>
              </w:rPr>
              <w:t>List object</w:t>
            </w:r>
          </w:p>
        </w:tc>
        <w:tc>
          <w:tcPr>
            <w:tcW w:w="2359" w:type="dxa"/>
          </w:tcPr>
          <w:p w:rsidR="005A77D8" w:rsidRPr="004A58D3" w:rsidRDefault="005A77D8" w:rsidP="00CF6094">
            <w:pPr>
              <w:cnfStyle w:val="000000000000"/>
              <w:rPr>
                <w:lang w:bidi="ar-SA"/>
              </w:rPr>
            </w:pPr>
            <w:r>
              <w:rPr>
                <w:lang w:bidi="ar-SA"/>
              </w:rPr>
              <w:t xml:space="preserve">This command updates a </w:t>
            </w:r>
            <w:r w:rsidR="000A444D">
              <w:rPr>
                <w:lang w:bidi="ar-SA"/>
              </w:rPr>
              <w:t>list</w:t>
            </w:r>
            <w:r>
              <w:rPr>
                <w:lang w:bidi="ar-SA"/>
              </w:rPr>
              <w:t xml:space="preserve"> object of the specified study design. Updated </w:t>
            </w:r>
            <w:r w:rsidR="00CF6094">
              <w:rPr>
                <w:lang w:bidi="ar-SA"/>
              </w:rPr>
              <w:t>list</w:t>
            </w:r>
            <w:r>
              <w:rPr>
                <w:lang w:bidi="ar-SA"/>
              </w:rPr>
              <w:t xml:space="preserve"> object is returned back to the user.</w:t>
            </w:r>
          </w:p>
        </w:tc>
      </w:tr>
      <w:tr w:rsidR="002D1DAA" w:rsidRPr="002E1C35" w:rsidTr="008B73D7">
        <w:trPr>
          <w:cnfStyle w:val="000000100000"/>
        </w:trPr>
        <w:tc>
          <w:tcPr>
            <w:cnfStyle w:val="001000000000"/>
            <w:tcW w:w="1278" w:type="dxa"/>
          </w:tcPr>
          <w:p w:rsidR="005A77D8" w:rsidRPr="004A58D3" w:rsidRDefault="005A77D8" w:rsidP="008B73D7">
            <w:pPr>
              <w:rPr>
                <w:b w:val="0"/>
                <w:lang w:bidi="ar-SA"/>
              </w:rPr>
            </w:pPr>
            <w:r>
              <w:rPr>
                <w:b w:val="0"/>
                <w:lang w:bidi="ar-SA"/>
              </w:rPr>
              <w:t>DELETE</w:t>
            </w:r>
          </w:p>
        </w:tc>
        <w:tc>
          <w:tcPr>
            <w:tcW w:w="3600" w:type="dxa"/>
          </w:tcPr>
          <w:p w:rsidR="005A77D8" w:rsidRPr="00726DDF" w:rsidRDefault="005A77D8" w:rsidP="00A6343A">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A6343A">
              <w:rPr>
                <w:rFonts w:ascii="Courier New" w:hAnsi="Courier New" w:cs="Courier New"/>
                <w:sz w:val="20"/>
                <w:szCs w:val="20"/>
                <w:lang w:bidi="ar-SA"/>
              </w:rPr>
              <w:t>list/&lt;name&gt;</w:t>
            </w:r>
          </w:p>
        </w:tc>
        <w:tc>
          <w:tcPr>
            <w:tcW w:w="1440" w:type="dxa"/>
          </w:tcPr>
          <w:p w:rsidR="005A77D8" w:rsidRPr="006359A6" w:rsidRDefault="005A77D8" w:rsidP="008B73D7">
            <w:pPr>
              <w:cnfStyle w:val="000000100000"/>
              <w:rPr>
                <w:b/>
                <w:lang w:bidi="ar-SA"/>
              </w:rPr>
            </w:pPr>
            <w:r w:rsidRPr="006359A6">
              <w:rPr>
                <w:b/>
                <w:lang w:bidi="ar-SA"/>
              </w:rPr>
              <w:t>-</w:t>
            </w:r>
          </w:p>
        </w:tc>
        <w:tc>
          <w:tcPr>
            <w:tcW w:w="1511" w:type="dxa"/>
          </w:tcPr>
          <w:p w:rsidR="005A77D8" w:rsidRPr="004A58D3" w:rsidRDefault="005A77D8" w:rsidP="008B73D7">
            <w:pPr>
              <w:cnfStyle w:val="000000100000"/>
              <w:rPr>
                <w:lang w:bidi="ar-SA"/>
              </w:rPr>
            </w:pPr>
            <w:r>
              <w:rPr>
                <w:lang w:bidi="ar-SA"/>
              </w:rPr>
              <w:t>List object</w:t>
            </w:r>
          </w:p>
        </w:tc>
        <w:tc>
          <w:tcPr>
            <w:tcW w:w="2359" w:type="dxa"/>
          </w:tcPr>
          <w:p w:rsidR="005A77D8" w:rsidRPr="004A58D3" w:rsidRDefault="005A77D8" w:rsidP="00A6343A">
            <w:pPr>
              <w:cnfStyle w:val="000000100000"/>
              <w:rPr>
                <w:lang w:bidi="ar-SA"/>
              </w:rPr>
            </w:pPr>
            <w:r>
              <w:rPr>
                <w:lang w:bidi="ar-SA"/>
              </w:rPr>
              <w:t xml:space="preserve">This command deletes the </w:t>
            </w:r>
            <w:r w:rsidR="00A6343A">
              <w:rPr>
                <w:lang w:bidi="ar-SA"/>
              </w:rPr>
              <w:t>list</w:t>
            </w:r>
            <w:r>
              <w:rPr>
                <w:lang w:bidi="ar-SA"/>
              </w:rPr>
              <w:t xml:space="preserve"> object</w:t>
            </w:r>
            <w:r w:rsidR="00A6343A">
              <w:rPr>
                <w:lang w:bidi="ar-SA"/>
              </w:rPr>
              <w:t xml:space="preserve"> with provided name</w:t>
            </w:r>
            <w:r>
              <w:rPr>
                <w:lang w:bidi="ar-SA"/>
              </w:rPr>
              <w:t xml:space="preserve"> for specified study design. </w:t>
            </w:r>
          </w:p>
        </w:tc>
      </w:tr>
    </w:tbl>
    <w:p w:rsidR="00DF2D51" w:rsidRDefault="00DF2D51" w:rsidP="005A34B5">
      <w:pPr>
        <w:pStyle w:val="Heading3"/>
        <w:spacing w:line="360" w:lineRule="auto"/>
        <w:rPr>
          <w:lang w:bidi="ar-SA"/>
        </w:rPr>
      </w:pPr>
      <w:r>
        <w:rPr>
          <w:lang w:bidi="ar-SA"/>
        </w:rPr>
        <w:t>Operations on Matrix Object</w:t>
      </w:r>
    </w:p>
    <w:tbl>
      <w:tblPr>
        <w:tblStyle w:val="MediumGrid1-Accent1"/>
        <w:tblW w:w="10188" w:type="dxa"/>
        <w:tblLayout w:type="fixed"/>
        <w:tblLook w:val="04A0"/>
      </w:tblPr>
      <w:tblGrid>
        <w:gridCol w:w="1278"/>
        <w:gridCol w:w="3600"/>
        <w:gridCol w:w="1440"/>
        <w:gridCol w:w="1511"/>
        <w:gridCol w:w="2359"/>
      </w:tblGrid>
      <w:tr w:rsidR="00CB7A54" w:rsidRPr="004A58D3" w:rsidTr="008B73D7">
        <w:trPr>
          <w:cnfStyle w:val="100000000000"/>
        </w:trPr>
        <w:tc>
          <w:tcPr>
            <w:cnfStyle w:val="001000000000"/>
            <w:tcW w:w="1278" w:type="dxa"/>
          </w:tcPr>
          <w:p w:rsidR="00CB7A54" w:rsidRPr="004A58D3" w:rsidRDefault="00CB7A54" w:rsidP="008B73D7">
            <w:pPr>
              <w:rPr>
                <w:lang w:bidi="ar-SA"/>
              </w:rPr>
            </w:pPr>
            <w:r w:rsidRPr="004A58D3">
              <w:rPr>
                <w:lang w:bidi="ar-SA"/>
              </w:rPr>
              <w:t>Command</w:t>
            </w:r>
          </w:p>
        </w:tc>
        <w:tc>
          <w:tcPr>
            <w:tcW w:w="3600" w:type="dxa"/>
          </w:tcPr>
          <w:p w:rsidR="00CB7A54" w:rsidRPr="004A58D3" w:rsidRDefault="00CB7A54" w:rsidP="008B73D7">
            <w:pPr>
              <w:cnfStyle w:val="100000000000"/>
              <w:rPr>
                <w:lang w:bidi="ar-SA"/>
              </w:rPr>
            </w:pPr>
            <w:r w:rsidRPr="004A58D3">
              <w:rPr>
                <w:lang w:bidi="ar-SA"/>
              </w:rPr>
              <w:t>URI</w:t>
            </w:r>
          </w:p>
        </w:tc>
        <w:tc>
          <w:tcPr>
            <w:tcW w:w="1440" w:type="dxa"/>
          </w:tcPr>
          <w:p w:rsidR="00CB7A54" w:rsidRPr="004A58D3" w:rsidRDefault="00CB7A54" w:rsidP="008B73D7">
            <w:pPr>
              <w:cnfStyle w:val="100000000000"/>
              <w:rPr>
                <w:lang w:bidi="ar-SA"/>
              </w:rPr>
            </w:pPr>
            <w:r w:rsidRPr="004A58D3">
              <w:rPr>
                <w:lang w:bidi="ar-SA"/>
              </w:rPr>
              <w:t>Input</w:t>
            </w:r>
          </w:p>
        </w:tc>
        <w:tc>
          <w:tcPr>
            <w:tcW w:w="1511" w:type="dxa"/>
          </w:tcPr>
          <w:p w:rsidR="00CB7A54" w:rsidRPr="004A58D3" w:rsidRDefault="00CB7A54" w:rsidP="008B73D7">
            <w:pPr>
              <w:cnfStyle w:val="100000000000"/>
              <w:rPr>
                <w:lang w:bidi="ar-SA"/>
              </w:rPr>
            </w:pPr>
            <w:r w:rsidRPr="004A58D3">
              <w:rPr>
                <w:lang w:bidi="ar-SA"/>
              </w:rPr>
              <w:t>Output</w:t>
            </w:r>
          </w:p>
        </w:tc>
        <w:tc>
          <w:tcPr>
            <w:tcW w:w="2359" w:type="dxa"/>
          </w:tcPr>
          <w:p w:rsidR="00CB7A54" w:rsidRPr="004A58D3" w:rsidRDefault="00CB7A54" w:rsidP="008B73D7">
            <w:pPr>
              <w:cnfStyle w:val="100000000000"/>
              <w:rPr>
                <w:lang w:bidi="ar-SA"/>
              </w:rPr>
            </w:pPr>
            <w:r w:rsidRPr="004A58D3">
              <w:rPr>
                <w:lang w:bidi="ar-SA"/>
              </w:rPr>
              <w:t>Description</w:t>
            </w:r>
          </w:p>
        </w:tc>
      </w:tr>
      <w:tr w:rsidR="00CB7A54" w:rsidRPr="002E1C35" w:rsidTr="008B73D7">
        <w:trPr>
          <w:cnfStyle w:val="000000100000"/>
        </w:trPr>
        <w:tc>
          <w:tcPr>
            <w:cnfStyle w:val="001000000000"/>
            <w:tcW w:w="1278" w:type="dxa"/>
          </w:tcPr>
          <w:p w:rsidR="00CB7A54" w:rsidRPr="004A58D3" w:rsidRDefault="00CB7A54" w:rsidP="008B73D7">
            <w:pPr>
              <w:rPr>
                <w:b w:val="0"/>
                <w:lang w:bidi="ar-SA"/>
              </w:rPr>
            </w:pPr>
            <w:r w:rsidRPr="004A58D3">
              <w:rPr>
                <w:b w:val="0"/>
                <w:lang w:bidi="ar-SA"/>
              </w:rPr>
              <w:t>GET</w:t>
            </w:r>
          </w:p>
        </w:tc>
        <w:tc>
          <w:tcPr>
            <w:tcW w:w="3600" w:type="dxa"/>
          </w:tcPr>
          <w:p w:rsidR="00CB7A54" w:rsidRPr="00726DDF" w:rsidRDefault="00CB7A54" w:rsidP="008F669A">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8F669A">
              <w:rPr>
                <w:rFonts w:ascii="Courier New" w:hAnsi="Courier New" w:cs="Courier New"/>
                <w:sz w:val="20"/>
                <w:szCs w:val="20"/>
                <w:lang w:bidi="ar-SA"/>
              </w:rPr>
              <w:t>matrix</w:t>
            </w:r>
            <w:r>
              <w:rPr>
                <w:rFonts w:ascii="Courier New" w:hAnsi="Courier New" w:cs="Courier New"/>
                <w:sz w:val="20"/>
                <w:szCs w:val="20"/>
                <w:lang w:bidi="ar-SA"/>
              </w:rPr>
              <w:t>/&lt;name&gt;</w:t>
            </w:r>
          </w:p>
        </w:tc>
        <w:tc>
          <w:tcPr>
            <w:tcW w:w="1440" w:type="dxa"/>
          </w:tcPr>
          <w:p w:rsidR="00CB7A54" w:rsidRPr="006359A6" w:rsidRDefault="00CB7A54" w:rsidP="008B73D7">
            <w:pPr>
              <w:cnfStyle w:val="000000100000"/>
              <w:rPr>
                <w:b/>
                <w:lang w:bidi="ar-SA"/>
              </w:rPr>
            </w:pPr>
            <w:r w:rsidRPr="006359A6">
              <w:rPr>
                <w:b/>
                <w:lang w:bidi="ar-SA"/>
              </w:rPr>
              <w:t>-</w:t>
            </w:r>
          </w:p>
        </w:tc>
        <w:tc>
          <w:tcPr>
            <w:tcW w:w="1511" w:type="dxa"/>
          </w:tcPr>
          <w:p w:rsidR="00CB7A54" w:rsidRPr="004A58D3" w:rsidRDefault="00CB7A54" w:rsidP="008B73D7">
            <w:pPr>
              <w:cnfStyle w:val="000000100000"/>
              <w:rPr>
                <w:lang w:bidi="ar-SA"/>
              </w:rPr>
            </w:pPr>
            <w:r>
              <w:rPr>
                <w:lang w:bidi="ar-SA"/>
              </w:rPr>
              <w:t>Matrix object</w:t>
            </w:r>
          </w:p>
        </w:tc>
        <w:tc>
          <w:tcPr>
            <w:tcW w:w="2359" w:type="dxa"/>
          </w:tcPr>
          <w:p w:rsidR="00CB7A54" w:rsidRPr="004A58D3" w:rsidRDefault="00CB7A54" w:rsidP="001F278C">
            <w:pPr>
              <w:cnfStyle w:val="000000100000"/>
              <w:rPr>
                <w:lang w:bidi="ar-SA"/>
              </w:rPr>
            </w:pPr>
            <w:r w:rsidRPr="002D1DAA">
              <w:rPr>
                <w:lang w:bidi="ar-SA"/>
              </w:rPr>
              <w:t xml:space="preserve">This command retrieves the </w:t>
            </w:r>
            <w:r w:rsidR="001F278C">
              <w:rPr>
                <w:lang w:bidi="ar-SA"/>
              </w:rPr>
              <w:t>matrix</w:t>
            </w:r>
            <w:r w:rsidRPr="002D1DAA">
              <w:rPr>
                <w:lang w:bidi="ar-SA"/>
              </w:rPr>
              <w:t xml:space="preserve"> </w:t>
            </w:r>
            <w:r>
              <w:rPr>
                <w:lang w:bidi="ar-SA"/>
              </w:rPr>
              <w:t>with</w:t>
            </w:r>
            <w:r w:rsidRPr="002D1DAA">
              <w:rPr>
                <w:lang w:bidi="ar-SA"/>
              </w:rPr>
              <w:t xml:space="preserve"> the specified name </w:t>
            </w:r>
            <w:r>
              <w:rPr>
                <w:lang w:bidi="ar-SA"/>
              </w:rPr>
              <w:t>with the given</w:t>
            </w:r>
            <w:r w:rsidRPr="002D1DAA">
              <w:rPr>
                <w:lang w:bidi="ar-SA"/>
              </w:rPr>
              <w:t xml:space="preserve"> UUI</w:t>
            </w:r>
            <w:r>
              <w:rPr>
                <w:lang w:bidi="ar-SA"/>
              </w:rPr>
              <w:t>D.</w:t>
            </w:r>
          </w:p>
        </w:tc>
      </w:tr>
      <w:tr w:rsidR="00CB7A54" w:rsidRPr="002E1C35" w:rsidTr="008B73D7">
        <w:tc>
          <w:tcPr>
            <w:cnfStyle w:val="001000000000"/>
            <w:tcW w:w="1278" w:type="dxa"/>
          </w:tcPr>
          <w:p w:rsidR="00CB7A54" w:rsidRPr="004A58D3" w:rsidRDefault="00CB7A54" w:rsidP="008B73D7">
            <w:pPr>
              <w:rPr>
                <w:b w:val="0"/>
                <w:lang w:bidi="ar-SA"/>
              </w:rPr>
            </w:pPr>
            <w:r w:rsidRPr="004A58D3">
              <w:rPr>
                <w:b w:val="0"/>
                <w:lang w:bidi="ar-SA"/>
              </w:rPr>
              <w:t>GET</w:t>
            </w:r>
          </w:p>
        </w:tc>
        <w:tc>
          <w:tcPr>
            <w:tcW w:w="3600" w:type="dxa"/>
          </w:tcPr>
          <w:p w:rsidR="00CB7A54" w:rsidRPr="00726DDF" w:rsidRDefault="00CB7A54" w:rsidP="00254A4E">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254A4E">
              <w:rPr>
                <w:rFonts w:ascii="Courier New" w:hAnsi="Courier New" w:cs="Courier New"/>
                <w:sz w:val="20"/>
                <w:szCs w:val="20"/>
                <w:lang w:bidi="ar-SA"/>
              </w:rPr>
              <w:t>matrix</w:t>
            </w:r>
          </w:p>
        </w:tc>
        <w:tc>
          <w:tcPr>
            <w:tcW w:w="1440" w:type="dxa"/>
          </w:tcPr>
          <w:p w:rsidR="00CB7A54" w:rsidRPr="006359A6" w:rsidRDefault="00CB7A54" w:rsidP="008B73D7">
            <w:pPr>
              <w:cnfStyle w:val="000000000000"/>
              <w:rPr>
                <w:b/>
                <w:lang w:bidi="ar-SA"/>
              </w:rPr>
            </w:pPr>
            <w:r w:rsidRPr="006359A6">
              <w:rPr>
                <w:b/>
                <w:lang w:bidi="ar-SA"/>
              </w:rPr>
              <w:t>-</w:t>
            </w:r>
          </w:p>
        </w:tc>
        <w:tc>
          <w:tcPr>
            <w:tcW w:w="1511" w:type="dxa"/>
          </w:tcPr>
          <w:p w:rsidR="00CB7A54" w:rsidRPr="004A58D3" w:rsidRDefault="00CB7A54" w:rsidP="008B73D7">
            <w:pPr>
              <w:cnfStyle w:val="000000000000"/>
              <w:rPr>
                <w:lang w:bidi="ar-SA"/>
              </w:rPr>
            </w:pPr>
            <w:r>
              <w:rPr>
                <w:lang w:bidi="ar-SA"/>
              </w:rPr>
              <w:t>Matrix object</w:t>
            </w:r>
          </w:p>
        </w:tc>
        <w:tc>
          <w:tcPr>
            <w:tcW w:w="2359" w:type="dxa"/>
          </w:tcPr>
          <w:p w:rsidR="00CB7A54" w:rsidRPr="004A58D3" w:rsidRDefault="00CB7A54" w:rsidP="001F278C">
            <w:pPr>
              <w:cnfStyle w:val="000000000000"/>
              <w:rPr>
                <w:lang w:bidi="ar-SA"/>
              </w:rPr>
            </w:pPr>
            <w:r w:rsidRPr="002D1DAA">
              <w:rPr>
                <w:lang w:bidi="ar-SA"/>
              </w:rPr>
              <w:t xml:space="preserve">This command retrieves </w:t>
            </w:r>
            <w:r>
              <w:rPr>
                <w:lang w:bidi="ar-SA"/>
              </w:rPr>
              <w:t xml:space="preserve">all the </w:t>
            </w:r>
            <w:r w:rsidR="008F669A">
              <w:rPr>
                <w:lang w:bidi="ar-SA"/>
              </w:rPr>
              <w:t>matrices o</w:t>
            </w:r>
            <w:r>
              <w:rPr>
                <w:lang w:bidi="ar-SA"/>
              </w:rPr>
              <w:t>f specified study design.</w:t>
            </w:r>
          </w:p>
        </w:tc>
      </w:tr>
      <w:tr w:rsidR="00CB7A54" w:rsidRPr="002E1C35" w:rsidTr="008B73D7">
        <w:trPr>
          <w:cnfStyle w:val="000000100000"/>
        </w:trPr>
        <w:tc>
          <w:tcPr>
            <w:cnfStyle w:val="001000000000"/>
            <w:tcW w:w="1278" w:type="dxa"/>
          </w:tcPr>
          <w:p w:rsidR="00CB7A54" w:rsidRPr="004A58D3" w:rsidRDefault="00CB7A54" w:rsidP="008B73D7">
            <w:pPr>
              <w:rPr>
                <w:b w:val="0"/>
                <w:lang w:bidi="ar-SA"/>
              </w:rPr>
            </w:pPr>
            <w:r w:rsidRPr="004A58D3">
              <w:rPr>
                <w:b w:val="0"/>
                <w:lang w:bidi="ar-SA"/>
              </w:rPr>
              <w:t>POST</w:t>
            </w:r>
          </w:p>
        </w:tc>
        <w:tc>
          <w:tcPr>
            <w:tcW w:w="3600" w:type="dxa"/>
          </w:tcPr>
          <w:p w:rsidR="00CB7A54" w:rsidRPr="00726DDF" w:rsidRDefault="00CB7A54" w:rsidP="00CB7A54">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matrix</w:t>
            </w:r>
          </w:p>
        </w:tc>
        <w:tc>
          <w:tcPr>
            <w:tcW w:w="1440" w:type="dxa"/>
          </w:tcPr>
          <w:p w:rsidR="00CB7A54" w:rsidRPr="004A58D3" w:rsidRDefault="00CB7A54" w:rsidP="008B73D7">
            <w:pPr>
              <w:cnfStyle w:val="000000100000"/>
              <w:rPr>
                <w:lang w:bidi="ar-SA"/>
              </w:rPr>
            </w:pPr>
            <w:r>
              <w:rPr>
                <w:lang w:bidi="ar-SA"/>
              </w:rPr>
              <w:t>Matrix object</w:t>
            </w:r>
          </w:p>
        </w:tc>
        <w:tc>
          <w:tcPr>
            <w:tcW w:w="1511" w:type="dxa"/>
          </w:tcPr>
          <w:p w:rsidR="00CB7A54" w:rsidRPr="004A58D3" w:rsidRDefault="00CB7A54" w:rsidP="008B73D7">
            <w:pPr>
              <w:cnfStyle w:val="000000100000"/>
              <w:rPr>
                <w:lang w:bidi="ar-SA"/>
              </w:rPr>
            </w:pPr>
            <w:r>
              <w:rPr>
                <w:lang w:bidi="ar-SA"/>
              </w:rPr>
              <w:t>Matrix object</w:t>
            </w:r>
          </w:p>
        </w:tc>
        <w:tc>
          <w:tcPr>
            <w:tcW w:w="2359" w:type="dxa"/>
          </w:tcPr>
          <w:p w:rsidR="00CB7A54" w:rsidRPr="004A58D3" w:rsidRDefault="00CB7A54" w:rsidP="00A12791">
            <w:pPr>
              <w:cnfStyle w:val="000000100000"/>
              <w:rPr>
                <w:lang w:bidi="ar-SA"/>
              </w:rPr>
            </w:pPr>
            <w:r>
              <w:rPr>
                <w:lang w:bidi="ar-SA"/>
              </w:rPr>
              <w:t xml:space="preserve">This command creates a </w:t>
            </w:r>
            <w:r w:rsidR="00A12791">
              <w:rPr>
                <w:lang w:bidi="ar-SA"/>
              </w:rPr>
              <w:t>matrix</w:t>
            </w:r>
            <w:r>
              <w:rPr>
                <w:lang w:bidi="ar-SA"/>
              </w:rPr>
              <w:t xml:space="preserve"> object for the specified study design. Created </w:t>
            </w:r>
            <w:r w:rsidR="00A12791">
              <w:rPr>
                <w:lang w:bidi="ar-SA"/>
              </w:rPr>
              <w:t>matrix</w:t>
            </w:r>
            <w:r>
              <w:rPr>
                <w:lang w:bidi="ar-SA"/>
              </w:rPr>
              <w:t xml:space="preserve"> object is </w:t>
            </w:r>
            <w:r>
              <w:rPr>
                <w:lang w:bidi="ar-SA"/>
              </w:rPr>
              <w:lastRenderedPageBreak/>
              <w:t>returned back to the user.</w:t>
            </w:r>
          </w:p>
        </w:tc>
      </w:tr>
      <w:tr w:rsidR="00CB7A54" w:rsidRPr="002E1C35" w:rsidTr="008B73D7">
        <w:tc>
          <w:tcPr>
            <w:cnfStyle w:val="001000000000"/>
            <w:tcW w:w="1278" w:type="dxa"/>
          </w:tcPr>
          <w:p w:rsidR="00CB7A54" w:rsidRPr="004A58D3" w:rsidRDefault="00CB7A54" w:rsidP="008B73D7">
            <w:pPr>
              <w:rPr>
                <w:b w:val="0"/>
                <w:lang w:bidi="ar-SA"/>
              </w:rPr>
            </w:pPr>
            <w:r>
              <w:rPr>
                <w:b w:val="0"/>
                <w:lang w:bidi="ar-SA"/>
              </w:rPr>
              <w:lastRenderedPageBreak/>
              <w:t>PUT</w:t>
            </w:r>
          </w:p>
        </w:tc>
        <w:tc>
          <w:tcPr>
            <w:tcW w:w="3600" w:type="dxa"/>
          </w:tcPr>
          <w:p w:rsidR="00CB7A54" w:rsidRPr="00726DDF" w:rsidRDefault="00CB7A54" w:rsidP="00CB7A54">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matrix/&lt;name&gt;</w:t>
            </w:r>
          </w:p>
        </w:tc>
        <w:tc>
          <w:tcPr>
            <w:tcW w:w="1440" w:type="dxa"/>
          </w:tcPr>
          <w:p w:rsidR="00CB7A54" w:rsidRPr="004A58D3" w:rsidRDefault="00CB7A54" w:rsidP="008B73D7">
            <w:pPr>
              <w:cnfStyle w:val="000000000000"/>
              <w:rPr>
                <w:lang w:bidi="ar-SA"/>
              </w:rPr>
            </w:pPr>
            <w:r>
              <w:rPr>
                <w:lang w:bidi="ar-SA"/>
              </w:rPr>
              <w:t>Matrix object</w:t>
            </w:r>
          </w:p>
        </w:tc>
        <w:tc>
          <w:tcPr>
            <w:tcW w:w="1511" w:type="dxa"/>
          </w:tcPr>
          <w:p w:rsidR="00CB7A54" w:rsidRPr="004A58D3" w:rsidRDefault="00CB7A54" w:rsidP="008B73D7">
            <w:pPr>
              <w:cnfStyle w:val="000000000000"/>
              <w:rPr>
                <w:lang w:bidi="ar-SA"/>
              </w:rPr>
            </w:pPr>
            <w:r>
              <w:rPr>
                <w:lang w:bidi="ar-SA"/>
              </w:rPr>
              <w:t>Matrix object</w:t>
            </w:r>
          </w:p>
        </w:tc>
        <w:tc>
          <w:tcPr>
            <w:tcW w:w="2359" w:type="dxa"/>
          </w:tcPr>
          <w:p w:rsidR="00CB7A54" w:rsidRPr="004A58D3" w:rsidRDefault="00CB7A54" w:rsidP="00141F67">
            <w:pPr>
              <w:cnfStyle w:val="000000000000"/>
              <w:rPr>
                <w:lang w:bidi="ar-SA"/>
              </w:rPr>
            </w:pPr>
            <w:r>
              <w:rPr>
                <w:lang w:bidi="ar-SA"/>
              </w:rPr>
              <w:t xml:space="preserve">This command updates a </w:t>
            </w:r>
            <w:r w:rsidR="00141F67">
              <w:rPr>
                <w:lang w:bidi="ar-SA"/>
              </w:rPr>
              <w:t>matrix</w:t>
            </w:r>
            <w:r>
              <w:rPr>
                <w:lang w:bidi="ar-SA"/>
              </w:rPr>
              <w:t xml:space="preserve"> object of the specified study design. Updated </w:t>
            </w:r>
            <w:r w:rsidR="00141F67">
              <w:rPr>
                <w:lang w:bidi="ar-SA"/>
              </w:rPr>
              <w:t>matrix</w:t>
            </w:r>
            <w:r>
              <w:rPr>
                <w:lang w:bidi="ar-SA"/>
              </w:rPr>
              <w:t xml:space="preserve"> object is returned back to the user.</w:t>
            </w:r>
          </w:p>
        </w:tc>
      </w:tr>
      <w:tr w:rsidR="00CB7A54" w:rsidRPr="002E1C35" w:rsidTr="008B73D7">
        <w:trPr>
          <w:cnfStyle w:val="000000100000"/>
        </w:trPr>
        <w:tc>
          <w:tcPr>
            <w:cnfStyle w:val="001000000000"/>
            <w:tcW w:w="1278" w:type="dxa"/>
          </w:tcPr>
          <w:p w:rsidR="00CB7A54" w:rsidRPr="004A58D3" w:rsidRDefault="00CB7A54" w:rsidP="008B73D7">
            <w:pPr>
              <w:rPr>
                <w:b w:val="0"/>
                <w:lang w:bidi="ar-SA"/>
              </w:rPr>
            </w:pPr>
            <w:r>
              <w:rPr>
                <w:b w:val="0"/>
                <w:lang w:bidi="ar-SA"/>
              </w:rPr>
              <w:t>DELETE</w:t>
            </w:r>
          </w:p>
        </w:tc>
        <w:tc>
          <w:tcPr>
            <w:tcW w:w="3600" w:type="dxa"/>
          </w:tcPr>
          <w:p w:rsidR="00CB7A54" w:rsidRPr="00726DDF" w:rsidRDefault="00CB7A54" w:rsidP="00254A4E">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254A4E">
              <w:rPr>
                <w:rFonts w:ascii="Courier New" w:hAnsi="Courier New" w:cs="Courier New"/>
                <w:sz w:val="20"/>
                <w:szCs w:val="20"/>
                <w:lang w:bidi="ar-SA"/>
              </w:rPr>
              <w:t>matrix</w:t>
            </w:r>
            <w:r>
              <w:rPr>
                <w:rFonts w:ascii="Courier New" w:hAnsi="Courier New" w:cs="Courier New"/>
                <w:sz w:val="20"/>
                <w:szCs w:val="20"/>
                <w:lang w:bidi="ar-SA"/>
              </w:rPr>
              <w:t>/&lt;name&gt;</w:t>
            </w:r>
          </w:p>
        </w:tc>
        <w:tc>
          <w:tcPr>
            <w:tcW w:w="1440" w:type="dxa"/>
          </w:tcPr>
          <w:p w:rsidR="00CB7A54" w:rsidRPr="006359A6" w:rsidRDefault="00CB7A54" w:rsidP="008B73D7">
            <w:pPr>
              <w:cnfStyle w:val="000000100000"/>
              <w:rPr>
                <w:b/>
                <w:lang w:bidi="ar-SA"/>
              </w:rPr>
            </w:pPr>
            <w:r w:rsidRPr="006359A6">
              <w:rPr>
                <w:b/>
                <w:lang w:bidi="ar-SA"/>
              </w:rPr>
              <w:t>-</w:t>
            </w:r>
          </w:p>
        </w:tc>
        <w:tc>
          <w:tcPr>
            <w:tcW w:w="1511" w:type="dxa"/>
          </w:tcPr>
          <w:p w:rsidR="00CB7A54" w:rsidRPr="004A58D3" w:rsidRDefault="00CB7A54" w:rsidP="008B73D7">
            <w:pPr>
              <w:cnfStyle w:val="000000100000"/>
              <w:rPr>
                <w:lang w:bidi="ar-SA"/>
              </w:rPr>
            </w:pPr>
            <w:r>
              <w:rPr>
                <w:lang w:bidi="ar-SA"/>
              </w:rPr>
              <w:t>Matrix object</w:t>
            </w:r>
          </w:p>
        </w:tc>
        <w:tc>
          <w:tcPr>
            <w:tcW w:w="2359" w:type="dxa"/>
          </w:tcPr>
          <w:p w:rsidR="00CB7A54" w:rsidRPr="004A58D3" w:rsidRDefault="00CB7A54" w:rsidP="00F22921">
            <w:pPr>
              <w:cnfStyle w:val="000000100000"/>
              <w:rPr>
                <w:lang w:bidi="ar-SA"/>
              </w:rPr>
            </w:pPr>
            <w:r>
              <w:rPr>
                <w:lang w:bidi="ar-SA"/>
              </w:rPr>
              <w:t xml:space="preserve">This command deletes the </w:t>
            </w:r>
            <w:r w:rsidR="00F22921">
              <w:rPr>
                <w:lang w:bidi="ar-SA"/>
              </w:rPr>
              <w:t>matrix</w:t>
            </w:r>
            <w:r>
              <w:rPr>
                <w:lang w:bidi="ar-SA"/>
              </w:rPr>
              <w:t xml:space="preserve"> object with provided name for specified study design. </w:t>
            </w:r>
          </w:p>
        </w:tc>
      </w:tr>
    </w:tbl>
    <w:p w:rsidR="00DF2D51" w:rsidRDefault="00DF2D51" w:rsidP="005A34B5">
      <w:pPr>
        <w:pStyle w:val="Heading3"/>
        <w:spacing w:line="360" w:lineRule="auto"/>
        <w:rPr>
          <w:lang w:bidi="ar-SA"/>
        </w:rPr>
      </w:pPr>
      <w:r>
        <w:rPr>
          <w:lang w:bidi="ar-SA"/>
        </w:rPr>
        <w:t>Operations on Within Subject Effect Object</w:t>
      </w:r>
    </w:p>
    <w:p w:rsidR="001B5714" w:rsidRPr="001B5714" w:rsidRDefault="001B5714" w:rsidP="001B5714">
      <w:pPr>
        <w:pStyle w:val="Heading4"/>
        <w:rPr>
          <w:lang w:bidi="ar-SA"/>
        </w:rPr>
      </w:pPr>
      <w:r>
        <w:rPr>
          <w:lang w:bidi="ar-SA"/>
        </w:rPr>
        <w:t>Response List Object</w:t>
      </w:r>
    </w:p>
    <w:tbl>
      <w:tblPr>
        <w:tblStyle w:val="MediumGrid1-Accent1"/>
        <w:tblW w:w="10188" w:type="dxa"/>
        <w:tblLayout w:type="fixed"/>
        <w:tblLook w:val="04A0"/>
      </w:tblPr>
      <w:tblGrid>
        <w:gridCol w:w="1278"/>
        <w:gridCol w:w="3600"/>
        <w:gridCol w:w="1440"/>
        <w:gridCol w:w="1511"/>
        <w:gridCol w:w="2359"/>
      </w:tblGrid>
      <w:tr w:rsidR="007B6B5A" w:rsidRPr="004A58D3" w:rsidTr="001B5714">
        <w:trPr>
          <w:cnfStyle w:val="100000000000"/>
        </w:trPr>
        <w:tc>
          <w:tcPr>
            <w:cnfStyle w:val="001000000000"/>
            <w:tcW w:w="1278" w:type="dxa"/>
          </w:tcPr>
          <w:p w:rsidR="007B6B5A" w:rsidRPr="004A58D3" w:rsidRDefault="007B6B5A" w:rsidP="008B73D7">
            <w:pPr>
              <w:rPr>
                <w:lang w:bidi="ar-SA"/>
              </w:rPr>
            </w:pPr>
            <w:r w:rsidRPr="004A58D3">
              <w:rPr>
                <w:lang w:bidi="ar-SA"/>
              </w:rPr>
              <w:t>Command</w:t>
            </w:r>
          </w:p>
        </w:tc>
        <w:tc>
          <w:tcPr>
            <w:tcW w:w="3600" w:type="dxa"/>
          </w:tcPr>
          <w:p w:rsidR="007B6B5A" w:rsidRPr="004A58D3" w:rsidRDefault="007B6B5A" w:rsidP="008B73D7">
            <w:pPr>
              <w:cnfStyle w:val="100000000000"/>
              <w:rPr>
                <w:lang w:bidi="ar-SA"/>
              </w:rPr>
            </w:pPr>
            <w:r w:rsidRPr="004A58D3">
              <w:rPr>
                <w:lang w:bidi="ar-SA"/>
              </w:rPr>
              <w:t>URI</w:t>
            </w:r>
          </w:p>
        </w:tc>
        <w:tc>
          <w:tcPr>
            <w:tcW w:w="1440" w:type="dxa"/>
          </w:tcPr>
          <w:p w:rsidR="007B6B5A" w:rsidRPr="004A58D3" w:rsidRDefault="007B6B5A" w:rsidP="008B73D7">
            <w:pPr>
              <w:cnfStyle w:val="100000000000"/>
              <w:rPr>
                <w:lang w:bidi="ar-SA"/>
              </w:rPr>
            </w:pPr>
            <w:r w:rsidRPr="004A58D3">
              <w:rPr>
                <w:lang w:bidi="ar-SA"/>
              </w:rPr>
              <w:t>Input</w:t>
            </w:r>
          </w:p>
        </w:tc>
        <w:tc>
          <w:tcPr>
            <w:tcW w:w="1511" w:type="dxa"/>
          </w:tcPr>
          <w:p w:rsidR="007B6B5A" w:rsidRPr="004A58D3" w:rsidRDefault="007B6B5A" w:rsidP="008B73D7">
            <w:pPr>
              <w:cnfStyle w:val="100000000000"/>
              <w:rPr>
                <w:lang w:bidi="ar-SA"/>
              </w:rPr>
            </w:pPr>
            <w:r w:rsidRPr="004A58D3">
              <w:rPr>
                <w:lang w:bidi="ar-SA"/>
              </w:rPr>
              <w:t>Output</w:t>
            </w:r>
          </w:p>
        </w:tc>
        <w:tc>
          <w:tcPr>
            <w:tcW w:w="2359" w:type="dxa"/>
          </w:tcPr>
          <w:p w:rsidR="007B6B5A" w:rsidRPr="004A58D3" w:rsidRDefault="007B6B5A" w:rsidP="008B73D7">
            <w:pPr>
              <w:cnfStyle w:val="100000000000"/>
              <w:rPr>
                <w:lang w:bidi="ar-SA"/>
              </w:rPr>
            </w:pPr>
            <w:r w:rsidRPr="004A58D3">
              <w:rPr>
                <w:lang w:bidi="ar-SA"/>
              </w:rPr>
              <w:t>Description</w:t>
            </w:r>
          </w:p>
        </w:tc>
      </w:tr>
      <w:tr w:rsidR="007B6B5A" w:rsidRPr="002E1C35" w:rsidTr="001B5714">
        <w:trPr>
          <w:cnfStyle w:val="000000100000"/>
        </w:trPr>
        <w:tc>
          <w:tcPr>
            <w:cnfStyle w:val="001000000000"/>
            <w:tcW w:w="1278" w:type="dxa"/>
          </w:tcPr>
          <w:p w:rsidR="007B6B5A" w:rsidRPr="004A58D3" w:rsidRDefault="007B6B5A" w:rsidP="008B73D7">
            <w:pPr>
              <w:rPr>
                <w:b w:val="0"/>
                <w:lang w:bidi="ar-SA"/>
              </w:rPr>
            </w:pPr>
            <w:r w:rsidRPr="004A58D3">
              <w:rPr>
                <w:b w:val="0"/>
                <w:lang w:bidi="ar-SA"/>
              </w:rPr>
              <w:t>GET</w:t>
            </w:r>
          </w:p>
        </w:tc>
        <w:tc>
          <w:tcPr>
            <w:tcW w:w="3600" w:type="dxa"/>
          </w:tcPr>
          <w:p w:rsidR="007B6B5A" w:rsidRPr="00726DDF" w:rsidRDefault="007B6B5A" w:rsidP="003F3765">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3F3765">
              <w:rPr>
                <w:rFonts w:ascii="Courier New" w:hAnsi="Courier New" w:cs="Courier New"/>
                <w:sz w:val="20"/>
                <w:szCs w:val="20"/>
                <w:lang w:bidi="ar-SA"/>
              </w:rPr>
              <w:t>responseList</w:t>
            </w:r>
          </w:p>
        </w:tc>
        <w:tc>
          <w:tcPr>
            <w:tcW w:w="1440" w:type="dxa"/>
          </w:tcPr>
          <w:p w:rsidR="007B6B5A" w:rsidRPr="006359A6" w:rsidRDefault="007B6B5A" w:rsidP="008B73D7">
            <w:pPr>
              <w:cnfStyle w:val="000000100000"/>
              <w:rPr>
                <w:b/>
                <w:lang w:bidi="ar-SA"/>
              </w:rPr>
            </w:pPr>
            <w:r w:rsidRPr="006359A6">
              <w:rPr>
                <w:b/>
                <w:lang w:bidi="ar-SA"/>
              </w:rPr>
              <w:t>-</w:t>
            </w:r>
          </w:p>
        </w:tc>
        <w:tc>
          <w:tcPr>
            <w:tcW w:w="1511" w:type="dxa"/>
          </w:tcPr>
          <w:p w:rsidR="007B6B5A" w:rsidRPr="004A58D3" w:rsidRDefault="003F3765" w:rsidP="008B73D7">
            <w:pPr>
              <w:cnfStyle w:val="000000100000"/>
              <w:rPr>
                <w:lang w:bidi="ar-SA"/>
              </w:rPr>
            </w:pPr>
            <w:r>
              <w:rPr>
                <w:lang w:bidi="ar-SA"/>
              </w:rPr>
              <w:t>Response List</w:t>
            </w:r>
            <w:r w:rsidR="007B6B5A">
              <w:rPr>
                <w:lang w:bidi="ar-SA"/>
              </w:rPr>
              <w:t xml:space="preserve"> object</w:t>
            </w:r>
          </w:p>
        </w:tc>
        <w:tc>
          <w:tcPr>
            <w:tcW w:w="2359" w:type="dxa"/>
          </w:tcPr>
          <w:p w:rsidR="007B6B5A" w:rsidRPr="004A58D3" w:rsidRDefault="007B6B5A" w:rsidP="005A03B7">
            <w:pPr>
              <w:cnfStyle w:val="000000100000"/>
              <w:rPr>
                <w:lang w:bidi="ar-SA"/>
              </w:rPr>
            </w:pPr>
            <w:r w:rsidRPr="002D1DAA">
              <w:rPr>
                <w:lang w:bidi="ar-SA"/>
              </w:rPr>
              <w:t xml:space="preserve">This command retrieves the </w:t>
            </w:r>
            <w:r w:rsidR="00260DDC">
              <w:rPr>
                <w:lang w:bidi="ar-SA"/>
              </w:rPr>
              <w:t>response list</w:t>
            </w:r>
            <w:r w:rsidRPr="002D1DAA">
              <w:rPr>
                <w:lang w:bidi="ar-SA"/>
              </w:rPr>
              <w:t xml:space="preserve"> </w:t>
            </w:r>
            <w:r w:rsidR="005A03B7">
              <w:rPr>
                <w:lang w:bidi="ar-SA"/>
              </w:rPr>
              <w:t>of</w:t>
            </w:r>
            <w:r>
              <w:rPr>
                <w:lang w:bidi="ar-SA"/>
              </w:rPr>
              <w:t xml:space="preserve"> the </w:t>
            </w:r>
            <w:r w:rsidR="005A03B7">
              <w:rPr>
                <w:lang w:bidi="ar-SA"/>
              </w:rPr>
              <w:t>specified study design.</w:t>
            </w:r>
          </w:p>
        </w:tc>
      </w:tr>
      <w:tr w:rsidR="003F3765" w:rsidRPr="002E1C35" w:rsidTr="001B5714">
        <w:tc>
          <w:tcPr>
            <w:cnfStyle w:val="001000000000"/>
            <w:tcW w:w="1278" w:type="dxa"/>
          </w:tcPr>
          <w:p w:rsidR="003F3765" w:rsidRPr="004A58D3" w:rsidRDefault="003F3765" w:rsidP="008B73D7">
            <w:pPr>
              <w:rPr>
                <w:b w:val="0"/>
                <w:lang w:bidi="ar-SA"/>
              </w:rPr>
            </w:pPr>
            <w:r w:rsidRPr="004A58D3">
              <w:rPr>
                <w:b w:val="0"/>
                <w:lang w:bidi="ar-SA"/>
              </w:rPr>
              <w:t>POST</w:t>
            </w:r>
          </w:p>
        </w:tc>
        <w:tc>
          <w:tcPr>
            <w:tcW w:w="3600" w:type="dxa"/>
          </w:tcPr>
          <w:p w:rsidR="003F3765" w:rsidRPr="00726DDF" w:rsidRDefault="003F3765" w:rsidP="003F3765">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responseList</w:t>
            </w:r>
          </w:p>
        </w:tc>
        <w:tc>
          <w:tcPr>
            <w:tcW w:w="1440" w:type="dxa"/>
          </w:tcPr>
          <w:p w:rsidR="003F3765" w:rsidRPr="004A58D3" w:rsidRDefault="003F3765" w:rsidP="008B73D7">
            <w:pPr>
              <w:cnfStyle w:val="000000000000"/>
              <w:rPr>
                <w:lang w:bidi="ar-SA"/>
              </w:rPr>
            </w:pPr>
            <w:r>
              <w:rPr>
                <w:lang w:bidi="ar-SA"/>
              </w:rPr>
              <w:t>Response List object</w:t>
            </w:r>
          </w:p>
        </w:tc>
        <w:tc>
          <w:tcPr>
            <w:tcW w:w="1511" w:type="dxa"/>
          </w:tcPr>
          <w:p w:rsidR="003F3765" w:rsidRPr="004A58D3" w:rsidRDefault="003F3765" w:rsidP="008B73D7">
            <w:pPr>
              <w:cnfStyle w:val="000000000000"/>
              <w:rPr>
                <w:lang w:bidi="ar-SA"/>
              </w:rPr>
            </w:pPr>
            <w:r>
              <w:rPr>
                <w:lang w:bidi="ar-SA"/>
              </w:rPr>
              <w:t>Response List object</w:t>
            </w:r>
          </w:p>
        </w:tc>
        <w:tc>
          <w:tcPr>
            <w:tcW w:w="2359" w:type="dxa"/>
          </w:tcPr>
          <w:p w:rsidR="003F3765" w:rsidRPr="004A58D3" w:rsidRDefault="003F3765" w:rsidP="001F4635">
            <w:pPr>
              <w:cnfStyle w:val="000000000000"/>
              <w:rPr>
                <w:lang w:bidi="ar-SA"/>
              </w:rPr>
            </w:pPr>
            <w:r>
              <w:rPr>
                <w:lang w:bidi="ar-SA"/>
              </w:rPr>
              <w:t xml:space="preserve">This command creates a response list object for the specified study design. Created </w:t>
            </w:r>
            <w:r w:rsidR="001F4635">
              <w:rPr>
                <w:lang w:bidi="ar-SA"/>
              </w:rPr>
              <w:t>response list</w:t>
            </w:r>
            <w:r>
              <w:rPr>
                <w:lang w:bidi="ar-SA"/>
              </w:rPr>
              <w:t xml:space="preserve"> object is returned back to the user.</w:t>
            </w:r>
          </w:p>
        </w:tc>
      </w:tr>
      <w:tr w:rsidR="003F3765" w:rsidRPr="002E1C35" w:rsidTr="001B5714">
        <w:trPr>
          <w:cnfStyle w:val="000000100000"/>
        </w:trPr>
        <w:tc>
          <w:tcPr>
            <w:cnfStyle w:val="001000000000"/>
            <w:tcW w:w="1278" w:type="dxa"/>
          </w:tcPr>
          <w:p w:rsidR="003F3765" w:rsidRPr="004A58D3" w:rsidRDefault="003F3765" w:rsidP="008B73D7">
            <w:pPr>
              <w:rPr>
                <w:b w:val="0"/>
                <w:lang w:bidi="ar-SA"/>
              </w:rPr>
            </w:pPr>
            <w:r>
              <w:rPr>
                <w:b w:val="0"/>
                <w:lang w:bidi="ar-SA"/>
              </w:rPr>
              <w:t>PUT</w:t>
            </w:r>
          </w:p>
        </w:tc>
        <w:tc>
          <w:tcPr>
            <w:tcW w:w="3600" w:type="dxa"/>
          </w:tcPr>
          <w:p w:rsidR="003F3765" w:rsidRPr="00726DDF" w:rsidRDefault="003F3765" w:rsidP="00DF2F8D">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DF2F8D">
              <w:rPr>
                <w:rFonts w:ascii="Courier New" w:hAnsi="Courier New" w:cs="Courier New"/>
                <w:sz w:val="20"/>
                <w:szCs w:val="20"/>
                <w:lang w:bidi="ar-SA"/>
              </w:rPr>
              <w:t>r</w:t>
            </w:r>
            <w:r>
              <w:rPr>
                <w:rFonts w:ascii="Courier New" w:hAnsi="Courier New" w:cs="Courier New"/>
                <w:sz w:val="20"/>
                <w:szCs w:val="20"/>
                <w:lang w:bidi="ar-SA"/>
              </w:rPr>
              <w:t>esponseList</w:t>
            </w:r>
          </w:p>
        </w:tc>
        <w:tc>
          <w:tcPr>
            <w:tcW w:w="1440" w:type="dxa"/>
          </w:tcPr>
          <w:p w:rsidR="003F3765" w:rsidRPr="004A58D3" w:rsidRDefault="003F3765" w:rsidP="008B73D7">
            <w:pPr>
              <w:cnfStyle w:val="000000100000"/>
              <w:rPr>
                <w:lang w:bidi="ar-SA"/>
              </w:rPr>
            </w:pPr>
            <w:r>
              <w:rPr>
                <w:lang w:bidi="ar-SA"/>
              </w:rPr>
              <w:t>Response List object</w:t>
            </w:r>
          </w:p>
        </w:tc>
        <w:tc>
          <w:tcPr>
            <w:tcW w:w="1511" w:type="dxa"/>
          </w:tcPr>
          <w:p w:rsidR="003F3765" w:rsidRPr="004A58D3" w:rsidRDefault="003F3765" w:rsidP="008B73D7">
            <w:pPr>
              <w:cnfStyle w:val="000000100000"/>
              <w:rPr>
                <w:lang w:bidi="ar-SA"/>
              </w:rPr>
            </w:pPr>
            <w:r>
              <w:rPr>
                <w:lang w:bidi="ar-SA"/>
              </w:rPr>
              <w:t>Response List object</w:t>
            </w:r>
          </w:p>
        </w:tc>
        <w:tc>
          <w:tcPr>
            <w:tcW w:w="2359" w:type="dxa"/>
          </w:tcPr>
          <w:p w:rsidR="003F3765" w:rsidRPr="004A58D3" w:rsidRDefault="003F3765" w:rsidP="008B73D7">
            <w:pPr>
              <w:cnfStyle w:val="000000100000"/>
              <w:rPr>
                <w:lang w:bidi="ar-SA"/>
              </w:rPr>
            </w:pPr>
            <w:r>
              <w:rPr>
                <w:lang w:bidi="ar-SA"/>
              </w:rPr>
              <w:t xml:space="preserve">This command updates a </w:t>
            </w:r>
            <w:r w:rsidR="00CA07AD" w:rsidRPr="00CA07AD">
              <w:rPr>
                <w:lang w:bidi="ar-SA"/>
              </w:rPr>
              <w:t xml:space="preserve">response list </w:t>
            </w:r>
            <w:r>
              <w:rPr>
                <w:lang w:bidi="ar-SA"/>
              </w:rPr>
              <w:t xml:space="preserve">object of the specified study design. Updated </w:t>
            </w:r>
            <w:r w:rsidR="00CA07AD">
              <w:rPr>
                <w:lang w:bidi="ar-SA"/>
              </w:rPr>
              <w:t xml:space="preserve">response list </w:t>
            </w:r>
            <w:r>
              <w:rPr>
                <w:lang w:bidi="ar-SA"/>
              </w:rPr>
              <w:t>object is returned back to the user.</w:t>
            </w:r>
          </w:p>
        </w:tc>
      </w:tr>
      <w:tr w:rsidR="003F3765" w:rsidRPr="002E1C35" w:rsidTr="001B5714">
        <w:tc>
          <w:tcPr>
            <w:cnfStyle w:val="001000000000"/>
            <w:tcW w:w="1278" w:type="dxa"/>
          </w:tcPr>
          <w:p w:rsidR="003F3765" w:rsidRPr="004A58D3" w:rsidRDefault="003F3765" w:rsidP="008B73D7">
            <w:pPr>
              <w:rPr>
                <w:b w:val="0"/>
                <w:lang w:bidi="ar-SA"/>
              </w:rPr>
            </w:pPr>
            <w:r>
              <w:rPr>
                <w:b w:val="0"/>
                <w:lang w:bidi="ar-SA"/>
              </w:rPr>
              <w:t>DELETE</w:t>
            </w:r>
          </w:p>
        </w:tc>
        <w:tc>
          <w:tcPr>
            <w:tcW w:w="3600" w:type="dxa"/>
          </w:tcPr>
          <w:p w:rsidR="003F3765" w:rsidRPr="00726DDF" w:rsidRDefault="003F3765" w:rsidP="00260DDC">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260DDC">
              <w:rPr>
                <w:rFonts w:ascii="Courier New" w:hAnsi="Courier New" w:cs="Courier New"/>
                <w:sz w:val="20"/>
                <w:szCs w:val="20"/>
                <w:lang w:bidi="ar-SA"/>
              </w:rPr>
              <w:t>responseList</w:t>
            </w:r>
          </w:p>
        </w:tc>
        <w:tc>
          <w:tcPr>
            <w:tcW w:w="1440" w:type="dxa"/>
          </w:tcPr>
          <w:p w:rsidR="003F3765" w:rsidRPr="006359A6" w:rsidRDefault="003F3765" w:rsidP="008B73D7">
            <w:pPr>
              <w:cnfStyle w:val="000000000000"/>
              <w:rPr>
                <w:b/>
                <w:lang w:bidi="ar-SA"/>
              </w:rPr>
            </w:pPr>
            <w:r w:rsidRPr="006359A6">
              <w:rPr>
                <w:b/>
                <w:lang w:bidi="ar-SA"/>
              </w:rPr>
              <w:t>-</w:t>
            </w:r>
          </w:p>
        </w:tc>
        <w:tc>
          <w:tcPr>
            <w:tcW w:w="1511" w:type="dxa"/>
          </w:tcPr>
          <w:p w:rsidR="003F3765" w:rsidRPr="004A58D3" w:rsidRDefault="003F3765" w:rsidP="008B73D7">
            <w:pPr>
              <w:cnfStyle w:val="000000000000"/>
              <w:rPr>
                <w:lang w:bidi="ar-SA"/>
              </w:rPr>
            </w:pPr>
            <w:r>
              <w:rPr>
                <w:lang w:bidi="ar-SA"/>
              </w:rPr>
              <w:t>Response List object</w:t>
            </w:r>
          </w:p>
        </w:tc>
        <w:tc>
          <w:tcPr>
            <w:tcW w:w="2359" w:type="dxa"/>
          </w:tcPr>
          <w:p w:rsidR="003F3765" w:rsidRPr="004A58D3" w:rsidRDefault="003F3765" w:rsidP="00E5191C">
            <w:pPr>
              <w:cnfStyle w:val="000000000000"/>
              <w:rPr>
                <w:lang w:bidi="ar-SA"/>
              </w:rPr>
            </w:pPr>
            <w:r>
              <w:rPr>
                <w:lang w:bidi="ar-SA"/>
              </w:rPr>
              <w:t xml:space="preserve">This command deletes the </w:t>
            </w:r>
            <w:r w:rsidR="00C74112">
              <w:rPr>
                <w:lang w:bidi="ar-SA"/>
              </w:rPr>
              <w:t>response list</w:t>
            </w:r>
            <w:r>
              <w:rPr>
                <w:lang w:bidi="ar-SA"/>
              </w:rPr>
              <w:t xml:space="preserve"> object </w:t>
            </w:r>
            <w:r w:rsidR="00E5191C">
              <w:rPr>
                <w:lang w:bidi="ar-SA"/>
              </w:rPr>
              <w:t>of</w:t>
            </w:r>
            <w:r>
              <w:rPr>
                <w:lang w:bidi="ar-SA"/>
              </w:rPr>
              <w:t xml:space="preserve"> specified study design. </w:t>
            </w:r>
          </w:p>
        </w:tc>
      </w:tr>
    </w:tbl>
    <w:p w:rsidR="008B73D7" w:rsidRDefault="008B73D7" w:rsidP="008B73D7">
      <w:pPr>
        <w:pStyle w:val="Heading4"/>
        <w:rPr>
          <w:lang w:bidi="ar-SA"/>
        </w:rPr>
      </w:pPr>
      <w:r>
        <w:rPr>
          <w:lang w:bidi="ar-SA"/>
        </w:rPr>
        <w:t>Clustering</w:t>
      </w:r>
    </w:p>
    <w:tbl>
      <w:tblPr>
        <w:tblStyle w:val="MediumGrid1-Accent1"/>
        <w:tblW w:w="10188" w:type="dxa"/>
        <w:tblLayout w:type="fixed"/>
        <w:tblLook w:val="04A0"/>
      </w:tblPr>
      <w:tblGrid>
        <w:gridCol w:w="1278"/>
        <w:gridCol w:w="3600"/>
        <w:gridCol w:w="1440"/>
        <w:gridCol w:w="1511"/>
        <w:gridCol w:w="2359"/>
      </w:tblGrid>
      <w:tr w:rsidR="008B73D7" w:rsidRPr="004A58D3" w:rsidTr="008B73D7">
        <w:trPr>
          <w:cnfStyle w:val="100000000000"/>
        </w:trPr>
        <w:tc>
          <w:tcPr>
            <w:cnfStyle w:val="001000000000"/>
            <w:tcW w:w="1278" w:type="dxa"/>
          </w:tcPr>
          <w:p w:rsidR="008B73D7" w:rsidRPr="004A58D3" w:rsidRDefault="008B73D7" w:rsidP="008B73D7">
            <w:pPr>
              <w:rPr>
                <w:lang w:bidi="ar-SA"/>
              </w:rPr>
            </w:pPr>
            <w:r w:rsidRPr="004A58D3">
              <w:rPr>
                <w:lang w:bidi="ar-SA"/>
              </w:rPr>
              <w:t>Command</w:t>
            </w:r>
          </w:p>
        </w:tc>
        <w:tc>
          <w:tcPr>
            <w:tcW w:w="3600" w:type="dxa"/>
          </w:tcPr>
          <w:p w:rsidR="008B73D7" w:rsidRPr="004A58D3" w:rsidRDefault="008B73D7" w:rsidP="008B73D7">
            <w:pPr>
              <w:cnfStyle w:val="100000000000"/>
              <w:rPr>
                <w:lang w:bidi="ar-SA"/>
              </w:rPr>
            </w:pPr>
            <w:r w:rsidRPr="004A58D3">
              <w:rPr>
                <w:lang w:bidi="ar-SA"/>
              </w:rPr>
              <w:t>URI</w:t>
            </w:r>
          </w:p>
        </w:tc>
        <w:tc>
          <w:tcPr>
            <w:tcW w:w="1440" w:type="dxa"/>
          </w:tcPr>
          <w:p w:rsidR="008B73D7" w:rsidRPr="004A58D3" w:rsidRDefault="008B73D7" w:rsidP="008B73D7">
            <w:pPr>
              <w:cnfStyle w:val="100000000000"/>
              <w:rPr>
                <w:lang w:bidi="ar-SA"/>
              </w:rPr>
            </w:pPr>
            <w:r w:rsidRPr="004A58D3">
              <w:rPr>
                <w:lang w:bidi="ar-SA"/>
              </w:rPr>
              <w:t>Input</w:t>
            </w:r>
          </w:p>
        </w:tc>
        <w:tc>
          <w:tcPr>
            <w:tcW w:w="1511" w:type="dxa"/>
          </w:tcPr>
          <w:p w:rsidR="008B73D7" w:rsidRPr="004A58D3" w:rsidRDefault="008B73D7" w:rsidP="008B73D7">
            <w:pPr>
              <w:cnfStyle w:val="100000000000"/>
              <w:rPr>
                <w:lang w:bidi="ar-SA"/>
              </w:rPr>
            </w:pPr>
            <w:r w:rsidRPr="004A58D3">
              <w:rPr>
                <w:lang w:bidi="ar-SA"/>
              </w:rPr>
              <w:t>Output</w:t>
            </w:r>
          </w:p>
        </w:tc>
        <w:tc>
          <w:tcPr>
            <w:tcW w:w="2359" w:type="dxa"/>
          </w:tcPr>
          <w:p w:rsidR="008B73D7" w:rsidRPr="004A58D3" w:rsidRDefault="008B73D7" w:rsidP="008B73D7">
            <w:pPr>
              <w:cnfStyle w:val="100000000000"/>
              <w:rPr>
                <w:lang w:bidi="ar-SA"/>
              </w:rPr>
            </w:pPr>
            <w:r w:rsidRPr="004A58D3">
              <w:rPr>
                <w:lang w:bidi="ar-SA"/>
              </w:rPr>
              <w:t>Description</w:t>
            </w:r>
          </w:p>
        </w:tc>
      </w:tr>
      <w:tr w:rsidR="008B73D7" w:rsidRPr="002E1C35" w:rsidTr="008B73D7">
        <w:trPr>
          <w:cnfStyle w:val="000000100000"/>
        </w:trPr>
        <w:tc>
          <w:tcPr>
            <w:cnfStyle w:val="001000000000"/>
            <w:tcW w:w="1278" w:type="dxa"/>
          </w:tcPr>
          <w:p w:rsidR="008B73D7" w:rsidRPr="004A58D3" w:rsidRDefault="008B73D7" w:rsidP="008B73D7">
            <w:pPr>
              <w:rPr>
                <w:b w:val="0"/>
                <w:lang w:bidi="ar-SA"/>
              </w:rPr>
            </w:pPr>
            <w:r w:rsidRPr="004A58D3">
              <w:rPr>
                <w:b w:val="0"/>
                <w:lang w:bidi="ar-SA"/>
              </w:rPr>
              <w:t>GET</w:t>
            </w:r>
          </w:p>
        </w:tc>
        <w:tc>
          <w:tcPr>
            <w:tcW w:w="3600" w:type="dxa"/>
          </w:tcPr>
          <w:p w:rsidR="008B73D7" w:rsidRPr="00726DDF" w:rsidRDefault="008B73D7" w:rsidP="001175A8">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1175A8">
              <w:rPr>
                <w:rFonts w:ascii="Courier New" w:hAnsi="Courier New" w:cs="Courier New"/>
                <w:sz w:val="20"/>
                <w:szCs w:val="20"/>
                <w:lang w:bidi="ar-SA"/>
              </w:rPr>
              <w:t>clustering</w:t>
            </w:r>
          </w:p>
        </w:tc>
        <w:tc>
          <w:tcPr>
            <w:tcW w:w="1440" w:type="dxa"/>
          </w:tcPr>
          <w:p w:rsidR="008B73D7" w:rsidRPr="006359A6" w:rsidRDefault="008B73D7" w:rsidP="008B73D7">
            <w:pPr>
              <w:cnfStyle w:val="000000100000"/>
              <w:rPr>
                <w:b/>
                <w:lang w:bidi="ar-SA"/>
              </w:rPr>
            </w:pPr>
            <w:r w:rsidRPr="006359A6">
              <w:rPr>
                <w:b/>
                <w:lang w:bidi="ar-SA"/>
              </w:rPr>
              <w:t>-</w:t>
            </w:r>
          </w:p>
        </w:tc>
        <w:tc>
          <w:tcPr>
            <w:tcW w:w="1511" w:type="dxa"/>
          </w:tcPr>
          <w:p w:rsidR="008B73D7" w:rsidRPr="004A58D3" w:rsidRDefault="00A31986" w:rsidP="008B73D7">
            <w:pPr>
              <w:cnfStyle w:val="000000100000"/>
              <w:rPr>
                <w:lang w:bidi="ar-SA"/>
              </w:rPr>
            </w:pPr>
            <w:r>
              <w:rPr>
                <w:lang w:bidi="ar-SA"/>
              </w:rPr>
              <w:t>Clustering</w:t>
            </w:r>
            <w:r w:rsidR="008B73D7">
              <w:rPr>
                <w:lang w:bidi="ar-SA"/>
              </w:rPr>
              <w:t xml:space="preserve"> object</w:t>
            </w:r>
          </w:p>
        </w:tc>
        <w:tc>
          <w:tcPr>
            <w:tcW w:w="2359" w:type="dxa"/>
          </w:tcPr>
          <w:p w:rsidR="008B73D7" w:rsidRPr="004A58D3" w:rsidRDefault="008B73D7" w:rsidP="00196E0A">
            <w:pPr>
              <w:cnfStyle w:val="000000100000"/>
              <w:rPr>
                <w:lang w:bidi="ar-SA"/>
              </w:rPr>
            </w:pPr>
            <w:r w:rsidRPr="002D1DAA">
              <w:rPr>
                <w:lang w:bidi="ar-SA"/>
              </w:rPr>
              <w:t xml:space="preserve">This command retrieves the </w:t>
            </w:r>
            <w:r w:rsidR="00196E0A">
              <w:rPr>
                <w:lang w:bidi="ar-SA"/>
              </w:rPr>
              <w:t>clustering object</w:t>
            </w:r>
            <w:r w:rsidRPr="002D1DAA">
              <w:rPr>
                <w:lang w:bidi="ar-SA"/>
              </w:rPr>
              <w:t xml:space="preserve"> </w:t>
            </w:r>
            <w:r>
              <w:rPr>
                <w:lang w:bidi="ar-SA"/>
              </w:rPr>
              <w:t>of the specified study design.</w:t>
            </w:r>
          </w:p>
        </w:tc>
      </w:tr>
      <w:tr w:rsidR="00A31986" w:rsidRPr="002E1C35" w:rsidTr="008B73D7">
        <w:tc>
          <w:tcPr>
            <w:cnfStyle w:val="001000000000"/>
            <w:tcW w:w="1278" w:type="dxa"/>
          </w:tcPr>
          <w:p w:rsidR="00A31986" w:rsidRPr="004A58D3" w:rsidRDefault="00A31986" w:rsidP="008B73D7">
            <w:pPr>
              <w:rPr>
                <w:b w:val="0"/>
                <w:lang w:bidi="ar-SA"/>
              </w:rPr>
            </w:pPr>
            <w:r w:rsidRPr="004A58D3">
              <w:rPr>
                <w:b w:val="0"/>
                <w:lang w:bidi="ar-SA"/>
              </w:rPr>
              <w:t>POST</w:t>
            </w:r>
          </w:p>
        </w:tc>
        <w:tc>
          <w:tcPr>
            <w:tcW w:w="3600" w:type="dxa"/>
          </w:tcPr>
          <w:p w:rsidR="00A31986" w:rsidRPr="00726DDF" w:rsidRDefault="00A31986" w:rsidP="008B73D7">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1175A8">
              <w:rPr>
                <w:rFonts w:ascii="Courier New" w:hAnsi="Courier New" w:cs="Courier New"/>
                <w:sz w:val="20"/>
                <w:szCs w:val="20"/>
                <w:lang w:bidi="ar-SA"/>
              </w:rPr>
              <w:t>clustering</w:t>
            </w:r>
          </w:p>
        </w:tc>
        <w:tc>
          <w:tcPr>
            <w:tcW w:w="1440" w:type="dxa"/>
          </w:tcPr>
          <w:p w:rsidR="00A31986" w:rsidRPr="004A58D3" w:rsidRDefault="00A31986" w:rsidP="007B7A63">
            <w:pPr>
              <w:cnfStyle w:val="000000000000"/>
              <w:rPr>
                <w:lang w:bidi="ar-SA"/>
              </w:rPr>
            </w:pPr>
            <w:r>
              <w:rPr>
                <w:lang w:bidi="ar-SA"/>
              </w:rPr>
              <w:t>Clustering object</w:t>
            </w:r>
          </w:p>
        </w:tc>
        <w:tc>
          <w:tcPr>
            <w:tcW w:w="1511" w:type="dxa"/>
          </w:tcPr>
          <w:p w:rsidR="00A31986" w:rsidRPr="004A58D3" w:rsidRDefault="00A31986" w:rsidP="007B7A63">
            <w:pPr>
              <w:cnfStyle w:val="000000000000"/>
              <w:rPr>
                <w:lang w:bidi="ar-SA"/>
              </w:rPr>
            </w:pPr>
            <w:r>
              <w:rPr>
                <w:lang w:bidi="ar-SA"/>
              </w:rPr>
              <w:t>Clustering object</w:t>
            </w:r>
          </w:p>
        </w:tc>
        <w:tc>
          <w:tcPr>
            <w:tcW w:w="2359" w:type="dxa"/>
          </w:tcPr>
          <w:p w:rsidR="00A31986" w:rsidRPr="004A58D3" w:rsidRDefault="00A31986" w:rsidP="000D4726">
            <w:pPr>
              <w:cnfStyle w:val="000000000000"/>
              <w:rPr>
                <w:lang w:bidi="ar-SA"/>
              </w:rPr>
            </w:pPr>
            <w:r>
              <w:rPr>
                <w:lang w:bidi="ar-SA"/>
              </w:rPr>
              <w:t xml:space="preserve">This command creates a </w:t>
            </w:r>
            <w:r w:rsidR="000D4726">
              <w:rPr>
                <w:lang w:bidi="ar-SA"/>
              </w:rPr>
              <w:t>clustering</w:t>
            </w:r>
            <w:r>
              <w:rPr>
                <w:lang w:bidi="ar-SA"/>
              </w:rPr>
              <w:t xml:space="preserve"> object for the specified study design. Created </w:t>
            </w:r>
            <w:r w:rsidR="00001A02">
              <w:rPr>
                <w:lang w:bidi="ar-SA"/>
              </w:rPr>
              <w:t>clustering</w:t>
            </w:r>
            <w:r>
              <w:rPr>
                <w:lang w:bidi="ar-SA"/>
              </w:rPr>
              <w:t xml:space="preserve"> object is returned back </w:t>
            </w:r>
            <w:r>
              <w:rPr>
                <w:lang w:bidi="ar-SA"/>
              </w:rPr>
              <w:lastRenderedPageBreak/>
              <w:t>to the user.</w:t>
            </w:r>
          </w:p>
        </w:tc>
      </w:tr>
      <w:tr w:rsidR="00A31986" w:rsidRPr="002E1C35" w:rsidTr="008B73D7">
        <w:trPr>
          <w:cnfStyle w:val="000000100000"/>
        </w:trPr>
        <w:tc>
          <w:tcPr>
            <w:cnfStyle w:val="001000000000"/>
            <w:tcW w:w="1278" w:type="dxa"/>
          </w:tcPr>
          <w:p w:rsidR="00A31986" w:rsidRPr="004A58D3" w:rsidRDefault="00A31986" w:rsidP="008B73D7">
            <w:pPr>
              <w:rPr>
                <w:b w:val="0"/>
                <w:lang w:bidi="ar-SA"/>
              </w:rPr>
            </w:pPr>
            <w:r>
              <w:rPr>
                <w:b w:val="0"/>
                <w:lang w:bidi="ar-SA"/>
              </w:rPr>
              <w:lastRenderedPageBreak/>
              <w:t>PUT</w:t>
            </w:r>
          </w:p>
        </w:tc>
        <w:tc>
          <w:tcPr>
            <w:tcW w:w="3600" w:type="dxa"/>
          </w:tcPr>
          <w:p w:rsidR="00A31986" w:rsidRPr="00726DDF" w:rsidRDefault="00A31986" w:rsidP="008B73D7">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1175A8">
              <w:rPr>
                <w:rFonts w:ascii="Courier New" w:hAnsi="Courier New" w:cs="Courier New"/>
                <w:sz w:val="20"/>
                <w:szCs w:val="20"/>
                <w:lang w:bidi="ar-SA"/>
              </w:rPr>
              <w:t>clustering</w:t>
            </w:r>
          </w:p>
        </w:tc>
        <w:tc>
          <w:tcPr>
            <w:tcW w:w="1440" w:type="dxa"/>
          </w:tcPr>
          <w:p w:rsidR="00A31986" w:rsidRPr="004A58D3" w:rsidRDefault="00A31986" w:rsidP="007B7A63">
            <w:pPr>
              <w:cnfStyle w:val="000000100000"/>
              <w:rPr>
                <w:lang w:bidi="ar-SA"/>
              </w:rPr>
            </w:pPr>
            <w:r>
              <w:rPr>
                <w:lang w:bidi="ar-SA"/>
              </w:rPr>
              <w:t>Clustering object</w:t>
            </w:r>
          </w:p>
        </w:tc>
        <w:tc>
          <w:tcPr>
            <w:tcW w:w="1511" w:type="dxa"/>
          </w:tcPr>
          <w:p w:rsidR="00A31986" w:rsidRPr="004A58D3" w:rsidRDefault="00A31986" w:rsidP="007B7A63">
            <w:pPr>
              <w:cnfStyle w:val="000000100000"/>
              <w:rPr>
                <w:lang w:bidi="ar-SA"/>
              </w:rPr>
            </w:pPr>
            <w:r>
              <w:rPr>
                <w:lang w:bidi="ar-SA"/>
              </w:rPr>
              <w:t>Clustering object</w:t>
            </w:r>
          </w:p>
        </w:tc>
        <w:tc>
          <w:tcPr>
            <w:tcW w:w="2359" w:type="dxa"/>
          </w:tcPr>
          <w:p w:rsidR="00A31986" w:rsidRPr="004A58D3" w:rsidRDefault="00A31986" w:rsidP="008B73D7">
            <w:pPr>
              <w:cnfStyle w:val="000000100000"/>
              <w:rPr>
                <w:lang w:bidi="ar-SA"/>
              </w:rPr>
            </w:pPr>
            <w:r>
              <w:rPr>
                <w:lang w:bidi="ar-SA"/>
              </w:rPr>
              <w:t xml:space="preserve">This command updates a </w:t>
            </w:r>
            <w:r w:rsidR="009E50EF">
              <w:rPr>
                <w:lang w:bidi="ar-SA"/>
              </w:rPr>
              <w:t xml:space="preserve">clustering </w:t>
            </w:r>
            <w:r>
              <w:rPr>
                <w:lang w:bidi="ar-SA"/>
              </w:rPr>
              <w:t xml:space="preserve">object of the specified study design. Updated </w:t>
            </w:r>
            <w:r w:rsidR="00001A02">
              <w:rPr>
                <w:lang w:bidi="ar-SA"/>
              </w:rPr>
              <w:t>clustering</w:t>
            </w:r>
            <w:r>
              <w:rPr>
                <w:lang w:bidi="ar-SA"/>
              </w:rPr>
              <w:t xml:space="preserve"> object is returned back to the user.</w:t>
            </w:r>
          </w:p>
        </w:tc>
      </w:tr>
      <w:tr w:rsidR="00A31986" w:rsidRPr="002E1C35" w:rsidTr="008B73D7">
        <w:tc>
          <w:tcPr>
            <w:cnfStyle w:val="001000000000"/>
            <w:tcW w:w="1278" w:type="dxa"/>
          </w:tcPr>
          <w:p w:rsidR="00A31986" w:rsidRPr="004A58D3" w:rsidRDefault="00A31986" w:rsidP="008B73D7">
            <w:pPr>
              <w:rPr>
                <w:b w:val="0"/>
                <w:lang w:bidi="ar-SA"/>
              </w:rPr>
            </w:pPr>
            <w:r>
              <w:rPr>
                <w:b w:val="0"/>
                <w:lang w:bidi="ar-SA"/>
              </w:rPr>
              <w:t>DELETE</w:t>
            </w:r>
          </w:p>
        </w:tc>
        <w:tc>
          <w:tcPr>
            <w:tcW w:w="3600" w:type="dxa"/>
          </w:tcPr>
          <w:p w:rsidR="00A31986" w:rsidRPr="00726DDF" w:rsidRDefault="00A31986" w:rsidP="008B73D7">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sidR="001175A8">
              <w:rPr>
                <w:rFonts w:ascii="Courier New" w:hAnsi="Courier New" w:cs="Courier New"/>
                <w:sz w:val="20"/>
                <w:szCs w:val="20"/>
                <w:lang w:bidi="ar-SA"/>
              </w:rPr>
              <w:t>clustering</w:t>
            </w:r>
          </w:p>
        </w:tc>
        <w:tc>
          <w:tcPr>
            <w:tcW w:w="1440" w:type="dxa"/>
          </w:tcPr>
          <w:p w:rsidR="00A31986" w:rsidRPr="006359A6" w:rsidRDefault="00A31986" w:rsidP="008B73D7">
            <w:pPr>
              <w:cnfStyle w:val="000000000000"/>
              <w:rPr>
                <w:b/>
                <w:lang w:bidi="ar-SA"/>
              </w:rPr>
            </w:pPr>
            <w:r w:rsidRPr="006359A6">
              <w:rPr>
                <w:b/>
                <w:lang w:bidi="ar-SA"/>
              </w:rPr>
              <w:t>-</w:t>
            </w:r>
          </w:p>
        </w:tc>
        <w:tc>
          <w:tcPr>
            <w:tcW w:w="1511" w:type="dxa"/>
          </w:tcPr>
          <w:p w:rsidR="00A31986" w:rsidRPr="004A58D3" w:rsidRDefault="00A31986" w:rsidP="007B7A63">
            <w:pPr>
              <w:cnfStyle w:val="000000000000"/>
              <w:rPr>
                <w:lang w:bidi="ar-SA"/>
              </w:rPr>
            </w:pPr>
            <w:r>
              <w:rPr>
                <w:lang w:bidi="ar-SA"/>
              </w:rPr>
              <w:t>Clustering object</w:t>
            </w:r>
          </w:p>
        </w:tc>
        <w:tc>
          <w:tcPr>
            <w:tcW w:w="2359" w:type="dxa"/>
          </w:tcPr>
          <w:p w:rsidR="00A31986" w:rsidRPr="004A58D3" w:rsidRDefault="00A31986" w:rsidP="008B73D7">
            <w:pPr>
              <w:cnfStyle w:val="000000000000"/>
              <w:rPr>
                <w:lang w:bidi="ar-SA"/>
              </w:rPr>
            </w:pPr>
            <w:r>
              <w:rPr>
                <w:lang w:bidi="ar-SA"/>
              </w:rPr>
              <w:t xml:space="preserve">This command deletes the </w:t>
            </w:r>
            <w:r w:rsidR="00954DCE" w:rsidRPr="00954DCE">
              <w:rPr>
                <w:lang w:bidi="ar-SA"/>
              </w:rPr>
              <w:t>clustering</w:t>
            </w:r>
            <w:r>
              <w:rPr>
                <w:lang w:bidi="ar-SA"/>
              </w:rPr>
              <w:t xml:space="preserve"> object of specified study design. </w:t>
            </w:r>
          </w:p>
        </w:tc>
      </w:tr>
    </w:tbl>
    <w:p w:rsidR="008B73D7" w:rsidRDefault="00954DCE" w:rsidP="00954DCE">
      <w:pPr>
        <w:pStyle w:val="Heading4"/>
        <w:rPr>
          <w:lang w:bidi="ar-SA"/>
        </w:rPr>
      </w:pPr>
      <w:r>
        <w:rPr>
          <w:lang w:bidi="ar-SA"/>
        </w:rPr>
        <w:t>Repeated Measures</w:t>
      </w:r>
    </w:p>
    <w:tbl>
      <w:tblPr>
        <w:tblStyle w:val="MediumGrid1-Accent1"/>
        <w:tblW w:w="10188" w:type="dxa"/>
        <w:tblLayout w:type="fixed"/>
        <w:tblLook w:val="04A0"/>
      </w:tblPr>
      <w:tblGrid>
        <w:gridCol w:w="1278"/>
        <w:gridCol w:w="3600"/>
        <w:gridCol w:w="1440"/>
        <w:gridCol w:w="1511"/>
        <w:gridCol w:w="2359"/>
      </w:tblGrid>
      <w:tr w:rsidR="00954DCE" w:rsidRPr="004A58D3" w:rsidTr="007B7A63">
        <w:trPr>
          <w:cnfStyle w:val="100000000000"/>
        </w:trPr>
        <w:tc>
          <w:tcPr>
            <w:cnfStyle w:val="001000000000"/>
            <w:tcW w:w="1278" w:type="dxa"/>
          </w:tcPr>
          <w:p w:rsidR="00954DCE" w:rsidRPr="004A58D3" w:rsidRDefault="00954DCE" w:rsidP="007B7A63">
            <w:pPr>
              <w:rPr>
                <w:lang w:bidi="ar-SA"/>
              </w:rPr>
            </w:pPr>
            <w:r w:rsidRPr="004A58D3">
              <w:rPr>
                <w:lang w:bidi="ar-SA"/>
              </w:rPr>
              <w:t>Command</w:t>
            </w:r>
          </w:p>
        </w:tc>
        <w:tc>
          <w:tcPr>
            <w:tcW w:w="3600" w:type="dxa"/>
          </w:tcPr>
          <w:p w:rsidR="00954DCE" w:rsidRPr="004A58D3" w:rsidRDefault="00954DCE" w:rsidP="007B7A63">
            <w:pPr>
              <w:cnfStyle w:val="100000000000"/>
              <w:rPr>
                <w:lang w:bidi="ar-SA"/>
              </w:rPr>
            </w:pPr>
            <w:r w:rsidRPr="004A58D3">
              <w:rPr>
                <w:lang w:bidi="ar-SA"/>
              </w:rPr>
              <w:t>URI</w:t>
            </w:r>
          </w:p>
        </w:tc>
        <w:tc>
          <w:tcPr>
            <w:tcW w:w="1440" w:type="dxa"/>
          </w:tcPr>
          <w:p w:rsidR="00954DCE" w:rsidRPr="004A58D3" w:rsidRDefault="00954DCE" w:rsidP="007B7A63">
            <w:pPr>
              <w:cnfStyle w:val="100000000000"/>
              <w:rPr>
                <w:lang w:bidi="ar-SA"/>
              </w:rPr>
            </w:pPr>
            <w:r w:rsidRPr="004A58D3">
              <w:rPr>
                <w:lang w:bidi="ar-SA"/>
              </w:rPr>
              <w:t>Input</w:t>
            </w:r>
          </w:p>
        </w:tc>
        <w:tc>
          <w:tcPr>
            <w:tcW w:w="1511" w:type="dxa"/>
          </w:tcPr>
          <w:p w:rsidR="00954DCE" w:rsidRPr="004A58D3" w:rsidRDefault="00954DCE" w:rsidP="007B7A63">
            <w:pPr>
              <w:cnfStyle w:val="100000000000"/>
              <w:rPr>
                <w:lang w:bidi="ar-SA"/>
              </w:rPr>
            </w:pPr>
            <w:r w:rsidRPr="004A58D3">
              <w:rPr>
                <w:lang w:bidi="ar-SA"/>
              </w:rPr>
              <w:t>Output</w:t>
            </w:r>
          </w:p>
        </w:tc>
        <w:tc>
          <w:tcPr>
            <w:tcW w:w="2359" w:type="dxa"/>
          </w:tcPr>
          <w:p w:rsidR="00954DCE" w:rsidRPr="004A58D3" w:rsidRDefault="00954DCE" w:rsidP="007B7A63">
            <w:pPr>
              <w:cnfStyle w:val="100000000000"/>
              <w:rPr>
                <w:lang w:bidi="ar-SA"/>
              </w:rPr>
            </w:pPr>
            <w:r w:rsidRPr="004A58D3">
              <w:rPr>
                <w:lang w:bidi="ar-SA"/>
              </w:rPr>
              <w:t>Description</w:t>
            </w:r>
          </w:p>
        </w:tc>
      </w:tr>
      <w:tr w:rsidR="00954DCE" w:rsidRPr="002E1C35" w:rsidTr="007B7A63">
        <w:trPr>
          <w:cnfStyle w:val="000000100000"/>
        </w:trPr>
        <w:tc>
          <w:tcPr>
            <w:cnfStyle w:val="001000000000"/>
            <w:tcW w:w="1278" w:type="dxa"/>
          </w:tcPr>
          <w:p w:rsidR="00954DCE" w:rsidRPr="004A58D3" w:rsidRDefault="00954DCE" w:rsidP="007B7A63">
            <w:pPr>
              <w:rPr>
                <w:b w:val="0"/>
                <w:lang w:bidi="ar-SA"/>
              </w:rPr>
            </w:pPr>
            <w:r w:rsidRPr="004A58D3">
              <w:rPr>
                <w:b w:val="0"/>
                <w:lang w:bidi="ar-SA"/>
              </w:rPr>
              <w:t>GET</w:t>
            </w:r>
          </w:p>
        </w:tc>
        <w:tc>
          <w:tcPr>
            <w:tcW w:w="3600" w:type="dxa"/>
          </w:tcPr>
          <w:p w:rsidR="00954DCE" w:rsidRPr="00726DDF" w:rsidRDefault="00954DCE" w:rsidP="00954DCE">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repeatedMeasures</w:t>
            </w:r>
          </w:p>
        </w:tc>
        <w:tc>
          <w:tcPr>
            <w:tcW w:w="1440" w:type="dxa"/>
          </w:tcPr>
          <w:p w:rsidR="00954DCE" w:rsidRPr="006359A6" w:rsidRDefault="00954DCE" w:rsidP="007B7A63">
            <w:pPr>
              <w:cnfStyle w:val="000000100000"/>
              <w:rPr>
                <w:b/>
                <w:lang w:bidi="ar-SA"/>
              </w:rPr>
            </w:pPr>
            <w:r w:rsidRPr="006359A6">
              <w:rPr>
                <w:b/>
                <w:lang w:bidi="ar-SA"/>
              </w:rPr>
              <w:t>-</w:t>
            </w:r>
          </w:p>
        </w:tc>
        <w:tc>
          <w:tcPr>
            <w:tcW w:w="1511" w:type="dxa"/>
          </w:tcPr>
          <w:p w:rsidR="00954DCE" w:rsidRPr="004A58D3" w:rsidRDefault="00C47113" w:rsidP="007B7A63">
            <w:pPr>
              <w:cnfStyle w:val="000000100000"/>
              <w:rPr>
                <w:lang w:bidi="ar-SA"/>
              </w:rPr>
            </w:pPr>
            <w:r>
              <w:rPr>
                <w:lang w:bidi="ar-SA"/>
              </w:rPr>
              <w:t>Repeated Measures</w:t>
            </w:r>
            <w:r w:rsidR="00954DCE">
              <w:rPr>
                <w:lang w:bidi="ar-SA"/>
              </w:rPr>
              <w:t xml:space="preserve"> object</w:t>
            </w:r>
          </w:p>
        </w:tc>
        <w:tc>
          <w:tcPr>
            <w:tcW w:w="2359" w:type="dxa"/>
          </w:tcPr>
          <w:p w:rsidR="00954DCE" w:rsidRPr="004A58D3" w:rsidRDefault="00954DCE" w:rsidP="00385C2F">
            <w:pPr>
              <w:cnfStyle w:val="000000100000"/>
              <w:rPr>
                <w:lang w:bidi="ar-SA"/>
              </w:rPr>
            </w:pPr>
            <w:r w:rsidRPr="002D1DAA">
              <w:rPr>
                <w:lang w:bidi="ar-SA"/>
              </w:rPr>
              <w:t xml:space="preserve">This command retrieves the </w:t>
            </w:r>
            <w:r w:rsidR="00385C2F">
              <w:rPr>
                <w:lang w:bidi="ar-SA"/>
              </w:rPr>
              <w:t>repeated measures</w:t>
            </w:r>
            <w:r>
              <w:rPr>
                <w:lang w:bidi="ar-SA"/>
              </w:rPr>
              <w:t xml:space="preserve"> object</w:t>
            </w:r>
            <w:r w:rsidRPr="002D1DAA">
              <w:rPr>
                <w:lang w:bidi="ar-SA"/>
              </w:rPr>
              <w:t xml:space="preserve"> </w:t>
            </w:r>
            <w:r>
              <w:rPr>
                <w:lang w:bidi="ar-SA"/>
              </w:rPr>
              <w:t>of the specified study design.</w:t>
            </w:r>
          </w:p>
        </w:tc>
      </w:tr>
      <w:tr w:rsidR="00C47113" w:rsidRPr="002E1C35" w:rsidTr="007B7A63">
        <w:tc>
          <w:tcPr>
            <w:cnfStyle w:val="001000000000"/>
            <w:tcW w:w="1278" w:type="dxa"/>
          </w:tcPr>
          <w:p w:rsidR="00C47113" w:rsidRPr="004A58D3" w:rsidRDefault="00C47113" w:rsidP="007B7A63">
            <w:pPr>
              <w:rPr>
                <w:b w:val="0"/>
                <w:lang w:bidi="ar-SA"/>
              </w:rPr>
            </w:pPr>
            <w:r w:rsidRPr="004A58D3">
              <w:rPr>
                <w:b w:val="0"/>
                <w:lang w:bidi="ar-SA"/>
              </w:rPr>
              <w:t>POST</w:t>
            </w:r>
          </w:p>
        </w:tc>
        <w:tc>
          <w:tcPr>
            <w:tcW w:w="3600" w:type="dxa"/>
          </w:tcPr>
          <w:p w:rsidR="00C47113" w:rsidRPr="00726DDF" w:rsidRDefault="00C47113" w:rsidP="00954DCE">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repeatedMeasures</w:t>
            </w:r>
          </w:p>
        </w:tc>
        <w:tc>
          <w:tcPr>
            <w:tcW w:w="1440" w:type="dxa"/>
          </w:tcPr>
          <w:p w:rsidR="00C47113" w:rsidRPr="004A58D3" w:rsidRDefault="00C47113" w:rsidP="007B7A63">
            <w:pPr>
              <w:cnfStyle w:val="000000000000"/>
              <w:rPr>
                <w:lang w:bidi="ar-SA"/>
              </w:rPr>
            </w:pPr>
            <w:r>
              <w:rPr>
                <w:lang w:bidi="ar-SA"/>
              </w:rPr>
              <w:t>Repeated Measures object</w:t>
            </w:r>
          </w:p>
        </w:tc>
        <w:tc>
          <w:tcPr>
            <w:tcW w:w="1511" w:type="dxa"/>
          </w:tcPr>
          <w:p w:rsidR="00C47113" w:rsidRPr="004A58D3" w:rsidRDefault="00C47113" w:rsidP="007B7A63">
            <w:pPr>
              <w:cnfStyle w:val="000000000000"/>
              <w:rPr>
                <w:lang w:bidi="ar-SA"/>
              </w:rPr>
            </w:pPr>
            <w:r>
              <w:rPr>
                <w:lang w:bidi="ar-SA"/>
              </w:rPr>
              <w:t>Repeated Measures object</w:t>
            </w:r>
          </w:p>
        </w:tc>
        <w:tc>
          <w:tcPr>
            <w:tcW w:w="2359" w:type="dxa"/>
          </w:tcPr>
          <w:p w:rsidR="00C47113" w:rsidRPr="004A58D3" w:rsidRDefault="00C47113" w:rsidP="007B7A63">
            <w:pPr>
              <w:cnfStyle w:val="000000000000"/>
              <w:rPr>
                <w:lang w:bidi="ar-SA"/>
              </w:rPr>
            </w:pPr>
            <w:r>
              <w:rPr>
                <w:lang w:bidi="ar-SA"/>
              </w:rPr>
              <w:t xml:space="preserve">This command creates a </w:t>
            </w:r>
            <w:r w:rsidR="00B8418F">
              <w:rPr>
                <w:lang w:bidi="ar-SA"/>
              </w:rPr>
              <w:t>repeated measures</w:t>
            </w:r>
            <w:r>
              <w:rPr>
                <w:lang w:bidi="ar-SA"/>
              </w:rPr>
              <w:t xml:space="preserve"> object for the specified study design. Created </w:t>
            </w:r>
            <w:r w:rsidR="00B8418F">
              <w:rPr>
                <w:lang w:bidi="ar-SA"/>
              </w:rPr>
              <w:t xml:space="preserve">repeated measures </w:t>
            </w:r>
            <w:r>
              <w:rPr>
                <w:lang w:bidi="ar-SA"/>
              </w:rPr>
              <w:t>object is returned back to the user.</w:t>
            </w:r>
          </w:p>
        </w:tc>
      </w:tr>
      <w:tr w:rsidR="00C47113" w:rsidRPr="002E1C35" w:rsidTr="007B7A63">
        <w:trPr>
          <w:cnfStyle w:val="000000100000"/>
        </w:trPr>
        <w:tc>
          <w:tcPr>
            <w:cnfStyle w:val="001000000000"/>
            <w:tcW w:w="1278" w:type="dxa"/>
          </w:tcPr>
          <w:p w:rsidR="00C47113" w:rsidRPr="004A58D3" w:rsidRDefault="00C47113" w:rsidP="007B7A63">
            <w:pPr>
              <w:rPr>
                <w:b w:val="0"/>
                <w:lang w:bidi="ar-SA"/>
              </w:rPr>
            </w:pPr>
            <w:r>
              <w:rPr>
                <w:b w:val="0"/>
                <w:lang w:bidi="ar-SA"/>
              </w:rPr>
              <w:t>PUT</w:t>
            </w:r>
          </w:p>
        </w:tc>
        <w:tc>
          <w:tcPr>
            <w:tcW w:w="3600" w:type="dxa"/>
          </w:tcPr>
          <w:p w:rsidR="00C47113" w:rsidRPr="00726DDF" w:rsidRDefault="00C47113" w:rsidP="00954DCE">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repeatedMeasures</w:t>
            </w:r>
          </w:p>
        </w:tc>
        <w:tc>
          <w:tcPr>
            <w:tcW w:w="1440" w:type="dxa"/>
          </w:tcPr>
          <w:p w:rsidR="00C47113" w:rsidRPr="004A58D3" w:rsidRDefault="00C47113" w:rsidP="007B7A63">
            <w:pPr>
              <w:cnfStyle w:val="000000100000"/>
              <w:rPr>
                <w:lang w:bidi="ar-SA"/>
              </w:rPr>
            </w:pPr>
            <w:r>
              <w:rPr>
                <w:lang w:bidi="ar-SA"/>
              </w:rPr>
              <w:t>Repeated Measures object</w:t>
            </w:r>
          </w:p>
        </w:tc>
        <w:tc>
          <w:tcPr>
            <w:tcW w:w="1511" w:type="dxa"/>
          </w:tcPr>
          <w:p w:rsidR="00C47113" w:rsidRPr="004A58D3" w:rsidRDefault="00C47113" w:rsidP="007B7A63">
            <w:pPr>
              <w:cnfStyle w:val="000000100000"/>
              <w:rPr>
                <w:lang w:bidi="ar-SA"/>
              </w:rPr>
            </w:pPr>
            <w:r>
              <w:rPr>
                <w:lang w:bidi="ar-SA"/>
              </w:rPr>
              <w:t>Repeated Measures object</w:t>
            </w:r>
          </w:p>
        </w:tc>
        <w:tc>
          <w:tcPr>
            <w:tcW w:w="2359" w:type="dxa"/>
          </w:tcPr>
          <w:p w:rsidR="00C47113" w:rsidRPr="004A58D3" w:rsidRDefault="00C47113" w:rsidP="007B7A63">
            <w:pPr>
              <w:cnfStyle w:val="000000100000"/>
              <w:rPr>
                <w:lang w:bidi="ar-SA"/>
              </w:rPr>
            </w:pPr>
            <w:r>
              <w:rPr>
                <w:lang w:bidi="ar-SA"/>
              </w:rPr>
              <w:t xml:space="preserve">This command updates a </w:t>
            </w:r>
            <w:r w:rsidR="00B8418F">
              <w:rPr>
                <w:lang w:bidi="ar-SA"/>
              </w:rPr>
              <w:t xml:space="preserve">repeated measures </w:t>
            </w:r>
            <w:r>
              <w:rPr>
                <w:lang w:bidi="ar-SA"/>
              </w:rPr>
              <w:t xml:space="preserve">object of the specified study design. Updated </w:t>
            </w:r>
            <w:r w:rsidR="00B8418F">
              <w:rPr>
                <w:lang w:bidi="ar-SA"/>
              </w:rPr>
              <w:t xml:space="preserve">repeated measures </w:t>
            </w:r>
            <w:r>
              <w:rPr>
                <w:lang w:bidi="ar-SA"/>
              </w:rPr>
              <w:t>object is returned back to the user.</w:t>
            </w:r>
          </w:p>
        </w:tc>
      </w:tr>
      <w:tr w:rsidR="00C47113" w:rsidRPr="002E1C35" w:rsidTr="007B7A63">
        <w:tc>
          <w:tcPr>
            <w:cnfStyle w:val="001000000000"/>
            <w:tcW w:w="1278" w:type="dxa"/>
          </w:tcPr>
          <w:p w:rsidR="00C47113" w:rsidRPr="004A58D3" w:rsidRDefault="00C47113" w:rsidP="007B7A63">
            <w:pPr>
              <w:rPr>
                <w:b w:val="0"/>
                <w:lang w:bidi="ar-SA"/>
              </w:rPr>
            </w:pPr>
            <w:r>
              <w:rPr>
                <w:b w:val="0"/>
                <w:lang w:bidi="ar-SA"/>
              </w:rPr>
              <w:t>DELETE</w:t>
            </w:r>
          </w:p>
        </w:tc>
        <w:tc>
          <w:tcPr>
            <w:tcW w:w="3600" w:type="dxa"/>
          </w:tcPr>
          <w:p w:rsidR="00C47113" w:rsidRPr="00726DDF" w:rsidRDefault="00C47113" w:rsidP="007B7A63">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repeatedMeasures</w:t>
            </w:r>
          </w:p>
        </w:tc>
        <w:tc>
          <w:tcPr>
            <w:tcW w:w="1440" w:type="dxa"/>
          </w:tcPr>
          <w:p w:rsidR="00C47113" w:rsidRPr="006359A6" w:rsidRDefault="00C47113" w:rsidP="007B7A63">
            <w:pPr>
              <w:cnfStyle w:val="000000000000"/>
              <w:rPr>
                <w:b/>
                <w:lang w:bidi="ar-SA"/>
              </w:rPr>
            </w:pPr>
            <w:r w:rsidRPr="006359A6">
              <w:rPr>
                <w:b/>
                <w:lang w:bidi="ar-SA"/>
              </w:rPr>
              <w:t>-</w:t>
            </w:r>
          </w:p>
        </w:tc>
        <w:tc>
          <w:tcPr>
            <w:tcW w:w="1511" w:type="dxa"/>
          </w:tcPr>
          <w:p w:rsidR="00C47113" w:rsidRPr="004A58D3" w:rsidRDefault="00C47113" w:rsidP="007B7A63">
            <w:pPr>
              <w:cnfStyle w:val="000000000000"/>
              <w:rPr>
                <w:lang w:bidi="ar-SA"/>
              </w:rPr>
            </w:pPr>
            <w:r>
              <w:rPr>
                <w:lang w:bidi="ar-SA"/>
              </w:rPr>
              <w:t>Repeated Measures object</w:t>
            </w:r>
          </w:p>
        </w:tc>
        <w:tc>
          <w:tcPr>
            <w:tcW w:w="2359" w:type="dxa"/>
          </w:tcPr>
          <w:p w:rsidR="00C47113" w:rsidRPr="004A58D3" w:rsidRDefault="00C47113" w:rsidP="007B7A63">
            <w:pPr>
              <w:cnfStyle w:val="000000000000"/>
              <w:rPr>
                <w:lang w:bidi="ar-SA"/>
              </w:rPr>
            </w:pPr>
            <w:r>
              <w:rPr>
                <w:lang w:bidi="ar-SA"/>
              </w:rPr>
              <w:t xml:space="preserve">This command deletes the </w:t>
            </w:r>
            <w:r w:rsidR="00B8418F">
              <w:rPr>
                <w:lang w:bidi="ar-SA"/>
              </w:rPr>
              <w:t xml:space="preserve">repeated measures </w:t>
            </w:r>
            <w:r>
              <w:rPr>
                <w:lang w:bidi="ar-SA"/>
              </w:rPr>
              <w:t xml:space="preserve">object of specified study design. </w:t>
            </w:r>
          </w:p>
        </w:tc>
      </w:tr>
    </w:tbl>
    <w:p w:rsidR="00954DCE" w:rsidRPr="00954DCE" w:rsidRDefault="00954DCE" w:rsidP="00954DCE">
      <w:pPr>
        <w:rPr>
          <w:lang w:bidi="ar-SA"/>
        </w:rPr>
      </w:pPr>
    </w:p>
    <w:p w:rsidR="00DF2D51" w:rsidRDefault="00DF2D51" w:rsidP="005A34B5">
      <w:pPr>
        <w:pStyle w:val="Heading3"/>
        <w:spacing w:line="360" w:lineRule="auto"/>
        <w:rPr>
          <w:lang w:bidi="ar-SA"/>
        </w:rPr>
      </w:pPr>
      <w:r>
        <w:rPr>
          <w:lang w:bidi="ar-SA"/>
        </w:rPr>
        <w:t>Operations on Between Subject Effect Object</w:t>
      </w:r>
    </w:p>
    <w:tbl>
      <w:tblPr>
        <w:tblStyle w:val="MediumGrid1-Accent1"/>
        <w:tblW w:w="10188" w:type="dxa"/>
        <w:tblLayout w:type="fixed"/>
        <w:tblLook w:val="04A0"/>
      </w:tblPr>
      <w:tblGrid>
        <w:gridCol w:w="1278"/>
        <w:gridCol w:w="3600"/>
        <w:gridCol w:w="1440"/>
        <w:gridCol w:w="1511"/>
        <w:gridCol w:w="2359"/>
      </w:tblGrid>
      <w:tr w:rsidR="00A516D7" w:rsidRPr="004A58D3" w:rsidTr="007B7A63">
        <w:trPr>
          <w:cnfStyle w:val="100000000000"/>
        </w:trPr>
        <w:tc>
          <w:tcPr>
            <w:cnfStyle w:val="001000000000"/>
            <w:tcW w:w="1278" w:type="dxa"/>
          </w:tcPr>
          <w:p w:rsidR="00A516D7" w:rsidRPr="004A58D3" w:rsidRDefault="00A516D7" w:rsidP="007B7A63">
            <w:pPr>
              <w:rPr>
                <w:lang w:bidi="ar-SA"/>
              </w:rPr>
            </w:pPr>
            <w:r w:rsidRPr="004A58D3">
              <w:rPr>
                <w:lang w:bidi="ar-SA"/>
              </w:rPr>
              <w:t>Command</w:t>
            </w:r>
          </w:p>
        </w:tc>
        <w:tc>
          <w:tcPr>
            <w:tcW w:w="3600" w:type="dxa"/>
          </w:tcPr>
          <w:p w:rsidR="00A516D7" w:rsidRPr="004A58D3" w:rsidRDefault="00A516D7" w:rsidP="007B7A63">
            <w:pPr>
              <w:cnfStyle w:val="100000000000"/>
              <w:rPr>
                <w:lang w:bidi="ar-SA"/>
              </w:rPr>
            </w:pPr>
            <w:r w:rsidRPr="004A58D3">
              <w:rPr>
                <w:lang w:bidi="ar-SA"/>
              </w:rPr>
              <w:t>URI</w:t>
            </w:r>
          </w:p>
        </w:tc>
        <w:tc>
          <w:tcPr>
            <w:tcW w:w="1440" w:type="dxa"/>
          </w:tcPr>
          <w:p w:rsidR="00A516D7" w:rsidRPr="004A58D3" w:rsidRDefault="00A516D7" w:rsidP="007B7A63">
            <w:pPr>
              <w:cnfStyle w:val="100000000000"/>
              <w:rPr>
                <w:lang w:bidi="ar-SA"/>
              </w:rPr>
            </w:pPr>
            <w:r w:rsidRPr="004A58D3">
              <w:rPr>
                <w:lang w:bidi="ar-SA"/>
              </w:rPr>
              <w:t>Input</w:t>
            </w:r>
          </w:p>
        </w:tc>
        <w:tc>
          <w:tcPr>
            <w:tcW w:w="1511" w:type="dxa"/>
          </w:tcPr>
          <w:p w:rsidR="00A516D7" w:rsidRPr="004A58D3" w:rsidRDefault="00A516D7" w:rsidP="007B7A63">
            <w:pPr>
              <w:cnfStyle w:val="100000000000"/>
              <w:rPr>
                <w:lang w:bidi="ar-SA"/>
              </w:rPr>
            </w:pPr>
            <w:r w:rsidRPr="004A58D3">
              <w:rPr>
                <w:lang w:bidi="ar-SA"/>
              </w:rPr>
              <w:t>Output</w:t>
            </w:r>
          </w:p>
        </w:tc>
        <w:tc>
          <w:tcPr>
            <w:tcW w:w="2359" w:type="dxa"/>
          </w:tcPr>
          <w:p w:rsidR="00A516D7" w:rsidRPr="004A58D3" w:rsidRDefault="00A516D7" w:rsidP="007B7A63">
            <w:pPr>
              <w:cnfStyle w:val="100000000000"/>
              <w:rPr>
                <w:lang w:bidi="ar-SA"/>
              </w:rPr>
            </w:pPr>
            <w:r w:rsidRPr="004A58D3">
              <w:rPr>
                <w:lang w:bidi="ar-SA"/>
              </w:rPr>
              <w:t>Description</w:t>
            </w:r>
          </w:p>
        </w:tc>
      </w:tr>
      <w:tr w:rsidR="00A516D7" w:rsidRPr="002E1C35" w:rsidTr="007B7A63">
        <w:trPr>
          <w:cnfStyle w:val="000000100000"/>
        </w:trPr>
        <w:tc>
          <w:tcPr>
            <w:cnfStyle w:val="001000000000"/>
            <w:tcW w:w="1278" w:type="dxa"/>
          </w:tcPr>
          <w:p w:rsidR="00A516D7" w:rsidRPr="004A58D3" w:rsidRDefault="00A516D7" w:rsidP="007B7A63">
            <w:pPr>
              <w:rPr>
                <w:b w:val="0"/>
                <w:lang w:bidi="ar-SA"/>
              </w:rPr>
            </w:pPr>
            <w:r w:rsidRPr="004A58D3">
              <w:rPr>
                <w:b w:val="0"/>
                <w:lang w:bidi="ar-SA"/>
              </w:rPr>
              <w:t>GET</w:t>
            </w:r>
          </w:p>
        </w:tc>
        <w:tc>
          <w:tcPr>
            <w:tcW w:w="3600" w:type="dxa"/>
          </w:tcPr>
          <w:p w:rsidR="00A516D7" w:rsidRPr="00726DDF" w:rsidRDefault="00A516D7" w:rsidP="00A516D7">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predictorList</w:t>
            </w:r>
          </w:p>
        </w:tc>
        <w:tc>
          <w:tcPr>
            <w:tcW w:w="1440" w:type="dxa"/>
          </w:tcPr>
          <w:p w:rsidR="00A516D7" w:rsidRPr="006359A6" w:rsidRDefault="00A516D7" w:rsidP="007B7A63">
            <w:pPr>
              <w:cnfStyle w:val="000000100000"/>
              <w:rPr>
                <w:b/>
                <w:lang w:bidi="ar-SA"/>
              </w:rPr>
            </w:pPr>
            <w:r w:rsidRPr="006359A6">
              <w:rPr>
                <w:b/>
                <w:lang w:bidi="ar-SA"/>
              </w:rPr>
              <w:t>-</w:t>
            </w:r>
          </w:p>
        </w:tc>
        <w:tc>
          <w:tcPr>
            <w:tcW w:w="1511" w:type="dxa"/>
          </w:tcPr>
          <w:p w:rsidR="00A516D7" w:rsidRPr="004A58D3" w:rsidRDefault="00B5257A" w:rsidP="007B7A63">
            <w:pPr>
              <w:cnfStyle w:val="000000100000"/>
              <w:rPr>
                <w:lang w:bidi="ar-SA"/>
              </w:rPr>
            </w:pPr>
            <w:r>
              <w:rPr>
                <w:lang w:bidi="ar-SA"/>
              </w:rPr>
              <w:t>Predictor List</w:t>
            </w:r>
            <w:r w:rsidR="00A516D7">
              <w:rPr>
                <w:lang w:bidi="ar-SA"/>
              </w:rPr>
              <w:t xml:space="preserve"> object</w:t>
            </w:r>
          </w:p>
        </w:tc>
        <w:tc>
          <w:tcPr>
            <w:tcW w:w="2359" w:type="dxa"/>
          </w:tcPr>
          <w:p w:rsidR="00A516D7" w:rsidRPr="004A58D3" w:rsidRDefault="00A516D7" w:rsidP="002F7579">
            <w:pPr>
              <w:cnfStyle w:val="000000100000"/>
              <w:rPr>
                <w:lang w:bidi="ar-SA"/>
              </w:rPr>
            </w:pPr>
            <w:r w:rsidRPr="002D1DAA">
              <w:rPr>
                <w:lang w:bidi="ar-SA"/>
              </w:rPr>
              <w:t xml:space="preserve">This command retrieves the </w:t>
            </w:r>
            <w:r w:rsidR="002F7579">
              <w:rPr>
                <w:lang w:bidi="ar-SA"/>
              </w:rPr>
              <w:t>predictor list</w:t>
            </w:r>
            <w:r>
              <w:rPr>
                <w:lang w:bidi="ar-SA"/>
              </w:rPr>
              <w:t xml:space="preserve"> object</w:t>
            </w:r>
            <w:r w:rsidRPr="002D1DAA">
              <w:rPr>
                <w:lang w:bidi="ar-SA"/>
              </w:rPr>
              <w:t xml:space="preserve"> </w:t>
            </w:r>
            <w:r>
              <w:rPr>
                <w:lang w:bidi="ar-SA"/>
              </w:rPr>
              <w:t>of the specified study design.</w:t>
            </w:r>
          </w:p>
        </w:tc>
      </w:tr>
      <w:tr w:rsidR="00F02284" w:rsidRPr="002E1C35" w:rsidTr="007B7A63">
        <w:tc>
          <w:tcPr>
            <w:cnfStyle w:val="001000000000"/>
            <w:tcW w:w="1278" w:type="dxa"/>
          </w:tcPr>
          <w:p w:rsidR="00F02284" w:rsidRPr="004A58D3" w:rsidRDefault="00F02284" w:rsidP="007B7A63">
            <w:pPr>
              <w:rPr>
                <w:b w:val="0"/>
                <w:lang w:bidi="ar-SA"/>
              </w:rPr>
            </w:pPr>
            <w:r w:rsidRPr="004A58D3">
              <w:rPr>
                <w:b w:val="0"/>
                <w:lang w:bidi="ar-SA"/>
              </w:rPr>
              <w:t>POST</w:t>
            </w:r>
          </w:p>
        </w:tc>
        <w:tc>
          <w:tcPr>
            <w:tcW w:w="3600" w:type="dxa"/>
          </w:tcPr>
          <w:p w:rsidR="00F02284" w:rsidRPr="00726DDF" w:rsidRDefault="00F02284" w:rsidP="007B7A63">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predictorList</w:t>
            </w:r>
          </w:p>
        </w:tc>
        <w:tc>
          <w:tcPr>
            <w:tcW w:w="1440" w:type="dxa"/>
          </w:tcPr>
          <w:p w:rsidR="00F02284" w:rsidRPr="004A58D3" w:rsidRDefault="00F02284" w:rsidP="007B7A63">
            <w:pPr>
              <w:cnfStyle w:val="000000000000"/>
              <w:rPr>
                <w:lang w:bidi="ar-SA"/>
              </w:rPr>
            </w:pPr>
            <w:r>
              <w:rPr>
                <w:lang w:bidi="ar-SA"/>
              </w:rPr>
              <w:t>Predictor List object</w:t>
            </w:r>
          </w:p>
        </w:tc>
        <w:tc>
          <w:tcPr>
            <w:tcW w:w="1511" w:type="dxa"/>
          </w:tcPr>
          <w:p w:rsidR="00F02284" w:rsidRPr="004A58D3" w:rsidRDefault="00F02284" w:rsidP="007B7A63">
            <w:pPr>
              <w:cnfStyle w:val="000000000000"/>
              <w:rPr>
                <w:lang w:bidi="ar-SA"/>
              </w:rPr>
            </w:pPr>
            <w:r>
              <w:rPr>
                <w:lang w:bidi="ar-SA"/>
              </w:rPr>
              <w:t>Predictor List object</w:t>
            </w:r>
          </w:p>
        </w:tc>
        <w:tc>
          <w:tcPr>
            <w:tcW w:w="2359" w:type="dxa"/>
          </w:tcPr>
          <w:p w:rsidR="00F02284" w:rsidRPr="004A58D3" w:rsidRDefault="00F02284" w:rsidP="002F7579">
            <w:pPr>
              <w:cnfStyle w:val="000000000000"/>
              <w:rPr>
                <w:lang w:bidi="ar-SA"/>
              </w:rPr>
            </w:pPr>
            <w:r>
              <w:rPr>
                <w:lang w:bidi="ar-SA"/>
              </w:rPr>
              <w:t xml:space="preserve">This command creates a </w:t>
            </w:r>
            <w:r w:rsidR="002F7579">
              <w:rPr>
                <w:lang w:bidi="ar-SA"/>
              </w:rPr>
              <w:t>predictor list</w:t>
            </w:r>
            <w:r>
              <w:rPr>
                <w:lang w:bidi="ar-SA"/>
              </w:rPr>
              <w:t xml:space="preserve"> object for the specified study design. Created </w:t>
            </w:r>
            <w:r w:rsidR="002F7579">
              <w:rPr>
                <w:lang w:bidi="ar-SA"/>
              </w:rPr>
              <w:t>predictor list</w:t>
            </w:r>
            <w:r>
              <w:rPr>
                <w:lang w:bidi="ar-SA"/>
              </w:rPr>
              <w:t xml:space="preserve"> object is </w:t>
            </w:r>
            <w:r>
              <w:rPr>
                <w:lang w:bidi="ar-SA"/>
              </w:rPr>
              <w:lastRenderedPageBreak/>
              <w:t>returned back to the user.</w:t>
            </w:r>
          </w:p>
        </w:tc>
      </w:tr>
      <w:tr w:rsidR="00F02284" w:rsidRPr="002E1C35" w:rsidTr="007B7A63">
        <w:trPr>
          <w:cnfStyle w:val="000000100000"/>
        </w:trPr>
        <w:tc>
          <w:tcPr>
            <w:cnfStyle w:val="001000000000"/>
            <w:tcW w:w="1278" w:type="dxa"/>
          </w:tcPr>
          <w:p w:rsidR="00F02284" w:rsidRPr="004A58D3" w:rsidRDefault="00F02284" w:rsidP="007B7A63">
            <w:pPr>
              <w:rPr>
                <w:b w:val="0"/>
                <w:lang w:bidi="ar-SA"/>
              </w:rPr>
            </w:pPr>
            <w:r>
              <w:rPr>
                <w:b w:val="0"/>
                <w:lang w:bidi="ar-SA"/>
              </w:rPr>
              <w:lastRenderedPageBreak/>
              <w:t>PUT</w:t>
            </w:r>
          </w:p>
        </w:tc>
        <w:tc>
          <w:tcPr>
            <w:tcW w:w="3600" w:type="dxa"/>
          </w:tcPr>
          <w:p w:rsidR="00F02284" w:rsidRPr="00726DDF" w:rsidRDefault="00F02284" w:rsidP="007B7A63">
            <w:pPr>
              <w:cnfStyle w:val="0000001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predictorList</w:t>
            </w:r>
          </w:p>
        </w:tc>
        <w:tc>
          <w:tcPr>
            <w:tcW w:w="1440" w:type="dxa"/>
          </w:tcPr>
          <w:p w:rsidR="00F02284" w:rsidRPr="004A58D3" w:rsidRDefault="00F02284" w:rsidP="007B7A63">
            <w:pPr>
              <w:cnfStyle w:val="000000100000"/>
              <w:rPr>
                <w:lang w:bidi="ar-SA"/>
              </w:rPr>
            </w:pPr>
            <w:r>
              <w:rPr>
                <w:lang w:bidi="ar-SA"/>
              </w:rPr>
              <w:t>Predictor List object</w:t>
            </w:r>
          </w:p>
        </w:tc>
        <w:tc>
          <w:tcPr>
            <w:tcW w:w="1511" w:type="dxa"/>
          </w:tcPr>
          <w:p w:rsidR="00F02284" w:rsidRPr="004A58D3" w:rsidRDefault="00F02284" w:rsidP="007B7A63">
            <w:pPr>
              <w:cnfStyle w:val="000000100000"/>
              <w:rPr>
                <w:lang w:bidi="ar-SA"/>
              </w:rPr>
            </w:pPr>
            <w:r>
              <w:rPr>
                <w:lang w:bidi="ar-SA"/>
              </w:rPr>
              <w:t>Predictor List object</w:t>
            </w:r>
          </w:p>
        </w:tc>
        <w:tc>
          <w:tcPr>
            <w:tcW w:w="2359" w:type="dxa"/>
          </w:tcPr>
          <w:p w:rsidR="00F02284" w:rsidRPr="004A58D3" w:rsidRDefault="00F02284" w:rsidP="007B7A63">
            <w:pPr>
              <w:cnfStyle w:val="000000100000"/>
              <w:rPr>
                <w:lang w:bidi="ar-SA"/>
              </w:rPr>
            </w:pPr>
            <w:r>
              <w:rPr>
                <w:lang w:bidi="ar-SA"/>
              </w:rPr>
              <w:t xml:space="preserve">This command updates a </w:t>
            </w:r>
            <w:r w:rsidR="002F7579">
              <w:rPr>
                <w:lang w:bidi="ar-SA"/>
              </w:rPr>
              <w:t>predictor list</w:t>
            </w:r>
            <w:r>
              <w:rPr>
                <w:lang w:bidi="ar-SA"/>
              </w:rPr>
              <w:t xml:space="preserve"> object of the specified study design. Updated </w:t>
            </w:r>
            <w:r w:rsidR="002F7579">
              <w:rPr>
                <w:lang w:bidi="ar-SA"/>
              </w:rPr>
              <w:t>predictor list</w:t>
            </w:r>
            <w:r>
              <w:rPr>
                <w:lang w:bidi="ar-SA"/>
              </w:rPr>
              <w:t xml:space="preserve"> object is returned back to the user.</w:t>
            </w:r>
          </w:p>
        </w:tc>
      </w:tr>
      <w:tr w:rsidR="00F02284" w:rsidRPr="002E1C35" w:rsidTr="007B7A63">
        <w:tc>
          <w:tcPr>
            <w:cnfStyle w:val="001000000000"/>
            <w:tcW w:w="1278" w:type="dxa"/>
          </w:tcPr>
          <w:p w:rsidR="00F02284" w:rsidRPr="004A58D3" w:rsidRDefault="00F02284" w:rsidP="007B7A63">
            <w:pPr>
              <w:rPr>
                <w:b w:val="0"/>
                <w:lang w:bidi="ar-SA"/>
              </w:rPr>
            </w:pPr>
            <w:r>
              <w:rPr>
                <w:b w:val="0"/>
                <w:lang w:bidi="ar-SA"/>
              </w:rPr>
              <w:t>DELETE</w:t>
            </w:r>
          </w:p>
        </w:tc>
        <w:tc>
          <w:tcPr>
            <w:tcW w:w="3600" w:type="dxa"/>
          </w:tcPr>
          <w:p w:rsidR="00F02284" w:rsidRPr="00726DDF" w:rsidRDefault="00F02284" w:rsidP="007B7A63">
            <w:pPr>
              <w:cnfStyle w:val="000000000000"/>
              <w:rPr>
                <w:sz w:val="20"/>
                <w:szCs w:val="20"/>
                <w:lang w:bidi="ar-SA"/>
              </w:rPr>
            </w:pPr>
            <w:r w:rsidRPr="00726DDF">
              <w:rPr>
                <w:rFonts w:ascii="Courier New" w:hAnsi="Courier New" w:cs="Courier New"/>
                <w:sz w:val="20"/>
                <w:szCs w:val="20"/>
                <w:lang w:bidi="ar-SA"/>
              </w:rPr>
              <w:t>/study/study/</w:t>
            </w:r>
            <w:r>
              <w:rPr>
                <w:rFonts w:ascii="Courier New" w:hAnsi="Courier New" w:cs="Courier New"/>
                <w:sz w:val="20"/>
                <w:szCs w:val="20"/>
                <w:lang w:bidi="ar-SA"/>
              </w:rPr>
              <w:t>&lt;UUID&gt;</w:t>
            </w:r>
            <w:r w:rsidRPr="00726DDF">
              <w:rPr>
                <w:rFonts w:ascii="Courier New" w:hAnsi="Courier New" w:cs="Courier New"/>
                <w:sz w:val="20"/>
                <w:szCs w:val="20"/>
                <w:lang w:bidi="ar-SA"/>
              </w:rPr>
              <w:t>/</w:t>
            </w:r>
            <w:r>
              <w:rPr>
                <w:rFonts w:ascii="Courier New" w:hAnsi="Courier New" w:cs="Courier New"/>
                <w:sz w:val="20"/>
                <w:szCs w:val="20"/>
                <w:lang w:bidi="ar-SA"/>
              </w:rPr>
              <w:t>predictorList</w:t>
            </w:r>
          </w:p>
        </w:tc>
        <w:tc>
          <w:tcPr>
            <w:tcW w:w="1440" w:type="dxa"/>
          </w:tcPr>
          <w:p w:rsidR="00F02284" w:rsidRPr="006359A6" w:rsidRDefault="00F02284" w:rsidP="007B7A63">
            <w:pPr>
              <w:cnfStyle w:val="000000000000"/>
              <w:rPr>
                <w:b/>
                <w:lang w:bidi="ar-SA"/>
              </w:rPr>
            </w:pPr>
            <w:r w:rsidRPr="006359A6">
              <w:rPr>
                <w:b/>
                <w:lang w:bidi="ar-SA"/>
              </w:rPr>
              <w:t>-</w:t>
            </w:r>
          </w:p>
        </w:tc>
        <w:tc>
          <w:tcPr>
            <w:tcW w:w="1511" w:type="dxa"/>
          </w:tcPr>
          <w:p w:rsidR="00F02284" w:rsidRPr="004A58D3" w:rsidRDefault="00F02284" w:rsidP="007B7A63">
            <w:pPr>
              <w:cnfStyle w:val="000000000000"/>
              <w:rPr>
                <w:lang w:bidi="ar-SA"/>
              </w:rPr>
            </w:pPr>
            <w:r>
              <w:rPr>
                <w:lang w:bidi="ar-SA"/>
              </w:rPr>
              <w:t>Predictor List object</w:t>
            </w:r>
          </w:p>
        </w:tc>
        <w:tc>
          <w:tcPr>
            <w:tcW w:w="2359" w:type="dxa"/>
          </w:tcPr>
          <w:p w:rsidR="00F02284" w:rsidRPr="004A58D3" w:rsidRDefault="002F7579" w:rsidP="002F7579">
            <w:pPr>
              <w:cnfStyle w:val="000000000000"/>
              <w:rPr>
                <w:lang w:bidi="ar-SA"/>
              </w:rPr>
            </w:pPr>
            <w:r>
              <w:rPr>
                <w:lang w:bidi="ar-SA"/>
              </w:rPr>
              <w:t xml:space="preserve">This command deletes the predictor list </w:t>
            </w:r>
            <w:r w:rsidR="00F02284">
              <w:rPr>
                <w:lang w:bidi="ar-SA"/>
              </w:rPr>
              <w:t xml:space="preserve">object of specified study design. </w:t>
            </w:r>
          </w:p>
        </w:tc>
      </w:tr>
    </w:tbl>
    <w:p w:rsidR="00DF2D51" w:rsidRDefault="00DF2D51" w:rsidP="005A34B5">
      <w:pPr>
        <w:pStyle w:val="Heading3"/>
        <w:spacing w:line="360" w:lineRule="auto"/>
        <w:rPr>
          <w:lang w:bidi="ar-SA"/>
        </w:rPr>
      </w:pPr>
      <w:r>
        <w:rPr>
          <w:lang w:bidi="ar-SA"/>
        </w:rPr>
        <w:t>Operations on Hypothesis Object</w:t>
      </w:r>
    </w:p>
    <w:p w:rsidR="00DF2D51" w:rsidRDefault="00DF2D51" w:rsidP="005A34B5">
      <w:pPr>
        <w:pStyle w:val="Heading3"/>
        <w:spacing w:line="360" w:lineRule="auto"/>
        <w:rPr>
          <w:lang w:bidi="ar-SA"/>
        </w:rPr>
      </w:pPr>
      <w:r>
        <w:rPr>
          <w:lang w:bidi="ar-SA"/>
        </w:rPr>
        <w:t>Operations on Covariance Object</w:t>
      </w:r>
    </w:p>
    <w:p w:rsidR="00DF2D51" w:rsidRPr="00DF2D51" w:rsidRDefault="00DF2D51" w:rsidP="00DF2D51">
      <w:pPr>
        <w:rPr>
          <w:lang w:bidi="ar-SA"/>
        </w:rPr>
      </w:pPr>
    </w:p>
    <w:p w:rsidR="008D3561" w:rsidRDefault="006D0E80" w:rsidP="00DE4F6B">
      <w:pPr>
        <w:pStyle w:val="Heading2"/>
        <w:rPr>
          <w:rFonts w:eastAsia="Times New Roman"/>
          <w:lang w:bidi="ar-SA"/>
        </w:rPr>
      </w:pPr>
      <w:bookmarkStart w:id="47" w:name="_Toc314555209"/>
      <w:r>
        <w:rPr>
          <w:rFonts w:eastAsia="Times New Roman"/>
          <w:lang w:bidi="ar-SA"/>
        </w:rPr>
        <w:t>Automated Database Cleanup</w:t>
      </w:r>
      <w:bookmarkEnd w:id="47"/>
    </w:p>
    <w:p w:rsidR="0010726E" w:rsidRDefault="009A4E6A" w:rsidP="009A4E6A">
      <w:pPr>
        <w:rPr>
          <w:rFonts w:eastAsia="Times New Roman"/>
          <w:lang w:bidi="ar-SA"/>
        </w:rPr>
      </w:pPr>
      <w:r>
        <w:rPr>
          <w:rFonts w:eastAsia="Times New Roman"/>
          <w:lang w:bidi="ar-SA"/>
        </w:rPr>
        <w:t xml:space="preserve">Study Designs older than one month will be removed from the database.  A crontab entry will be added which will issue a ‘curl’ command to the Study Design service.  The curl command will use the </w:t>
      </w:r>
      <w:r w:rsidR="00E87A97">
        <w:rPr>
          <w:rFonts w:ascii="Courier New" w:hAnsi="Courier New" w:cs="Courier New"/>
          <w:lang w:bidi="ar-SA"/>
        </w:rPr>
        <w:t xml:space="preserve">/study/study/date/&lt;iso-date&gt; </w:t>
      </w:r>
      <w:r w:rsidR="00E87A97" w:rsidRPr="00E87A97">
        <w:rPr>
          <w:rFonts w:cs="Times New Roman"/>
          <w:lang w:bidi="ar-SA"/>
        </w:rPr>
        <w:t>API</w:t>
      </w:r>
      <w:r w:rsidR="00E87A97">
        <w:rPr>
          <w:rFonts w:ascii="Courier New" w:hAnsi="Courier New" w:cs="Courier New"/>
          <w:lang w:bidi="ar-SA"/>
        </w:rPr>
        <w:t>.</w:t>
      </w:r>
      <w:r w:rsidR="0010726E">
        <w:rPr>
          <w:rFonts w:eastAsia="Times New Roman"/>
          <w:lang w:bidi="ar-SA"/>
        </w:rPr>
        <w:br w:type="page"/>
      </w:r>
    </w:p>
    <w:p w:rsidR="00DE4F6B" w:rsidRPr="00DE4F6B" w:rsidRDefault="008D3561" w:rsidP="00306863">
      <w:pPr>
        <w:pStyle w:val="Heading1"/>
        <w:rPr>
          <w:rFonts w:eastAsia="Times New Roman"/>
          <w:lang w:bidi="ar-SA"/>
        </w:rPr>
      </w:pPr>
      <w:bookmarkStart w:id="48" w:name="_Toc314555210"/>
      <w:r>
        <w:rPr>
          <w:rFonts w:eastAsia="Times New Roman"/>
          <w:lang w:bidi="ar-SA"/>
        </w:rPr>
        <w:lastRenderedPageBreak/>
        <w:t>Reuse and Relationships to Other Products</w:t>
      </w:r>
      <w:bookmarkEnd w:id="48"/>
      <w:r w:rsidR="00DE4F6B" w:rsidRPr="00DE4F6B">
        <w:rPr>
          <w:rFonts w:eastAsia="Times New Roman"/>
          <w:lang w:bidi="ar-SA"/>
        </w:rPr>
        <w:t xml:space="preserve"> </w:t>
      </w:r>
    </w:p>
    <w:p w:rsidR="008D3561" w:rsidRDefault="00826F6C" w:rsidP="00306863">
      <w:pPr>
        <w:pStyle w:val="Heading2"/>
        <w:rPr>
          <w:rFonts w:eastAsia="Times New Roman"/>
          <w:lang w:bidi="ar-SA"/>
        </w:rPr>
      </w:pPr>
      <w:bookmarkStart w:id="49" w:name="_Toc314555211"/>
      <w:r>
        <w:rPr>
          <w:rFonts w:eastAsia="Times New Roman"/>
          <w:lang w:bidi="ar-SA"/>
        </w:rPr>
        <w:t>Reuse of e</w:t>
      </w:r>
      <w:r w:rsidR="000D05C5">
        <w:rPr>
          <w:rFonts w:eastAsia="Times New Roman"/>
          <w:lang w:bidi="ar-SA"/>
        </w:rPr>
        <w:t>xisting code</w:t>
      </w:r>
      <w:bookmarkEnd w:id="49"/>
    </w:p>
    <w:p w:rsidR="00DB60D6" w:rsidRDefault="0019168D" w:rsidP="00FB44AA">
      <w:pPr>
        <w:pStyle w:val="ListParagraph"/>
        <w:numPr>
          <w:ilvl w:val="0"/>
          <w:numId w:val="10"/>
        </w:numPr>
        <w:rPr>
          <w:lang w:bidi="ar-SA"/>
        </w:rPr>
      </w:pPr>
      <w:r>
        <w:rPr>
          <w:lang w:bidi="ar-SA"/>
        </w:rPr>
        <w:t xml:space="preserve">The </w:t>
      </w:r>
      <w:r w:rsidR="00D95FB3">
        <w:rPr>
          <w:lang w:bidi="ar-SA"/>
        </w:rPr>
        <w:t>Study Design</w:t>
      </w:r>
      <w:r w:rsidR="00DD7D9D">
        <w:rPr>
          <w:lang w:bidi="ar-SA"/>
        </w:rPr>
        <w:t xml:space="preserve"> Service </w:t>
      </w:r>
      <w:r>
        <w:rPr>
          <w:lang w:bidi="ar-SA"/>
        </w:rPr>
        <w:t>code</w:t>
      </w:r>
      <w:r w:rsidR="00DB60D6">
        <w:rPr>
          <w:lang w:bidi="ar-SA"/>
        </w:rPr>
        <w:t xml:space="preserve"> will </w:t>
      </w:r>
      <w:r>
        <w:rPr>
          <w:lang w:bidi="ar-SA"/>
        </w:rPr>
        <w:t>follow the Restlet format used for</w:t>
      </w:r>
      <w:r w:rsidR="00DB60D6">
        <w:rPr>
          <w:lang w:bidi="ar-SA"/>
        </w:rPr>
        <w:t xml:space="preserve"> existing web services</w:t>
      </w:r>
      <w:r w:rsidR="00736308">
        <w:rPr>
          <w:lang w:bidi="ar-SA"/>
        </w:rPr>
        <w:t>, b</w:t>
      </w:r>
      <w:r w:rsidR="00DB60D6">
        <w:rPr>
          <w:lang w:bidi="ar-SA"/>
        </w:rPr>
        <w:t xml:space="preserve">ut </w:t>
      </w:r>
      <w:r w:rsidR="00E8208E">
        <w:rPr>
          <w:lang w:bidi="ar-SA"/>
        </w:rPr>
        <w:t xml:space="preserve">reuse </w:t>
      </w:r>
      <w:r w:rsidR="00736308">
        <w:rPr>
          <w:lang w:bidi="ar-SA"/>
        </w:rPr>
        <w:t xml:space="preserve">of </w:t>
      </w:r>
      <w:r w:rsidR="00E8208E">
        <w:rPr>
          <w:lang w:bidi="ar-SA"/>
        </w:rPr>
        <w:t xml:space="preserve">code </w:t>
      </w:r>
      <w:r w:rsidR="00DB60D6">
        <w:rPr>
          <w:lang w:bidi="ar-SA"/>
        </w:rPr>
        <w:t xml:space="preserve">will be </w:t>
      </w:r>
      <w:r w:rsidR="00D56380">
        <w:rPr>
          <w:lang w:bidi="ar-SA"/>
        </w:rPr>
        <w:t>minimal</w:t>
      </w:r>
      <w:r w:rsidR="00DB60D6">
        <w:rPr>
          <w:lang w:bidi="ar-SA"/>
        </w:rPr>
        <w:t>.</w:t>
      </w:r>
    </w:p>
    <w:p w:rsidR="007A5B2C" w:rsidRPr="00286588" w:rsidRDefault="007A5B2C" w:rsidP="00FB44AA">
      <w:pPr>
        <w:pStyle w:val="ListParagraph"/>
        <w:numPr>
          <w:ilvl w:val="0"/>
          <w:numId w:val="10"/>
        </w:numPr>
        <w:rPr>
          <w:lang w:bidi="ar-SA"/>
        </w:rPr>
      </w:pPr>
      <w:r>
        <w:rPr>
          <w:lang w:bidi="ar-SA"/>
        </w:rPr>
        <w:t>Unit testing artifacts and test cases will reuse some of the existing documentation and described test cases.</w:t>
      </w:r>
    </w:p>
    <w:p w:rsidR="00DE4F6B" w:rsidRDefault="006F0A7F" w:rsidP="00306863">
      <w:pPr>
        <w:pStyle w:val="Heading2"/>
        <w:rPr>
          <w:rFonts w:eastAsia="Times New Roman"/>
          <w:lang w:bidi="ar-SA"/>
        </w:rPr>
      </w:pPr>
      <w:bookmarkStart w:id="50" w:name="_Toc314555212"/>
      <w:r>
        <w:rPr>
          <w:rFonts w:eastAsia="Times New Roman"/>
          <w:lang w:bidi="ar-SA"/>
        </w:rPr>
        <w:t>Third Party Dependencies</w:t>
      </w:r>
      <w:bookmarkEnd w:id="50"/>
      <w:r w:rsidR="00DE4F6B" w:rsidRPr="00DE4F6B">
        <w:rPr>
          <w:rFonts w:eastAsia="Times New Roman"/>
          <w:lang w:bidi="ar-SA"/>
        </w:rPr>
        <w:t xml:space="preserve"> </w:t>
      </w:r>
    </w:p>
    <w:p w:rsidR="004265EE" w:rsidRDefault="003228AE" w:rsidP="00FB44AA">
      <w:pPr>
        <w:pStyle w:val="ListParagraph"/>
        <w:numPr>
          <w:ilvl w:val="0"/>
          <w:numId w:val="12"/>
        </w:numPr>
        <w:jc w:val="both"/>
        <w:rPr>
          <w:lang w:bidi="ar-SA"/>
        </w:rPr>
      </w:pPr>
      <w:r>
        <w:rPr>
          <w:lang w:bidi="ar-SA"/>
        </w:rPr>
        <w:t xml:space="preserve">MySQL </w:t>
      </w:r>
      <w:r w:rsidR="00C319CE">
        <w:rPr>
          <w:lang w:bidi="ar-SA"/>
        </w:rPr>
        <w:t xml:space="preserve">Database Server </w:t>
      </w:r>
      <w:r w:rsidR="004265EE">
        <w:rPr>
          <w:lang w:bidi="ar-SA"/>
        </w:rPr>
        <w:t>–</w:t>
      </w:r>
      <w:r w:rsidR="00C319CE">
        <w:rPr>
          <w:lang w:bidi="ar-SA"/>
        </w:rPr>
        <w:t xml:space="preserve"> 5.5</w:t>
      </w:r>
    </w:p>
    <w:p w:rsidR="003228AE" w:rsidRDefault="00F37E51" w:rsidP="003228AE">
      <w:pPr>
        <w:pStyle w:val="ListParagraph"/>
        <w:ind w:left="360"/>
        <w:jc w:val="both"/>
        <w:rPr>
          <w:lang w:bidi="ar-SA"/>
        </w:rPr>
      </w:pPr>
      <w:r>
        <w:rPr>
          <w:lang w:bidi="ar-SA"/>
        </w:rPr>
        <w:t>MySQL Administrator</w:t>
      </w:r>
      <w:r w:rsidR="00D93727">
        <w:rPr>
          <w:lang w:bidi="ar-SA"/>
        </w:rPr>
        <w:t xml:space="preserve"> </w:t>
      </w:r>
      <w:r w:rsidR="00866536">
        <w:rPr>
          <w:lang w:bidi="ar-SA"/>
        </w:rPr>
        <w:t xml:space="preserve">version </w:t>
      </w:r>
      <w:r w:rsidR="00E83009">
        <w:rPr>
          <w:lang w:bidi="ar-SA"/>
        </w:rPr>
        <w:t>–</w:t>
      </w:r>
      <w:r w:rsidR="00D93727">
        <w:rPr>
          <w:lang w:bidi="ar-SA"/>
        </w:rPr>
        <w:t xml:space="preserve"> </w:t>
      </w:r>
      <w:r w:rsidR="00E83009">
        <w:rPr>
          <w:lang w:bidi="ar-SA"/>
        </w:rPr>
        <w:t>1.2.17</w:t>
      </w:r>
    </w:p>
    <w:p w:rsidR="00F37E51" w:rsidRDefault="00F37E51" w:rsidP="00866536">
      <w:pPr>
        <w:pStyle w:val="ListParagraph"/>
        <w:ind w:left="0" w:firstLine="360"/>
        <w:jc w:val="both"/>
        <w:rPr>
          <w:lang w:bidi="ar-SA"/>
        </w:rPr>
      </w:pPr>
      <w:r>
        <w:rPr>
          <w:lang w:bidi="ar-SA"/>
        </w:rPr>
        <w:t xml:space="preserve">MySQL Work Bench </w:t>
      </w:r>
      <w:r w:rsidR="00866536">
        <w:rPr>
          <w:lang w:bidi="ar-SA"/>
        </w:rPr>
        <w:t xml:space="preserve">version </w:t>
      </w:r>
      <w:r w:rsidR="00D93727">
        <w:rPr>
          <w:lang w:bidi="ar-SA"/>
        </w:rPr>
        <w:t>– 5.2.35</w:t>
      </w:r>
    </w:p>
    <w:p w:rsidR="00DF43BC" w:rsidRDefault="00DF43BC" w:rsidP="00FB44AA">
      <w:pPr>
        <w:pStyle w:val="ListParagraph"/>
        <w:numPr>
          <w:ilvl w:val="0"/>
          <w:numId w:val="12"/>
        </w:numPr>
        <w:jc w:val="both"/>
        <w:rPr>
          <w:lang w:bidi="ar-SA"/>
        </w:rPr>
      </w:pPr>
      <w:r>
        <w:rPr>
          <w:lang w:bidi="ar-SA"/>
        </w:rPr>
        <w:t>Tomcat 6.0 or higher.</w:t>
      </w:r>
    </w:p>
    <w:p w:rsidR="004B53F7" w:rsidRDefault="00103F5B" w:rsidP="00FB44AA">
      <w:pPr>
        <w:pStyle w:val="ListParagraph"/>
        <w:numPr>
          <w:ilvl w:val="0"/>
          <w:numId w:val="12"/>
        </w:numPr>
        <w:jc w:val="both"/>
        <w:rPr>
          <w:lang w:bidi="ar-SA"/>
        </w:rPr>
      </w:pPr>
      <w:r>
        <w:rPr>
          <w:lang w:bidi="ar-SA"/>
        </w:rPr>
        <w:t>Hi</w:t>
      </w:r>
      <w:r w:rsidR="004B53F7">
        <w:rPr>
          <w:lang w:bidi="ar-SA"/>
        </w:rPr>
        <w:t>bernate</w:t>
      </w:r>
      <w:ins w:id="51" w:author="Sakhadeo, Uttara" w:date="2012-01-06T16:47:00Z">
        <w:r w:rsidR="00334D91">
          <w:rPr>
            <w:lang w:bidi="ar-SA"/>
          </w:rPr>
          <w:t xml:space="preserve"> 4.0.0</w:t>
        </w:r>
      </w:ins>
    </w:p>
    <w:p w:rsidR="00C25DDE" w:rsidRDefault="00C25DDE" w:rsidP="00FB44AA">
      <w:pPr>
        <w:pStyle w:val="ListParagraph"/>
        <w:numPr>
          <w:ilvl w:val="0"/>
          <w:numId w:val="12"/>
        </w:numPr>
        <w:jc w:val="both"/>
        <w:rPr>
          <w:lang w:bidi="ar-SA"/>
        </w:rPr>
      </w:pPr>
      <w:r>
        <w:rPr>
          <w:lang w:bidi="ar-SA"/>
        </w:rPr>
        <w:t>Restlet 2.x</w:t>
      </w:r>
    </w:p>
    <w:p w:rsidR="00F04A26" w:rsidRDefault="00F04A26" w:rsidP="00F04A26">
      <w:pPr>
        <w:pStyle w:val="Heading1"/>
        <w:numPr>
          <w:ilvl w:val="0"/>
          <w:numId w:val="0"/>
        </w:numPr>
        <w:ind w:left="432"/>
        <w:rPr>
          <w:rFonts w:eastAsia="Times New Roman"/>
          <w:lang w:bidi="ar-SA"/>
        </w:rPr>
      </w:pPr>
      <w:r>
        <w:rPr>
          <w:rFonts w:eastAsia="Times New Roman"/>
          <w:lang w:bidi="ar-SA"/>
        </w:rPr>
        <w:br w:type="page"/>
      </w:r>
    </w:p>
    <w:p w:rsidR="00DE4F6B" w:rsidRPr="00DE4F6B" w:rsidRDefault="000D05C5" w:rsidP="00506C29">
      <w:pPr>
        <w:pStyle w:val="Heading1"/>
        <w:rPr>
          <w:rFonts w:eastAsia="Times New Roman"/>
          <w:lang w:bidi="ar-SA"/>
        </w:rPr>
      </w:pPr>
      <w:bookmarkStart w:id="52" w:name="_Toc314555213"/>
      <w:r>
        <w:rPr>
          <w:rFonts w:eastAsia="Times New Roman"/>
          <w:lang w:bidi="ar-SA"/>
        </w:rPr>
        <w:lastRenderedPageBreak/>
        <w:t>Design Decisions and Tradeoffs</w:t>
      </w:r>
      <w:bookmarkEnd w:id="52"/>
      <w:r w:rsidR="00DE4F6B" w:rsidRPr="00DE4F6B">
        <w:rPr>
          <w:rFonts w:eastAsia="Times New Roman"/>
          <w:lang w:bidi="ar-SA"/>
        </w:rPr>
        <w:t xml:space="preserve"> </w:t>
      </w:r>
    </w:p>
    <w:p w:rsidR="00BF5EF7" w:rsidRPr="00BF5EF7" w:rsidRDefault="00BF5EF7" w:rsidP="00286588">
      <w:pPr>
        <w:rPr>
          <w:sz w:val="6"/>
          <w:lang w:bidi="ar-SA"/>
        </w:rPr>
      </w:pPr>
    </w:p>
    <w:p w:rsidR="00E33C13" w:rsidRDefault="00E33C13" w:rsidP="00286588">
      <w:pPr>
        <w:rPr>
          <w:lang w:bidi="ar-SA"/>
        </w:rPr>
      </w:pPr>
      <w:r>
        <w:rPr>
          <w:lang w:bidi="ar-SA"/>
        </w:rPr>
        <w:t xml:space="preserve">The proposed architecture is not yet </w:t>
      </w:r>
      <w:r w:rsidR="00430183">
        <w:rPr>
          <w:lang w:bidi="ar-SA"/>
        </w:rPr>
        <w:t>fully refined</w:t>
      </w:r>
      <w:r>
        <w:rPr>
          <w:lang w:bidi="ar-SA"/>
        </w:rPr>
        <w:t>. The</w:t>
      </w:r>
      <w:r w:rsidR="00430183">
        <w:rPr>
          <w:lang w:bidi="ar-SA"/>
        </w:rPr>
        <w:t xml:space="preserve"> following represent open design questions.</w:t>
      </w:r>
    </w:p>
    <w:p w:rsidR="00430183" w:rsidRDefault="00430183" w:rsidP="00FB44AA">
      <w:pPr>
        <w:pStyle w:val="ListParagraph"/>
        <w:numPr>
          <w:ilvl w:val="0"/>
          <w:numId w:val="13"/>
        </w:numPr>
        <w:ind w:left="360"/>
        <w:jc w:val="both"/>
        <w:rPr>
          <w:lang w:bidi="ar-SA"/>
        </w:rPr>
      </w:pPr>
      <w:r>
        <w:rPr>
          <w:lang w:bidi="ar-SA"/>
        </w:rPr>
        <w:t>Synchronization between the Study Design Service database and user-downloaded copies of the study design</w:t>
      </w:r>
    </w:p>
    <w:p w:rsidR="00F20B03" w:rsidRDefault="00430183" w:rsidP="00F20B03">
      <w:pPr>
        <w:ind w:left="360"/>
        <w:jc w:val="both"/>
        <w:rPr>
          <w:lang w:bidi="ar-SA"/>
        </w:rPr>
      </w:pPr>
      <w:r>
        <w:rPr>
          <w:lang w:bidi="ar-SA"/>
        </w:rPr>
        <w:t>Suppose that a</w:t>
      </w:r>
      <w:r w:rsidR="00E33C13">
        <w:rPr>
          <w:lang w:bidi="ar-SA"/>
        </w:rPr>
        <w:t xml:space="preserve"> user has created a study design</w:t>
      </w:r>
      <w:r>
        <w:rPr>
          <w:lang w:bidi="ar-SA"/>
        </w:rPr>
        <w:t xml:space="preserve"> which has been stored in the Study Design Service.  The user then downloads a local copy of the study design as an</w:t>
      </w:r>
      <w:r w:rsidR="00E33C13">
        <w:rPr>
          <w:lang w:bidi="ar-SA"/>
        </w:rPr>
        <w:t xml:space="preserve"> xml file. </w:t>
      </w:r>
      <w:r w:rsidR="00F20B03">
        <w:rPr>
          <w:lang w:bidi="ar-SA"/>
        </w:rPr>
        <w:t>Suppose the user modifies the study design through the user interface but does not save a new copy of the study design.  Now the user</w:t>
      </w:r>
      <w:r w:rsidR="00E33C13">
        <w:rPr>
          <w:lang w:bidi="ar-SA"/>
        </w:rPr>
        <w:t xml:space="preserve"> wants to upload this data. </w:t>
      </w:r>
      <w:r w:rsidR="00F20B03">
        <w:rPr>
          <w:lang w:bidi="ar-SA"/>
        </w:rPr>
        <w:t>The UUID of the study exists in the Study Design Service, but it out of sync with the uploaded copy. The application can either</w:t>
      </w:r>
    </w:p>
    <w:p w:rsidR="00E33C13" w:rsidRDefault="00F20B03" w:rsidP="00FB44AA">
      <w:pPr>
        <w:pStyle w:val="ListParagraph"/>
        <w:numPr>
          <w:ilvl w:val="1"/>
          <w:numId w:val="13"/>
        </w:numPr>
        <w:ind w:left="900"/>
        <w:jc w:val="both"/>
        <w:rPr>
          <w:lang w:bidi="ar-SA"/>
        </w:rPr>
      </w:pPr>
      <w:r>
        <w:rPr>
          <w:lang w:bidi="ar-SA"/>
        </w:rPr>
        <w:t xml:space="preserve">Inform the user of the conflict through an alert box stating </w:t>
      </w:r>
      <w:r w:rsidR="00E33C13">
        <w:rPr>
          <w:lang w:bidi="ar-SA"/>
        </w:rPr>
        <w:t xml:space="preserve">‘This study already exists in table. Do you want to </w:t>
      </w:r>
      <w:r w:rsidR="006475E6">
        <w:rPr>
          <w:lang w:bidi="ar-SA"/>
        </w:rPr>
        <w:t>overwrite</w:t>
      </w:r>
      <w:r w:rsidR="00E33C13">
        <w:rPr>
          <w:lang w:bidi="ar-SA"/>
        </w:rPr>
        <w:t xml:space="preserve"> it?’</w:t>
      </w:r>
      <w:r>
        <w:rPr>
          <w:lang w:bidi="ar-SA"/>
        </w:rPr>
        <w:t xml:space="preserve">  The user can indicate whether to overwrite the existing design.</w:t>
      </w:r>
    </w:p>
    <w:p w:rsidR="00F20B03" w:rsidRDefault="00F20B03" w:rsidP="00FB44AA">
      <w:pPr>
        <w:pStyle w:val="ListParagraph"/>
        <w:numPr>
          <w:ilvl w:val="1"/>
          <w:numId w:val="13"/>
        </w:numPr>
        <w:ind w:left="900"/>
        <w:jc w:val="both"/>
        <w:rPr>
          <w:lang w:bidi="ar-SA"/>
        </w:rPr>
      </w:pPr>
      <w:r>
        <w:rPr>
          <w:lang w:bidi="ar-SA"/>
        </w:rPr>
        <w:t>Always overwrite the existing design in the Study Design Service.</w:t>
      </w:r>
    </w:p>
    <w:p w:rsidR="001752ED" w:rsidRDefault="001752ED" w:rsidP="00C25DDE">
      <w:pPr>
        <w:pStyle w:val="ListParagraph"/>
        <w:ind w:left="2376"/>
        <w:jc w:val="both"/>
        <w:rPr>
          <w:lang w:bidi="ar-SA"/>
        </w:rPr>
      </w:pPr>
    </w:p>
    <w:p w:rsidR="00747978" w:rsidRDefault="001D1227" w:rsidP="00FB44AA">
      <w:pPr>
        <w:pStyle w:val="ListParagraph"/>
        <w:numPr>
          <w:ilvl w:val="0"/>
          <w:numId w:val="13"/>
        </w:numPr>
        <w:ind w:left="360"/>
        <w:jc w:val="both"/>
        <w:rPr>
          <w:lang w:bidi="ar-SA"/>
        </w:rPr>
      </w:pPr>
      <w:r>
        <w:rPr>
          <w:lang w:bidi="ar-SA"/>
        </w:rPr>
        <w:t xml:space="preserve">Doubt in Hypothesis object : </w:t>
      </w:r>
      <w:r w:rsidRPr="001D1227">
        <w:rPr>
          <w:lang w:bidi="ar-SA"/>
        </w:rPr>
        <w:t>ENUM('Main Effects','Interaction','Linear Trend','Quad Trend','Cubic Trend')</w:t>
      </w:r>
    </w:p>
    <w:p w:rsidR="006C2A50" w:rsidRDefault="006C2A50" w:rsidP="00286588">
      <w:pPr>
        <w:ind w:left="360"/>
        <w:jc w:val="both"/>
        <w:rPr>
          <w:lang w:bidi="ar-SA"/>
        </w:rPr>
      </w:pPr>
      <w:r>
        <w:rPr>
          <w:lang w:bidi="ar-SA"/>
        </w:rPr>
        <w:t xml:space="preserve">Possible solution for this can be use of passwords. But then some </w:t>
      </w:r>
      <w:r w:rsidR="00A32476">
        <w:rPr>
          <w:lang w:bidi="ar-SA"/>
        </w:rPr>
        <w:t>more</w:t>
      </w:r>
      <w:r>
        <w:rPr>
          <w:lang w:bidi="ar-SA"/>
        </w:rPr>
        <w:t xml:space="preserve"> issues come in picture e.g.</w:t>
      </w:r>
    </w:p>
    <w:p w:rsidR="006C2A50" w:rsidRDefault="006C2A50" w:rsidP="00FB44AA">
      <w:pPr>
        <w:pStyle w:val="ListParagraph"/>
        <w:numPr>
          <w:ilvl w:val="0"/>
          <w:numId w:val="9"/>
        </w:numPr>
        <w:ind w:left="774" w:hanging="414"/>
        <w:jc w:val="both"/>
        <w:rPr>
          <w:lang w:bidi="ar-SA"/>
        </w:rPr>
      </w:pPr>
      <w:r>
        <w:rPr>
          <w:lang w:bidi="ar-SA"/>
        </w:rPr>
        <w:t>What is the secure method for storing Passwords in MySQL tables?</w:t>
      </w:r>
    </w:p>
    <w:p w:rsidR="006C2A50" w:rsidRDefault="006C2A50" w:rsidP="00FB44AA">
      <w:pPr>
        <w:pStyle w:val="ListParagraph"/>
        <w:numPr>
          <w:ilvl w:val="0"/>
          <w:numId w:val="9"/>
        </w:numPr>
        <w:ind w:left="774" w:hanging="414"/>
        <w:jc w:val="both"/>
        <w:rPr>
          <w:lang w:bidi="ar-SA"/>
        </w:rPr>
      </w:pPr>
      <w:r>
        <w:rPr>
          <w:lang w:bidi="ar-SA"/>
        </w:rPr>
        <w:t>User has to remember different passwords for each of the study design.</w:t>
      </w:r>
    </w:p>
    <w:p w:rsidR="006C2A50" w:rsidRPr="000D05C5" w:rsidRDefault="006C2A50" w:rsidP="00FB44AA">
      <w:pPr>
        <w:pStyle w:val="ListParagraph"/>
        <w:numPr>
          <w:ilvl w:val="0"/>
          <w:numId w:val="9"/>
        </w:numPr>
        <w:ind w:left="774" w:hanging="414"/>
        <w:jc w:val="both"/>
        <w:rPr>
          <w:lang w:bidi="ar-SA"/>
        </w:rPr>
      </w:pPr>
      <w:r>
        <w:rPr>
          <w:lang w:bidi="ar-SA"/>
        </w:rPr>
        <w:t>And what if user doesn’t remember Password? How can he recover the Password?</w:t>
      </w:r>
    </w:p>
    <w:p w:rsidR="00554680" w:rsidRDefault="00554680" w:rsidP="00554680">
      <w:pPr>
        <w:pStyle w:val="Heading1"/>
        <w:numPr>
          <w:ilvl w:val="0"/>
          <w:numId w:val="0"/>
        </w:numPr>
        <w:ind w:left="432"/>
        <w:rPr>
          <w:rFonts w:eastAsia="Times New Roman"/>
          <w:lang w:bidi="ar-SA"/>
        </w:rPr>
      </w:pPr>
      <w:r>
        <w:rPr>
          <w:rFonts w:eastAsia="Times New Roman"/>
          <w:lang w:bidi="ar-SA"/>
        </w:rPr>
        <w:br w:type="page"/>
      </w:r>
    </w:p>
    <w:p w:rsidR="00A834D0" w:rsidRDefault="00A834D0" w:rsidP="00C25DDE">
      <w:pPr>
        <w:pStyle w:val="Heading1"/>
        <w:numPr>
          <w:ilvl w:val="0"/>
          <w:numId w:val="0"/>
        </w:numPr>
        <w:rPr>
          <w:rFonts w:eastAsia="Times New Roman"/>
          <w:lang w:bidi="ar-SA"/>
        </w:rPr>
      </w:pPr>
    </w:p>
    <w:p w:rsidR="00DE4F6B" w:rsidRPr="00DE4F6B" w:rsidRDefault="00A924D4" w:rsidP="009518EE">
      <w:pPr>
        <w:pStyle w:val="Heading1"/>
        <w:rPr>
          <w:rFonts w:eastAsia="Times New Roman"/>
          <w:lang w:bidi="ar-SA"/>
        </w:rPr>
      </w:pPr>
      <w:bookmarkStart w:id="53" w:name="_Toc314555214"/>
      <w:r>
        <w:rPr>
          <w:rFonts w:eastAsia="Times New Roman"/>
          <w:lang w:bidi="ar-SA"/>
        </w:rPr>
        <w:t>Appendices</w:t>
      </w:r>
      <w:bookmarkEnd w:id="53"/>
    </w:p>
    <w:p w:rsidR="00DE4F6B" w:rsidRDefault="00A924D4" w:rsidP="009518EE">
      <w:pPr>
        <w:pStyle w:val="Heading2"/>
        <w:rPr>
          <w:rFonts w:eastAsia="Times New Roman"/>
          <w:lang w:bidi="ar-SA"/>
        </w:rPr>
      </w:pPr>
      <w:bookmarkStart w:id="54" w:name="_Toc314555215"/>
      <w:r>
        <w:rPr>
          <w:rFonts w:eastAsia="Times New Roman"/>
          <w:lang w:bidi="ar-SA"/>
        </w:rPr>
        <w:t>Diagrams</w:t>
      </w:r>
      <w:bookmarkEnd w:id="54"/>
      <w:r w:rsidR="00DE4F6B" w:rsidRPr="00DE4F6B">
        <w:rPr>
          <w:rFonts w:eastAsia="Times New Roman"/>
          <w:lang w:bidi="ar-SA"/>
        </w:rPr>
        <w:t xml:space="preserve"> </w:t>
      </w:r>
    </w:p>
    <w:p w:rsidR="00A834D0" w:rsidRPr="00A834D0" w:rsidRDefault="00A834D0" w:rsidP="00A834D0">
      <w:pPr>
        <w:rPr>
          <w:sz w:val="4"/>
          <w:lang w:bidi="ar-SA"/>
        </w:rPr>
      </w:pPr>
    </w:p>
    <w:p w:rsidR="000570EB" w:rsidRDefault="000570EB" w:rsidP="00FB44AA">
      <w:pPr>
        <w:pStyle w:val="ListParagraph"/>
        <w:numPr>
          <w:ilvl w:val="0"/>
          <w:numId w:val="11"/>
        </w:numPr>
        <w:rPr>
          <w:b/>
          <w:i/>
          <w:u w:val="single"/>
          <w:lang w:bidi="ar-SA"/>
        </w:rPr>
      </w:pPr>
      <w:r>
        <w:rPr>
          <w:b/>
          <w:i/>
          <w:u w:val="single"/>
          <w:lang w:bidi="ar-SA"/>
        </w:rPr>
        <w:t>Existing Structure</w:t>
      </w:r>
    </w:p>
    <w:p w:rsidR="000570EB" w:rsidRDefault="000570EB" w:rsidP="000570EB">
      <w:pPr>
        <w:ind w:left="5760"/>
        <w:rPr>
          <w:rFonts w:cs="Times New Roman"/>
          <w:sz w:val="28"/>
          <w:szCs w:val="28"/>
        </w:rPr>
      </w:pPr>
      <w:r>
        <w:rPr>
          <w:rFonts w:cs="Times New Roman"/>
          <w:szCs w:val="28"/>
        </w:rPr>
        <w:t xml:space="preserve">       </w:t>
      </w:r>
      <w:r w:rsidRPr="001579DE">
        <w:rPr>
          <w:rFonts w:cs="Times New Roman"/>
          <w:szCs w:val="28"/>
        </w:rPr>
        <w:t>TOMCAT</w:t>
      </w:r>
    </w:p>
    <w:p w:rsidR="000570EB" w:rsidRPr="008A3642" w:rsidRDefault="00BA312C" w:rsidP="000570EB">
      <w:pPr>
        <w:rPr>
          <w:rFonts w:cs="Times New Roman"/>
          <w:szCs w:val="28"/>
        </w:rPr>
      </w:pPr>
      <w:r w:rsidRPr="00BA312C">
        <w:rPr>
          <w:noProof/>
        </w:rPr>
        <w:pict>
          <v:line id="Straight Connector 50" o:spid="_x0000_s1083" style="position:absolute;z-index:251685888;visibility:visible" from="274.9pt,9.1pt" to="274.9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" strokecolor="#5a5a5a [2109]"/>
        </w:pict>
      </w:r>
      <w:r w:rsidRPr="00BA312C">
        <w:rPr>
          <w:noProof/>
        </w:rPr>
        <w:pict>
          <v:line id="Straight Connector 52" o:spid="_x0000_s1085" style="position:absolute;flip:x y;z-index:251687936;visibility:visible;mso-height-relative:margin" from="390.85pt,9.05pt" to="390.85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60ywEAAN0DAAAOAAAAZHJzL2Uyb0RvYy54bWysU02P0zAQvSPxHyzfadJCqy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" strokecolor="#5a5a5a [2109]"/>
        </w:pict>
      </w:r>
      <w:r w:rsidRPr="00BA312C">
        <w:rPr>
          <w:noProof/>
        </w:rPr>
        <w:pict>
          <v:line id="Straight Connector 53" o:spid="_x0000_s1086" style="position:absolute;z-index:251688960;visibility:visible" from="273.05pt,9.1pt" to="390.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HSuAEAAMUDAAAOAAAAZHJzL2Uyb0RvYy54bWysU8GOEzEMvSPxD1HudKYFVu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" strokecolor="#5a5a5a [2109]"/>
        </w:pict>
      </w:r>
      <w:r w:rsidRPr="00BA312C">
        <w:rPr>
          <w:noProof/>
        </w:rPr>
        <w:pict>
          <v:rect id="Rectangle 41" o:spid="_x0000_s1074" style="position:absolute;margin-left:43pt;margin-top:100.45pt;width:56.1pt;height:48.3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" fillcolor="#4f81bd [3204]" strokecolor="#243f60 [1604]" strokeweight="2pt">
            <v:textbox style="mso-next-textbox:#Rectangle 41">
              <w:txbxContent>
                <w:p w:rsidR="007B7A63" w:rsidRPr="004444FF" w:rsidRDefault="007B7A63" w:rsidP="000570EB">
                  <w:pPr>
                    <w:jc w:val="center"/>
                    <w:rPr>
                      <w:color w:val="FFFFFF" w:themeColor="background1"/>
                    </w:rPr>
                  </w:pPr>
                  <w:r>
                    <w:rPr>
                      <w:color w:val="FFFFFF" w:themeColor="background1"/>
                    </w:rPr>
                    <w:t>Client browser</w:t>
                  </w:r>
                </w:p>
              </w:txbxContent>
            </v:textbox>
          </v:rect>
        </w:pict>
      </w:r>
      <w:r w:rsidRPr="00BA312C">
        <w:rPr>
          <w:noProof/>
        </w:rPr>
        <w:pict>
          <v:shapetype id="_x0000_t32" coordsize="21600,21600" o:spt="32" o:oned="t" path="m,l21600,21600e" filled="f">
            <v:path arrowok="t" fillok="f" o:connecttype="none"/>
            <o:lock v:ext="edit" shapetype="t"/>
          </v:shapetype>
          <v:shape id="Straight Arrow Connector 54" o:spid="_x0000_s1087" type="#_x0000_t32" style="position:absolute;margin-left:99.1pt;margin-top:126.65pt;width:71.05pt;height:.9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" strokecolor="#4579b8 [3044]">
            <v:stroke endarrow="open"/>
          </v:shape>
        </w:pict>
      </w:r>
      <w:r w:rsidRPr="00BA312C">
        <w:rPr>
          <w:noProof/>
        </w:rPr>
        <w:pict>
          <v:rect id="Rectangle 44" o:spid="_x0000_s1077" style="position:absolute;margin-left:299.9pt;margin-top:21.95pt;width:68.25pt;height:46.7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" fillcolor="#4f81bd [3204]" strokecolor="#243f60 [1604]" strokeweight="2pt">
            <v:textbox style="mso-next-textbox:#Rectangle 44">
              <w:txbxContent>
                <w:p w:rsidR="007B7A63" w:rsidRDefault="007B7A63" w:rsidP="000570EB">
                  <w:pPr>
                    <w:jc w:val="center"/>
                  </w:pPr>
                  <w:r>
                    <w:t>Matrix Service</w:t>
                  </w:r>
                </w:p>
              </w:txbxContent>
            </v:textbox>
          </v:rect>
        </w:pict>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p>
    <w:p w:rsidR="000570EB" w:rsidRDefault="00BA312C" w:rsidP="000570EB">
      <w:pPr>
        <w:rPr>
          <w:rFonts w:cs="Times New Roman"/>
          <w:sz w:val="28"/>
          <w:szCs w:val="28"/>
        </w:rPr>
      </w:pPr>
      <w:r>
        <w:rPr>
          <w:rFonts w:cs="Times New Roman"/>
          <w:noProof/>
          <w:sz w:val="28"/>
          <w:szCs w:val="28"/>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8" type="#_x0000_t34" style="position:absolute;margin-left:195.85pt;margin-top:158.15pt;width:103.1pt;height:.05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31436000,-52596" strokecolor="#4579b8 [3044]">
            <v:stroke endarrow="open"/>
          </v:shape>
        </w:pict>
      </w:r>
      <w:r>
        <w:rPr>
          <w:rFonts w:cs="Times New Roman"/>
          <w:noProof/>
          <w:sz w:val="28"/>
          <w:szCs w:val="28"/>
          <w:lang w:bidi="ar-SA"/>
        </w:rPr>
        <w:pict>
          <v:shape id="_x0000_s1151" type="#_x0000_t32" style="position:absolute;margin-left:195.85pt;margin-top:19.85pt;width:.05pt;height:62.55pt;z-index:251726848" o:connectortype="straight" strokecolor="#4579b8 [3044]"/>
        </w:pict>
      </w:r>
      <w:r>
        <w:rPr>
          <w:rFonts w:cs="Times New Roman"/>
          <w:noProof/>
          <w:sz w:val="28"/>
          <w:szCs w:val="28"/>
          <w:lang w:bidi="ar-SA"/>
        </w:rPr>
        <w:pict>
          <v:shape id="_x0000_s1150" type="#_x0000_t34" style="position:absolute;margin-left:196.8pt;margin-top:19.85pt;width:103.1pt;height:.05pt;flip: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9,131436000,-52596" strokecolor="#4579b8 [3044]">
            <v:stroke endarrow="open"/>
          </v:shape>
        </w:pict>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p>
    <w:p w:rsidR="000570EB" w:rsidRDefault="000570EB" w:rsidP="000570E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rsidR="000570EB" w:rsidRDefault="00BA312C" w:rsidP="000570EB">
      <w:pPr>
        <w:rPr>
          <w:rFonts w:cs="Times New Roman"/>
          <w:sz w:val="28"/>
          <w:szCs w:val="28"/>
        </w:rPr>
      </w:pPr>
      <w:r w:rsidRPr="00BA312C">
        <w:rPr>
          <w:noProof/>
        </w:rPr>
        <w:pict>
          <v:rect id="Rectangle 42" o:spid="_x0000_s1075" style="position:absolute;margin-left:165.5pt;margin-top:25.35pt;width:68.25pt;height:41.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" fillcolor="#4f81bd [3204]" strokecolor="#243f60 [1604]" strokeweight="2pt">
            <v:textbox style="mso-next-textbox:#Rectangle 42">
              <w:txbxContent>
                <w:p w:rsidR="007B7A63" w:rsidRDefault="007B7A63" w:rsidP="000570EB">
                  <w:pPr>
                    <w:jc w:val="center"/>
                  </w:pPr>
                  <w:r>
                    <w:t>Apache Httpd</w:t>
                  </w:r>
                </w:p>
              </w:txbxContent>
            </v:textbox>
          </v:rect>
        </w:pict>
      </w:r>
      <w:r w:rsidRPr="00BA312C">
        <w:rPr>
          <w:noProof/>
        </w:rPr>
        <w:pict>
          <v:rect id="Rectangle 45" o:spid="_x0000_s1078" style="position:absolute;margin-left:299.9pt;margin-top:10.45pt;width:68.25pt;height:46.7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" fillcolor="#4f81bd [3204]" strokecolor="#243f60 [1604]" strokeweight="2pt">
            <v:textbox style="mso-next-textbox:#Rectangle 45">
              <w:txbxContent>
                <w:p w:rsidR="007B7A63" w:rsidRDefault="007B7A63" w:rsidP="000570EB">
                  <w:pPr>
                    <w:jc w:val="center"/>
                  </w:pPr>
                  <w:r>
                    <w:t>Power Service</w:t>
                  </w:r>
                </w:p>
              </w:txbxContent>
            </v:textbox>
          </v:rect>
        </w:pict>
      </w:r>
    </w:p>
    <w:p w:rsidR="000570EB" w:rsidRDefault="00BA312C" w:rsidP="000570EB">
      <w:pPr>
        <w:rPr>
          <w:rFonts w:cs="Times New Roman"/>
          <w:sz w:val="28"/>
          <w:szCs w:val="28"/>
        </w:rPr>
      </w:pPr>
      <w:r w:rsidRPr="00BA312C">
        <w:rPr>
          <w:noProof/>
        </w:rPr>
        <w:pict>
          <v:shape id="Straight Arrow Connector 55" o:spid="_x0000_s1088" type="#_x0000_t32" style="position:absolute;margin-left:233.75pt;margin-top:11.65pt;width:66.15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99837,-1,-99837" strokecolor="#4579b8 [3044]">
            <v:stroke endarrow="open"/>
          </v:shape>
        </w:pict>
      </w:r>
    </w:p>
    <w:p w:rsidR="000570EB" w:rsidRDefault="00BA312C" w:rsidP="000570EB">
      <w:pPr>
        <w:rPr>
          <w:rFonts w:cs="Times New Roman"/>
          <w:sz w:val="28"/>
          <w:szCs w:val="28"/>
        </w:rPr>
      </w:pPr>
      <w:r>
        <w:rPr>
          <w:rFonts w:cs="Times New Roman"/>
          <w:noProof/>
          <w:sz w:val="28"/>
          <w:szCs w:val="28"/>
          <w:lang w:bidi="ar-SA"/>
        </w:rPr>
        <w:pict>
          <v:shape id="_x0000_s1149" type="#_x0000_t32" style="position:absolute;margin-left:195.85pt;margin-top:10.2pt;width:.05pt;height:33.9pt;z-index:251724800" o:connectortype="straight" strokecolor="#4579b8 [3044]"/>
        </w:pict>
      </w:r>
      <w:r w:rsidRPr="00BA312C">
        <w:rPr>
          <w:noProof/>
        </w:rPr>
        <w:pict>
          <v:rect id="Rectangle 46" o:spid="_x0000_s1079" style="position:absolute;margin-left:299.9pt;margin-top:22.9pt;width:68.25pt;height:52.1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mrfg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" fillcolor="#4f81bd [3204]" strokecolor="#243f60 [1604]" strokeweight="2pt">
            <v:textbox style="mso-next-textbox:#Rectangle 46">
              <w:txbxContent>
                <w:p w:rsidR="007B7A63" w:rsidRDefault="007B7A63" w:rsidP="000570EB">
                  <w:pPr>
                    <w:jc w:val="center"/>
                  </w:pPr>
                  <w:r>
                    <w:t>Chart Service</w:t>
                  </w:r>
                </w:p>
              </w:txbxContent>
            </v:textbox>
          </v:rect>
        </w:pict>
      </w:r>
      <w:r w:rsidRPr="00BA312C">
        <w:rPr>
          <w:noProof/>
        </w:rPr>
        <w:pict>
          <v:shape id="Straight Arrow Connector 43" o:spid="_x0000_s1076" type="#_x0000_t34" style="position:absolute;margin-left:99.1pt;margin-top:4.75pt;width:200.8pt;height:115.4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" adj="4808,-104135,-12371" strokecolor="#4579b8 [3044]">
            <v:stroke endarrow="open"/>
          </v:shape>
        </w:pict>
      </w:r>
    </w:p>
    <w:p w:rsidR="000570EB" w:rsidRDefault="000570EB" w:rsidP="000570EB">
      <w:pPr>
        <w:tabs>
          <w:tab w:val="left" w:pos="6994"/>
        </w:tabs>
        <w:rPr>
          <w:rFonts w:cs="Times New Roman"/>
          <w:sz w:val="28"/>
          <w:szCs w:val="28"/>
        </w:rPr>
      </w:pPr>
      <w:r>
        <w:rPr>
          <w:rFonts w:cs="Times New Roman"/>
          <w:sz w:val="28"/>
          <w:szCs w:val="28"/>
        </w:rPr>
        <w:t xml:space="preserve">                                                                                                   </w:t>
      </w:r>
    </w:p>
    <w:p w:rsidR="000570EB" w:rsidRDefault="000570EB" w:rsidP="000570EB">
      <w:pPr>
        <w:tabs>
          <w:tab w:val="left" w:pos="7088"/>
        </w:tabs>
        <w:rPr>
          <w:rFonts w:cs="Times New Roman"/>
          <w:sz w:val="28"/>
          <w:szCs w:val="28"/>
        </w:rPr>
      </w:pPr>
      <w:r>
        <w:rPr>
          <w:rFonts w:cs="Times New Roman"/>
          <w:sz w:val="28"/>
          <w:szCs w:val="28"/>
        </w:rPr>
        <w:t xml:space="preserve"> </w:t>
      </w:r>
      <w:r>
        <w:rPr>
          <w:rFonts w:cs="Times New Roman"/>
          <w:sz w:val="28"/>
          <w:szCs w:val="28"/>
        </w:rPr>
        <w:tab/>
      </w:r>
    </w:p>
    <w:p w:rsidR="000570EB" w:rsidRDefault="00BA312C" w:rsidP="000570EB">
      <w:pPr>
        <w:rPr>
          <w:rFonts w:cs="Times New Roman"/>
          <w:sz w:val="28"/>
          <w:szCs w:val="28"/>
        </w:rPr>
      </w:pPr>
      <w:r w:rsidRPr="00BA312C">
        <w:rPr>
          <w:noProof/>
        </w:rPr>
        <w:pict>
          <v:rect id="Rectangle 47" o:spid="_x0000_s1080" style="position:absolute;margin-left:299.9pt;margin-top:16.45pt;width:68.25pt;height:46.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Rfw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" fillcolor="#4f81bd [3204]" strokecolor="#243f60 [1604]" strokeweight="2pt">
            <v:textbox style="mso-next-textbox:#Rectangle 47">
              <w:txbxContent>
                <w:p w:rsidR="007B7A63" w:rsidRDefault="007B7A63" w:rsidP="000570EB">
                  <w:pPr>
                    <w:jc w:val="center"/>
                  </w:pPr>
                  <w:r>
                    <w:t>File Service</w:t>
                  </w:r>
                </w:p>
              </w:txbxContent>
            </v:textbox>
          </v:rect>
        </w:pict>
      </w:r>
    </w:p>
    <w:p w:rsidR="000570EB" w:rsidRDefault="00BA312C" w:rsidP="000570EB">
      <w:pPr>
        <w:rPr>
          <w:rFonts w:cs="Times New Roman"/>
          <w:sz w:val="28"/>
          <w:szCs w:val="28"/>
        </w:rPr>
      </w:pPr>
      <w:r w:rsidRPr="00BA312C">
        <w:rPr>
          <w:noProof/>
        </w:rPr>
        <w:pict>
          <v:line id="Straight Connector 51" o:spid="_x0000_s1084" style="position:absolute;z-index:251686912;visibility:visible" from="274.9pt,59.8pt" to="390.8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YVtwEAAMU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" strokecolor="#5a5a5a [2109]"/>
        </w:pict>
      </w:r>
    </w:p>
    <w:p w:rsidR="00A834D0" w:rsidRDefault="00A834D0" w:rsidP="00B32FFB">
      <w:pPr>
        <w:rPr>
          <w:rFonts w:cs="Times New Roman"/>
          <w:sz w:val="28"/>
          <w:szCs w:val="28"/>
        </w:rPr>
      </w:pPr>
    </w:p>
    <w:p w:rsidR="00A834D0" w:rsidRDefault="00A834D0" w:rsidP="00B32FFB">
      <w:pPr>
        <w:rPr>
          <w:rFonts w:cs="Times New Roman"/>
          <w:szCs w:val="28"/>
        </w:rPr>
      </w:pPr>
      <w:r>
        <w:rPr>
          <w:rFonts w:cs="Times New Roman"/>
          <w:szCs w:val="28"/>
        </w:rPr>
        <w:br w:type="page"/>
      </w:r>
    </w:p>
    <w:p w:rsidR="00A834D0" w:rsidRPr="00D32052" w:rsidRDefault="00A834D0" w:rsidP="00FB44AA">
      <w:pPr>
        <w:pStyle w:val="ListParagraph"/>
        <w:numPr>
          <w:ilvl w:val="0"/>
          <w:numId w:val="11"/>
        </w:numPr>
        <w:rPr>
          <w:b/>
          <w:i/>
          <w:u w:val="single"/>
          <w:lang w:bidi="ar-SA"/>
        </w:rPr>
      </w:pPr>
      <w:r w:rsidRPr="00D32052">
        <w:rPr>
          <w:b/>
          <w:i/>
          <w:u w:val="single"/>
          <w:lang w:bidi="ar-SA"/>
        </w:rPr>
        <w:lastRenderedPageBreak/>
        <w:t>Proposed Version 2.0.0 Structure</w:t>
      </w:r>
    </w:p>
    <w:p w:rsidR="00B32FFB" w:rsidRDefault="00B32FFB" w:rsidP="00B32FF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sidR="00D30309">
        <w:rPr>
          <w:rFonts w:cs="Times New Roman"/>
          <w:sz w:val="28"/>
          <w:szCs w:val="28"/>
        </w:rPr>
        <w:tab/>
      </w:r>
      <w:r w:rsidR="00EB689A">
        <w:rPr>
          <w:rFonts w:cs="Times New Roman"/>
          <w:sz w:val="28"/>
          <w:szCs w:val="28"/>
        </w:rPr>
        <w:t xml:space="preserve"> </w:t>
      </w:r>
      <w:r w:rsidRPr="00074C86">
        <w:rPr>
          <w:rFonts w:cs="Times New Roman"/>
          <w:sz w:val="20"/>
          <w:szCs w:val="28"/>
        </w:rPr>
        <w:t>TOMCAT</w:t>
      </w:r>
    </w:p>
    <w:p w:rsidR="00B32FFB" w:rsidRPr="008A3642" w:rsidRDefault="00BA312C" w:rsidP="00B32FFB">
      <w:pPr>
        <w:rPr>
          <w:rFonts w:cs="Times New Roman"/>
          <w:szCs w:val="28"/>
        </w:rPr>
      </w:pPr>
      <w:r w:rsidRPr="00BA312C">
        <w:rPr>
          <w:noProof/>
        </w:rPr>
        <w:pict>
          <v:line id="_x0000_s1123" style="position:absolute;z-index:251710464;visibility:visible" from="258.1pt,10.05pt" to="258.1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" strokecolor="#5a5a5a [2109]"/>
        </w:pict>
      </w:r>
      <w:r w:rsidRPr="00BA312C">
        <w:rPr>
          <w:noProof/>
        </w:rPr>
        <w:pict>
          <v:line id="_x0000_s1125" style="position:absolute;flip:x y;z-index:251712512;visibility:visible;mso-height-relative:margin" from="374.05pt,10pt" to="374.0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60ywEAAN0DAAAOAAAAZHJzL2Uyb0RvYy54bWysU02P0zAQvSPxHyzfadJCqy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" strokecolor="#5a5a5a [2109]"/>
        </w:pict>
      </w:r>
      <w:r w:rsidRPr="00BA312C">
        <w:rPr>
          <w:noProof/>
        </w:rPr>
        <w:pict>
          <v:line id="_x0000_s1126" style="position:absolute;z-index:251713536;visibility:visible" from="256.25pt,10.05pt" to="374.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HSuAEAAMUDAAAOAAAAZHJzL2Uyb0RvYy54bWysU8GOEzEMvSPxD1HudKYFVu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" strokecolor="#5a5a5a [2109]"/>
        </w:pict>
      </w:r>
      <w:r w:rsidRPr="00BA312C">
        <w:rPr>
          <w:noProof/>
        </w:rPr>
        <w:pict>
          <v:rect id="_x0000_s1115" style="position:absolute;margin-left:148.7pt;margin-top:107.9pt;width:68.25pt;height:36.4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" fillcolor="#4f81bd [3204]" strokecolor="#243f60 [1604]" strokeweight="2pt">
            <v:textbox style="mso-next-textbox:#_x0000_s1115">
              <w:txbxContent>
                <w:p w:rsidR="007B7A63" w:rsidRDefault="007B7A63" w:rsidP="00B32FFB">
                  <w:pPr>
                    <w:jc w:val="center"/>
                  </w:pPr>
                  <w:r>
                    <w:t>Httpd</w:t>
                  </w:r>
                </w:p>
              </w:txbxContent>
            </v:textbox>
          </v:rect>
        </w:pict>
      </w:r>
      <w:r w:rsidRPr="00BA312C">
        <w:rPr>
          <w:noProof/>
        </w:rPr>
        <w:pict>
          <v:rect id="_x0000_s1114" style="position:absolute;margin-left:26.2pt;margin-top:101.4pt;width:56.1pt;height:48.3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" fillcolor="#4f81bd [3204]" strokecolor="#243f60 [1604]" strokeweight="2pt">
            <v:textbox style="mso-next-textbox:#_x0000_s1114">
              <w:txbxContent>
                <w:p w:rsidR="007B7A63" w:rsidRPr="004444FF" w:rsidRDefault="007B7A63" w:rsidP="00B32FFB">
                  <w:pPr>
                    <w:jc w:val="center"/>
                    <w:rPr>
                      <w:color w:val="FFFFFF" w:themeColor="background1"/>
                    </w:rPr>
                  </w:pPr>
                  <w:r>
                    <w:rPr>
                      <w:color w:val="FFFFFF" w:themeColor="background1"/>
                    </w:rPr>
                    <w:t>Client browser</w:t>
                  </w:r>
                </w:p>
              </w:txbxContent>
            </v:textbox>
          </v:rect>
        </w:pict>
      </w:r>
      <w:r w:rsidRPr="00BA312C">
        <w:rPr>
          <w:noProof/>
        </w:rPr>
        <w:pict>
          <v:shape id="_x0000_s1127" type="#_x0000_t32" style="position:absolute;margin-left:82.3pt;margin-top:127.6pt;width:71.05pt;height:.95pt;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" strokecolor="#4579b8 [3044]">
            <v:stroke endarrow="open"/>
          </v:shape>
        </w:pict>
      </w:r>
      <w:r w:rsidRPr="00BA312C">
        <w:rPr>
          <w:noProof/>
        </w:rPr>
        <w:pict>
          <v:rect id="_x0000_s1119" style="position:absolute;margin-left:283.1pt;margin-top:160.35pt;width:68.25pt;height:52.1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mrfg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" fillcolor="#4f81bd [3204]" strokecolor="#243f60 [1604]" strokeweight="2pt">
            <v:textbox style="mso-next-textbox:#_x0000_s1119">
              <w:txbxContent>
                <w:p w:rsidR="007B7A63" w:rsidRDefault="007B7A63" w:rsidP="00B32FFB">
                  <w:pPr>
                    <w:jc w:val="center"/>
                  </w:pPr>
                  <w:r>
                    <w:t>Study Design Service</w:t>
                  </w:r>
                </w:p>
              </w:txbxContent>
            </v:textbox>
          </v:rect>
        </w:pict>
      </w:r>
      <w:r w:rsidRPr="00BA312C">
        <w:rPr>
          <w:noProof/>
        </w:rPr>
        <w:pict>
          <v:rect id="_x0000_s1117" style="position:absolute;margin-left:283.1pt;margin-top:22.9pt;width:68.25pt;height:46.7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" fillcolor="#4f81bd [3204]" strokecolor="#243f60 [1604]" strokeweight="2pt">
            <v:textbox style="mso-next-textbox:#_x0000_s1117">
              <w:txbxContent>
                <w:p w:rsidR="007B7A63" w:rsidRDefault="007B7A63" w:rsidP="00B32FFB">
                  <w:pPr>
                    <w:jc w:val="center"/>
                  </w:pPr>
                  <w:r>
                    <w:t>Matrix Service</w:t>
                  </w:r>
                </w:p>
              </w:txbxContent>
            </v:textbox>
          </v:rect>
        </w:pict>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p>
    <w:p w:rsidR="00B32FFB" w:rsidRDefault="00BA312C" w:rsidP="00B32FFB">
      <w:pPr>
        <w:rPr>
          <w:rFonts w:cs="Times New Roman"/>
          <w:sz w:val="28"/>
          <w:szCs w:val="28"/>
        </w:rPr>
      </w:pPr>
      <w:r w:rsidRPr="00BA312C">
        <w:rPr>
          <w:noProof/>
          <w:lang w:bidi="ar-SA"/>
        </w:rPr>
        <w:pict>
          <v:shape id="_x0000_s1144" type="#_x0000_t32" style="position:absolute;margin-left:179.05pt;margin-top:20.8pt;width:.05pt;height:62.55pt;z-index:251722752" o:connectortype="straight" strokecolor="#4579b8 [3044]"/>
        </w:pict>
      </w:r>
      <w:r w:rsidRPr="00BA312C">
        <w:rPr>
          <w:noProof/>
          <w:lang w:bidi="ar-SA"/>
        </w:rPr>
        <w:pict>
          <v:shape id="_x0000_s1143" type="#_x0000_t34" style="position:absolute;margin-left:180pt;margin-top:20.8pt;width:103.1pt;height:.05pt;flip:y;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9,131436000,-52596" strokecolor="#4579b8 [3044]">
            <v:stroke endarrow="open"/>
          </v:shape>
        </w:pict>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p>
    <w:p w:rsidR="00B32FFB" w:rsidRDefault="00B32FFB" w:rsidP="00B32FF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rsidR="00B32FFB" w:rsidRDefault="00BA312C" w:rsidP="00B32FFB">
      <w:pPr>
        <w:rPr>
          <w:rFonts w:cs="Times New Roman"/>
          <w:sz w:val="28"/>
          <w:szCs w:val="28"/>
        </w:rPr>
      </w:pPr>
      <w:r w:rsidRPr="00BA312C">
        <w:rPr>
          <w:noProof/>
        </w:rPr>
        <w:pict>
          <v:rect id="_x0000_s1118" style="position:absolute;margin-left:283.1pt;margin-top:11.4pt;width:68.25pt;height:46.7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" fillcolor="#4f81bd [3204]" strokecolor="#243f60 [1604]" strokeweight="2pt">
            <v:textbox style="mso-next-textbox:#_x0000_s1118">
              <w:txbxContent>
                <w:p w:rsidR="007B7A63" w:rsidRDefault="007B7A63" w:rsidP="00B32FFB">
                  <w:pPr>
                    <w:jc w:val="center"/>
                  </w:pPr>
                  <w:r>
                    <w:t>Power Service</w:t>
                  </w:r>
                </w:p>
              </w:txbxContent>
            </v:textbox>
          </v:rect>
        </w:pict>
      </w:r>
    </w:p>
    <w:p w:rsidR="00B32FFB" w:rsidRDefault="00BA312C" w:rsidP="00B32FFB">
      <w:pPr>
        <w:rPr>
          <w:rFonts w:cs="Times New Roman"/>
          <w:sz w:val="28"/>
          <w:szCs w:val="28"/>
        </w:rPr>
      </w:pPr>
      <w:r w:rsidRPr="00BA312C">
        <w:rPr>
          <w:noProof/>
        </w:rPr>
        <w:pict>
          <v:shape id="_x0000_s1128" type="#_x0000_t34" style="position:absolute;margin-left:216.95pt;margin-top:17.5pt;width:66.15pt;height:.05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2,107222400,-94351" strokecolor="#4579b8 [3044]">
            <v:stroke endarrow="open"/>
          </v:shape>
        </w:pict>
      </w:r>
    </w:p>
    <w:p w:rsidR="00B32FFB" w:rsidRDefault="00BA312C" w:rsidP="00B32FFB">
      <w:pPr>
        <w:rPr>
          <w:rFonts w:cs="Times New Roman"/>
          <w:sz w:val="28"/>
          <w:szCs w:val="28"/>
        </w:rPr>
      </w:pPr>
      <w:r w:rsidRPr="00BA312C">
        <w:rPr>
          <w:noProof/>
          <w:lang w:bidi="ar-SA"/>
        </w:rPr>
        <w:pict>
          <v:shape id="_x0000_s1136" type="#_x0000_t32" style="position:absolute;margin-left:179.05pt;margin-top:5.7pt;width:0;height:39.35pt;z-index:251720704" o:connectortype="straight" strokecolor="#4579b8 [3044]"/>
        </w:pict>
      </w:r>
      <w:r w:rsidRPr="00BA312C">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9" o:spid="_x0000_s1122" type="#_x0000_t22" style="position:absolute;margin-left:446.7pt;margin-top:1.1pt;width:1in;height:95.7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" adj="4061" fillcolor="#4f81bd [3204]" strokecolor="#243f60 [1604]" strokeweight="2pt">
            <v:textbox style="mso-next-textbox:#Can 49">
              <w:txbxContent>
                <w:p w:rsidR="007B7A63" w:rsidRDefault="007B7A63" w:rsidP="00B32FFB">
                  <w:pPr>
                    <w:jc w:val="center"/>
                  </w:pPr>
                  <w:r>
                    <w:t>Databases</w:t>
                  </w:r>
                </w:p>
                <w:p w:rsidR="007B7A63" w:rsidRDefault="007B7A63" w:rsidP="00B32FFB">
                  <w:pPr>
                    <w:jc w:val="center"/>
                  </w:pPr>
                  <w:r>
                    <w:t>MYSQL</w:t>
                  </w:r>
                </w:p>
              </w:txbxContent>
            </v:textbox>
          </v:shape>
        </w:pict>
      </w:r>
      <w:r w:rsidRPr="00BA312C">
        <w:rPr>
          <w:noProof/>
        </w:rPr>
        <w:pict>
          <v:shape id="_x0000_s1116" type="#_x0000_t34" style="position:absolute;margin-left:82.3pt;margin-top:5.7pt;width:200.8pt;height:115.4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" adj="4808,-104135,-12371" strokecolor="#4579b8 [3044]">
            <v:stroke endarrow="open"/>
          </v:shape>
        </w:pict>
      </w:r>
    </w:p>
    <w:p w:rsidR="00B32FFB" w:rsidRDefault="00BA312C" w:rsidP="00074C86">
      <w:pPr>
        <w:tabs>
          <w:tab w:val="left" w:pos="6994"/>
        </w:tabs>
        <w:ind w:firstLine="720"/>
        <w:rPr>
          <w:rFonts w:cs="Times New Roman"/>
          <w:sz w:val="28"/>
          <w:szCs w:val="28"/>
        </w:rPr>
      </w:pPr>
      <w:r w:rsidRPr="00BA312C">
        <w:rPr>
          <w:noProof/>
        </w:rPr>
        <w:pict>
          <v:shape id="Straight Arrow Connector 48" o:spid="_x0000_s1121" type="#_x0000_t32" style="position:absolute;left:0;text-align:left;margin-left:352.7pt;margin-top:16.55pt;width:94pt;height:0;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" adj="-97591,-1,-97591" strokecolor="#4579b8 [3044]">
            <v:stroke endarrow="open"/>
          </v:shape>
        </w:pict>
      </w:r>
      <w:r w:rsidRPr="00BA312C">
        <w:rPr>
          <w:noProof/>
          <w:lang w:bidi="ar-SA"/>
        </w:rPr>
        <w:pict>
          <v:shape id="_x0000_s1133" type="#_x0000_t34" style="position:absolute;left:0;text-align:left;margin-left:179.05pt;margin-top:16.55pt;width:103.1pt;height:.05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31436000,-52596" strokecolor="#4579b8 [3044]">
            <v:stroke endarrow="open"/>
          </v:shape>
        </w:pict>
      </w:r>
      <w:r w:rsidR="00074C86">
        <w:rPr>
          <w:rFonts w:cs="Times New Roman"/>
          <w:sz w:val="28"/>
          <w:szCs w:val="28"/>
        </w:rPr>
        <w:t xml:space="preserve"> </w:t>
      </w:r>
      <w:r w:rsidR="00B32FFB">
        <w:rPr>
          <w:rFonts w:cs="Times New Roman"/>
          <w:sz w:val="28"/>
          <w:szCs w:val="28"/>
        </w:rPr>
        <w:t xml:space="preserve">                                                                                                 </w:t>
      </w:r>
      <w:r w:rsidR="00B32FFB" w:rsidRPr="00074C86">
        <w:rPr>
          <w:rFonts w:cs="Times New Roman"/>
          <w:sz w:val="20"/>
          <w:szCs w:val="28"/>
        </w:rPr>
        <w:t>HIBERNATE</w:t>
      </w:r>
    </w:p>
    <w:p w:rsidR="00B32FFB" w:rsidRDefault="00BA312C" w:rsidP="00B32FFB">
      <w:pPr>
        <w:tabs>
          <w:tab w:val="left" w:pos="7088"/>
        </w:tabs>
        <w:rPr>
          <w:rFonts w:cs="Times New Roman"/>
          <w:sz w:val="28"/>
          <w:szCs w:val="28"/>
        </w:rPr>
      </w:pPr>
      <w:r w:rsidRPr="00BA312C">
        <w:rPr>
          <w:noProof/>
        </w:rPr>
        <w:pict>
          <v:shape id="Straight Arrow Connector 56" o:spid="_x0000_s1129" type="#_x0000_t34" style="position:absolute;margin-left:351.35pt;margin-top:1.2pt;width:93.95pt;height:.05pt;rotation:180;z-index:2517166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" adj="10794,-134848800,-118932" strokecolor="#4579b8 [3044]">
            <v:stroke endarrow="open"/>
          </v:shape>
        </w:pict>
      </w:r>
      <w:r w:rsidR="00B32FFB">
        <w:rPr>
          <w:rFonts w:cs="Times New Roman"/>
          <w:sz w:val="28"/>
          <w:szCs w:val="28"/>
        </w:rPr>
        <w:t xml:space="preserve"> </w:t>
      </w:r>
      <w:r w:rsidR="00B32FFB">
        <w:rPr>
          <w:rFonts w:cs="Times New Roman"/>
          <w:sz w:val="28"/>
          <w:szCs w:val="28"/>
        </w:rPr>
        <w:tab/>
      </w:r>
    </w:p>
    <w:p w:rsidR="00B32FFB" w:rsidRDefault="00BA312C" w:rsidP="00B32FFB">
      <w:pPr>
        <w:rPr>
          <w:rFonts w:cs="Times New Roman"/>
          <w:sz w:val="28"/>
          <w:szCs w:val="28"/>
        </w:rPr>
      </w:pPr>
      <w:r w:rsidRPr="00BA312C">
        <w:rPr>
          <w:noProof/>
        </w:rPr>
        <w:pict>
          <v:rect id="_x0000_s1120" style="position:absolute;margin-left:283.1pt;margin-top:15.3pt;width:68.25pt;height:46.7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Rfw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" fillcolor="#4f81bd [3204]" strokecolor="#243f60 [1604]" strokeweight="2pt">
            <v:textbox style="mso-next-textbox:#_x0000_s1120">
              <w:txbxContent>
                <w:p w:rsidR="007B7A63" w:rsidRDefault="007B7A63" w:rsidP="00B32FFB">
                  <w:pPr>
                    <w:jc w:val="center"/>
                  </w:pPr>
                  <w:r>
                    <w:t>File Service</w:t>
                  </w:r>
                </w:p>
              </w:txbxContent>
            </v:textbox>
          </v:rect>
        </w:pict>
      </w:r>
    </w:p>
    <w:p w:rsidR="00B32FFB" w:rsidRDefault="00B32FFB" w:rsidP="00B32FFB">
      <w:pPr>
        <w:rPr>
          <w:rFonts w:cs="Times New Roman"/>
          <w:sz w:val="28"/>
          <w:szCs w:val="28"/>
        </w:rPr>
      </w:pPr>
    </w:p>
    <w:p w:rsidR="00B32FFB" w:rsidRDefault="00BA312C" w:rsidP="00B32FFB">
      <w:pPr>
        <w:rPr>
          <w:rFonts w:cs="Times New Roman"/>
          <w:sz w:val="28"/>
          <w:szCs w:val="28"/>
        </w:rPr>
      </w:pPr>
      <w:r w:rsidRPr="00BA312C">
        <w:rPr>
          <w:noProof/>
        </w:rPr>
        <w:pict>
          <v:line id="_x0000_s1124" style="position:absolute;z-index:251711488;visibility:visible" from="258.1pt,36.2pt" to="374.0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YVtwEAAMU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" strokecolor="#5a5a5a [2109]"/>
        </w:pict>
      </w:r>
    </w:p>
    <w:bookmarkEnd w:id="2"/>
    <w:p w:rsidR="007A418B" w:rsidRDefault="007A418B" w:rsidP="00B32FFB">
      <w:pPr>
        <w:pStyle w:val="ListParagraph"/>
        <w:rPr>
          <w:lang w:bidi="ar-SA"/>
        </w:rPr>
      </w:pPr>
    </w:p>
    <w:sectPr w:rsidR="007A418B" w:rsidSect="0019077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125F"/>
    <w:multiLevelType w:val="hybridMultilevel"/>
    <w:tmpl w:val="8C6A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B79D1"/>
    <w:multiLevelType w:val="hybridMultilevel"/>
    <w:tmpl w:val="888A7830"/>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F204E3"/>
    <w:multiLevelType w:val="hybridMultilevel"/>
    <w:tmpl w:val="695AF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058C9"/>
    <w:multiLevelType w:val="hybridMultilevel"/>
    <w:tmpl w:val="755A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864" w:hanging="360"/>
      </w:pPr>
      <w:rPr>
        <w:rFonts w:ascii="Wingdings" w:hAnsi="Wingdings" w:hint="default"/>
      </w:rPr>
    </w:lvl>
    <w:lvl w:ilvl="3" w:tplc="04090001" w:tentative="1">
      <w:start w:val="1"/>
      <w:numFmt w:val="bullet"/>
      <w:lvlText w:val=""/>
      <w:lvlJc w:val="left"/>
      <w:pPr>
        <w:ind w:left="1584" w:hanging="360"/>
      </w:pPr>
      <w:rPr>
        <w:rFonts w:ascii="Symbol" w:hAnsi="Symbol" w:hint="default"/>
      </w:rPr>
    </w:lvl>
    <w:lvl w:ilvl="4" w:tplc="04090003" w:tentative="1">
      <w:start w:val="1"/>
      <w:numFmt w:val="bullet"/>
      <w:lvlText w:val="o"/>
      <w:lvlJc w:val="left"/>
      <w:pPr>
        <w:ind w:left="2304" w:hanging="360"/>
      </w:pPr>
      <w:rPr>
        <w:rFonts w:ascii="Courier New" w:hAnsi="Courier New" w:cs="Courier New" w:hint="default"/>
      </w:rPr>
    </w:lvl>
    <w:lvl w:ilvl="5" w:tplc="04090005" w:tentative="1">
      <w:start w:val="1"/>
      <w:numFmt w:val="bullet"/>
      <w:lvlText w:val=""/>
      <w:lvlJc w:val="left"/>
      <w:pPr>
        <w:ind w:left="3024" w:hanging="360"/>
      </w:pPr>
      <w:rPr>
        <w:rFonts w:ascii="Wingdings" w:hAnsi="Wingdings" w:hint="default"/>
      </w:rPr>
    </w:lvl>
    <w:lvl w:ilvl="6" w:tplc="04090001" w:tentative="1">
      <w:start w:val="1"/>
      <w:numFmt w:val="bullet"/>
      <w:lvlText w:val=""/>
      <w:lvlJc w:val="left"/>
      <w:pPr>
        <w:ind w:left="3744" w:hanging="360"/>
      </w:pPr>
      <w:rPr>
        <w:rFonts w:ascii="Symbol" w:hAnsi="Symbol" w:hint="default"/>
      </w:rPr>
    </w:lvl>
    <w:lvl w:ilvl="7" w:tplc="04090003" w:tentative="1">
      <w:start w:val="1"/>
      <w:numFmt w:val="bullet"/>
      <w:lvlText w:val="o"/>
      <w:lvlJc w:val="left"/>
      <w:pPr>
        <w:ind w:left="4464" w:hanging="360"/>
      </w:pPr>
      <w:rPr>
        <w:rFonts w:ascii="Courier New" w:hAnsi="Courier New" w:cs="Courier New" w:hint="default"/>
      </w:rPr>
    </w:lvl>
    <w:lvl w:ilvl="8" w:tplc="04090005" w:tentative="1">
      <w:start w:val="1"/>
      <w:numFmt w:val="bullet"/>
      <w:lvlText w:val=""/>
      <w:lvlJc w:val="left"/>
      <w:pPr>
        <w:ind w:left="5184" w:hanging="360"/>
      </w:pPr>
      <w:rPr>
        <w:rFonts w:ascii="Wingdings" w:hAnsi="Wingdings" w:hint="default"/>
      </w:rPr>
    </w:lvl>
  </w:abstractNum>
  <w:abstractNum w:abstractNumId="4">
    <w:nsid w:val="2A803BA2"/>
    <w:multiLevelType w:val="hybridMultilevel"/>
    <w:tmpl w:val="B7D85ADA"/>
    <w:lvl w:ilvl="0" w:tplc="7842DE1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2ADB617C"/>
    <w:multiLevelType w:val="hybridMultilevel"/>
    <w:tmpl w:val="00200D3A"/>
    <w:lvl w:ilvl="0" w:tplc="EAC8B87C">
      <w:start w:val="1"/>
      <w:numFmt w:val="lowerLetter"/>
      <w:lvlText w:val="%1)"/>
      <w:lvlJc w:val="left"/>
      <w:pPr>
        <w:ind w:left="1656" w:hanging="720"/>
      </w:pPr>
      <w:rPr>
        <w:rFonts w:ascii="Times New Roman" w:eastAsiaTheme="minorEastAsia" w:hAnsi="Times New Roman" w:cstheme="minorBid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DFE12B3"/>
    <w:multiLevelType w:val="hybridMultilevel"/>
    <w:tmpl w:val="32D69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A31608"/>
    <w:multiLevelType w:val="hybridMultilevel"/>
    <w:tmpl w:val="E7DA2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E27A72"/>
    <w:multiLevelType w:val="hybridMultilevel"/>
    <w:tmpl w:val="BEEE485C"/>
    <w:lvl w:ilvl="0" w:tplc="ADAC39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2E35E7"/>
    <w:multiLevelType w:val="hybridMultilevel"/>
    <w:tmpl w:val="1FF09E14"/>
    <w:lvl w:ilvl="0" w:tplc="0D1434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33BA0"/>
    <w:multiLevelType w:val="hybridMultilevel"/>
    <w:tmpl w:val="453C6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27192A"/>
    <w:multiLevelType w:val="hybridMultilevel"/>
    <w:tmpl w:val="0134883C"/>
    <w:lvl w:ilvl="0" w:tplc="B89CACD6">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73E0D2C"/>
    <w:multiLevelType w:val="hybridMultilevel"/>
    <w:tmpl w:val="E7DA2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77231B"/>
    <w:multiLevelType w:val="hybridMultilevel"/>
    <w:tmpl w:val="8416B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C41516"/>
    <w:multiLevelType w:val="hybridMultilevel"/>
    <w:tmpl w:val="6450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45D2F"/>
    <w:multiLevelType w:val="hybridMultilevel"/>
    <w:tmpl w:val="CBFE61C8"/>
    <w:lvl w:ilvl="0" w:tplc="547EC57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4B36E5"/>
    <w:multiLevelType w:val="hybridMultilevel"/>
    <w:tmpl w:val="77209A14"/>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FCD3C40"/>
    <w:multiLevelType w:val="hybridMultilevel"/>
    <w:tmpl w:val="F3DCED4A"/>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710A17"/>
    <w:multiLevelType w:val="hybridMultilevel"/>
    <w:tmpl w:val="A0F44614"/>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910F20"/>
    <w:multiLevelType w:val="hybridMultilevel"/>
    <w:tmpl w:val="FF1A4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31D6E"/>
    <w:multiLevelType w:val="hybridMultilevel"/>
    <w:tmpl w:val="555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24304"/>
    <w:multiLevelType w:val="hybridMultilevel"/>
    <w:tmpl w:val="59EE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D58F3"/>
    <w:multiLevelType w:val="hybridMultilevel"/>
    <w:tmpl w:val="65E0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9C6BDF"/>
    <w:multiLevelType w:val="hybridMultilevel"/>
    <w:tmpl w:val="211EDD26"/>
    <w:lvl w:ilvl="0" w:tplc="76E4AB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9A1BC7"/>
    <w:multiLevelType w:val="multilevel"/>
    <w:tmpl w:val="5BBEEE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5"/>
  </w:num>
  <w:num w:numId="5">
    <w:abstractNumId w:val="8"/>
  </w:num>
  <w:num w:numId="6">
    <w:abstractNumId w:val="19"/>
  </w:num>
  <w:num w:numId="7">
    <w:abstractNumId w:val="23"/>
  </w:num>
  <w:num w:numId="8">
    <w:abstractNumId w:val="11"/>
  </w:num>
  <w:num w:numId="9">
    <w:abstractNumId w:val="5"/>
  </w:num>
  <w:num w:numId="10">
    <w:abstractNumId w:val="3"/>
  </w:num>
  <w:num w:numId="11">
    <w:abstractNumId w:val="20"/>
  </w:num>
  <w:num w:numId="12">
    <w:abstractNumId w:val="10"/>
  </w:num>
  <w:num w:numId="13">
    <w:abstractNumId w:val="4"/>
  </w:num>
  <w:num w:numId="14">
    <w:abstractNumId w:val="14"/>
  </w:num>
  <w:num w:numId="15">
    <w:abstractNumId w:val="22"/>
  </w:num>
  <w:num w:numId="16">
    <w:abstractNumId w:val="17"/>
  </w:num>
  <w:num w:numId="17">
    <w:abstractNumId w:val="16"/>
  </w:num>
  <w:num w:numId="18">
    <w:abstractNumId w:val="18"/>
  </w:num>
  <w:num w:numId="19">
    <w:abstractNumId w:val="7"/>
  </w:num>
  <w:num w:numId="20">
    <w:abstractNumId w:val="12"/>
  </w:num>
  <w:num w:numId="21">
    <w:abstractNumId w:val="1"/>
  </w:num>
  <w:num w:numId="22">
    <w:abstractNumId w:val="9"/>
  </w:num>
  <w:num w:numId="23">
    <w:abstractNumId w:val="0"/>
  </w:num>
  <w:num w:numId="24">
    <w:abstractNumId w:val="21"/>
  </w:num>
  <w:num w:numId="25">
    <w:abstractNumId w:val="6"/>
  </w:num>
  <w:num w:numId="26">
    <w:abstractNumId w:val="1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2E2250"/>
    <w:rsid w:val="000002E1"/>
    <w:rsid w:val="00001839"/>
    <w:rsid w:val="00001A02"/>
    <w:rsid w:val="0000563E"/>
    <w:rsid w:val="000071F6"/>
    <w:rsid w:val="00010A85"/>
    <w:rsid w:val="00011AAB"/>
    <w:rsid w:val="00012983"/>
    <w:rsid w:val="0001580B"/>
    <w:rsid w:val="00024A1D"/>
    <w:rsid w:val="00026C01"/>
    <w:rsid w:val="00031D87"/>
    <w:rsid w:val="0003398F"/>
    <w:rsid w:val="00033F46"/>
    <w:rsid w:val="00034F48"/>
    <w:rsid w:val="000364CA"/>
    <w:rsid w:val="00041BFA"/>
    <w:rsid w:val="00041E84"/>
    <w:rsid w:val="00042834"/>
    <w:rsid w:val="00043A05"/>
    <w:rsid w:val="00043A11"/>
    <w:rsid w:val="00046459"/>
    <w:rsid w:val="000501E8"/>
    <w:rsid w:val="00050A5A"/>
    <w:rsid w:val="00051D8F"/>
    <w:rsid w:val="00056EC1"/>
    <w:rsid w:val="000570EB"/>
    <w:rsid w:val="0005777B"/>
    <w:rsid w:val="00063E90"/>
    <w:rsid w:val="0007022F"/>
    <w:rsid w:val="00070EAB"/>
    <w:rsid w:val="00072CC0"/>
    <w:rsid w:val="00074290"/>
    <w:rsid w:val="00074C86"/>
    <w:rsid w:val="000765D2"/>
    <w:rsid w:val="00077993"/>
    <w:rsid w:val="000808D7"/>
    <w:rsid w:val="00081EA5"/>
    <w:rsid w:val="00082706"/>
    <w:rsid w:val="00082A80"/>
    <w:rsid w:val="0008439E"/>
    <w:rsid w:val="00084C0A"/>
    <w:rsid w:val="00090CBF"/>
    <w:rsid w:val="00095F1E"/>
    <w:rsid w:val="00096079"/>
    <w:rsid w:val="00097352"/>
    <w:rsid w:val="000A20D8"/>
    <w:rsid w:val="000A365E"/>
    <w:rsid w:val="000A444D"/>
    <w:rsid w:val="000A55BD"/>
    <w:rsid w:val="000A5D9D"/>
    <w:rsid w:val="000B0975"/>
    <w:rsid w:val="000B3557"/>
    <w:rsid w:val="000B3807"/>
    <w:rsid w:val="000B41E9"/>
    <w:rsid w:val="000B5B50"/>
    <w:rsid w:val="000B60DF"/>
    <w:rsid w:val="000C04E6"/>
    <w:rsid w:val="000C0CD4"/>
    <w:rsid w:val="000C19D9"/>
    <w:rsid w:val="000C2145"/>
    <w:rsid w:val="000C2516"/>
    <w:rsid w:val="000C34E7"/>
    <w:rsid w:val="000C4E5C"/>
    <w:rsid w:val="000C6388"/>
    <w:rsid w:val="000D05C5"/>
    <w:rsid w:val="000D3FBC"/>
    <w:rsid w:val="000D3FC5"/>
    <w:rsid w:val="000D4726"/>
    <w:rsid w:val="000D6207"/>
    <w:rsid w:val="000D6E0E"/>
    <w:rsid w:val="000E1029"/>
    <w:rsid w:val="000E1AD7"/>
    <w:rsid w:val="000E58ED"/>
    <w:rsid w:val="000E6299"/>
    <w:rsid w:val="000E7675"/>
    <w:rsid w:val="000E76E8"/>
    <w:rsid w:val="000F36B2"/>
    <w:rsid w:val="000F572E"/>
    <w:rsid w:val="000F77B1"/>
    <w:rsid w:val="000F7FF7"/>
    <w:rsid w:val="001028AF"/>
    <w:rsid w:val="00102F73"/>
    <w:rsid w:val="00103F5B"/>
    <w:rsid w:val="00104661"/>
    <w:rsid w:val="00104FD5"/>
    <w:rsid w:val="0010726E"/>
    <w:rsid w:val="00107DE8"/>
    <w:rsid w:val="0011076F"/>
    <w:rsid w:val="00111E91"/>
    <w:rsid w:val="00112D1D"/>
    <w:rsid w:val="00113751"/>
    <w:rsid w:val="00114664"/>
    <w:rsid w:val="00115DE4"/>
    <w:rsid w:val="0011683E"/>
    <w:rsid w:val="00116DFB"/>
    <w:rsid w:val="001175A8"/>
    <w:rsid w:val="0011779D"/>
    <w:rsid w:val="00120FF2"/>
    <w:rsid w:val="0012308F"/>
    <w:rsid w:val="00123E0E"/>
    <w:rsid w:val="00124EDF"/>
    <w:rsid w:val="00125410"/>
    <w:rsid w:val="00125617"/>
    <w:rsid w:val="001266B3"/>
    <w:rsid w:val="001302BE"/>
    <w:rsid w:val="00131704"/>
    <w:rsid w:val="00133878"/>
    <w:rsid w:val="001418D4"/>
    <w:rsid w:val="00141F67"/>
    <w:rsid w:val="00146278"/>
    <w:rsid w:val="001500D6"/>
    <w:rsid w:val="001575B5"/>
    <w:rsid w:val="001579DE"/>
    <w:rsid w:val="00157B6E"/>
    <w:rsid w:val="00161CCD"/>
    <w:rsid w:val="00165367"/>
    <w:rsid w:val="001666C6"/>
    <w:rsid w:val="0017001B"/>
    <w:rsid w:val="0017139C"/>
    <w:rsid w:val="00171852"/>
    <w:rsid w:val="001719B6"/>
    <w:rsid w:val="00172A1C"/>
    <w:rsid w:val="00174FA1"/>
    <w:rsid w:val="001752ED"/>
    <w:rsid w:val="001769CE"/>
    <w:rsid w:val="001771CC"/>
    <w:rsid w:val="00177310"/>
    <w:rsid w:val="00177439"/>
    <w:rsid w:val="001774D7"/>
    <w:rsid w:val="0018057C"/>
    <w:rsid w:val="00180C75"/>
    <w:rsid w:val="001819E7"/>
    <w:rsid w:val="00182D58"/>
    <w:rsid w:val="00183695"/>
    <w:rsid w:val="00185CC6"/>
    <w:rsid w:val="00190774"/>
    <w:rsid w:val="0019168D"/>
    <w:rsid w:val="00193480"/>
    <w:rsid w:val="00193493"/>
    <w:rsid w:val="00196E0A"/>
    <w:rsid w:val="001A1915"/>
    <w:rsid w:val="001A22D1"/>
    <w:rsid w:val="001B1F55"/>
    <w:rsid w:val="001B514D"/>
    <w:rsid w:val="001B5714"/>
    <w:rsid w:val="001B5917"/>
    <w:rsid w:val="001C0B32"/>
    <w:rsid w:val="001C1B0D"/>
    <w:rsid w:val="001C4160"/>
    <w:rsid w:val="001C4A13"/>
    <w:rsid w:val="001C4A6F"/>
    <w:rsid w:val="001C5EA0"/>
    <w:rsid w:val="001C5FEF"/>
    <w:rsid w:val="001C632C"/>
    <w:rsid w:val="001C6ED0"/>
    <w:rsid w:val="001D0C09"/>
    <w:rsid w:val="001D0E85"/>
    <w:rsid w:val="001D1227"/>
    <w:rsid w:val="001D1803"/>
    <w:rsid w:val="001D2AEF"/>
    <w:rsid w:val="001D5DD3"/>
    <w:rsid w:val="001D6361"/>
    <w:rsid w:val="001E007C"/>
    <w:rsid w:val="001E09A0"/>
    <w:rsid w:val="001E222C"/>
    <w:rsid w:val="001E35E9"/>
    <w:rsid w:val="001E3689"/>
    <w:rsid w:val="001E5A57"/>
    <w:rsid w:val="001E674D"/>
    <w:rsid w:val="001F2607"/>
    <w:rsid w:val="001F278C"/>
    <w:rsid w:val="001F27C8"/>
    <w:rsid w:val="001F3137"/>
    <w:rsid w:val="001F4635"/>
    <w:rsid w:val="00202ED0"/>
    <w:rsid w:val="00207A00"/>
    <w:rsid w:val="00210293"/>
    <w:rsid w:val="0021058D"/>
    <w:rsid w:val="002126E2"/>
    <w:rsid w:val="00212FB7"/>
    <w:rsid w:val="0021392C"/>
    <w:rsid w:val="002142CD"/>
    <w:rsid w:val="00214301"/>
    <w:rsid w:val="0021535E"/>
    <w:rsid w:val="00215C68"/>
    <w:rsid w:val="0022070B"/>
    <w:rsid w:val="002208E2"/>
    <w:rsid w:val="00221112"/>
    <w:rsid w:val="00221636"/>
    <w:rsid w:val="0022238F"/>
    <w:rsid w:val="002236ED"/>
    <w:rsid w:val="0022466E"/>
    <w:rsid w:val="00230720"/>
    <w:rsid w:val="00232410"/>
    <w:rsid w:val="00236629"/>
    <w:rsid w:val="002373FF"/>
    <w:rsid w:val="00237E4F"/>
    <w:rsid w:val="002412BC"/>
    <w:rsid w:val="002435CD"/>
    <w:rsid w:val="00243761"/>
    <w:rsid w:val="0024441E"/>
    <w:rsid w:val="00251C03"/>
    <w:rsid w:val="00251FDB"/>
    <w:rsid w:val="00252477"/>
    <w:rsid w:val="00254744"/>
    <w:rsid w:val="00254A4E"/>
    <w:rsid w:val="002556B2"/>
    <w:rsid w:val="00260DDC"/>
    <w:rsid w:val="00263789"/>
    <w:rsid w:val="002641FD"/>
    <w:rsid w:val="00264A70"/>
    <w:rsid w:val="00264FFF"/>
    <w:rsid w:val="002668D3"/>
    <w:rsid w:val="002714A7"/>
    <w:rsid w:val="00272181"/>
    <w:rsid w:val="0027773B"/>
    <w:rsid w:val="00277BE8"/>
    <w:rsid w:val="002808B4"/>
    <w:rsid w:val="00281035"/>
    <w:rsid w:val="002819CC"/>
    <w:rsid w:val="00282B90"/>
    <w:rsid w:val="0028359A"/>
    <w:rsid w:val="00286588"/>
    <w:rsid w:val="00286E1A"/>
    <w:rsid w:val="00290B28"/>
    <w:rsid w:val="00290D9B"/>
    <w:rsid w:val="0029300B"/>
    <w:rsid w:val="002A26B6"/>
    <w:rsid w:val="002A29A5"/>
    <w:rsid w:val="002A2FBD"/>
    <w:rsid w:val="002A3523"/>
    <w:rsid w:val="002A3604"/>
    <w:rsid w:val="002A5CC9"/>
    <w:rsid w:val="002A796F"/>
    <w:rsid w:val="002B2D1A"/>
    <w:rsid w:val="002B45E5"/>
    <w:rsid w:val="002B58CB"/>
    <w:rsid w:val="002B6D9E"/>
    <w:rsid w:val="002B7D22"/>
    <w:rsid w:val="002C077B"/>
    <w:rsid w:val="002C1728"/>
    <w:rsid w:val="002C178A"/>
    <w:rsid w:val="002C269E"/>
    <w:rsid w:val="002C2CA7"/>
    <w:rsid w:val="002C4702"/>
    <w:rsid w:val="002C4E03"/>
    <w:rsid w:val="002C4E86"/>
    <w:rsid w:val="002D0330"/>
    <w:rsid w:val="002D1DAA"/>
    <w:rsid w:val="002D297C"/>
    <w:rsid w:val="002D4AE4"/>
    <w:rsid w:val="002E1C35"/>
    <w:rsid w:val="002E2250"/>
    <w:rsid w:val="002E44F3"/>
    <w:rsid w:val="002E7339"/>
    <w:rsid w:val="002E78EB"/>
    <w:rsid w:val="002E7E8A"/>
    <w:rsid w:val="002F0237"/>
    <w:rsid w:val="002F1DA4"/>
    <w:rsid w:val="002F28BA"/>
    <w:rsid w:val="002F434D"/>
    <w:rsid w:val="002F45D1"/>
    <w:rsid w:val="002F66E3"/>
    <w:rsid w:val="002F7579"/>
    <w:rsid w:val="00300466"/>
    <w:rsid w:val="00300D3E"/>
    <w:rsid w:val="0030260E"/>
    <w:rsid w:val="00302B29"/>
    <w:rsid w:val="00302D7B"/>
    <w:rsid w:val="003036A7"/>
    <w:rsid w:val="00303D05"/>
    <w:rsid w:val="0030437D"/>
    <w:rsid w:val="00305B1B"/>
    <w:rsid w:val="00306863"/>
    <w:rsid w:val="00313AC1"/>
    <w:rsid w:val="0031409E"/>
    <w:rsid w:val="00314130"/>
    <w:rsid w:val="00314C0B"/>
    <w:rsid w:val="00317124"/>
    <w:rsid w:val="003228AE"/>
    <w:rsid w:val="00325EA5"/>
    <w:rsid w:val="00330213"/>
    <w:rsid w:val="003325EA"/>
    <w:rsid w:val="00334420"/>
    <w:rsid w:val="00334D91"/>
    <w:rsid w:val="00335A2B"/>
    <w:rsid w:val="00341E7C"/>
    <w:rsid w:val="003432EC"/>
    <w:rsid w:val="00343F8D"/>
    <w:rsid w:val="00346235"/>
    <w:rsid w:val="003465CB"/>
    <w:rsid w:val="00350C4D"/>
    <w:rsid w:val="00352BD5"/>
    <w:rsid w:val="00353940"/>
    <w:rsid w:val="003558F2"/>
    <w:rsid w:val="00356302"/>
    <w:rsid w:val="00360AB0"/>
    <w:rsid w:val="00363E68"/>
    <w:rsid w:val="0036487D"/>
    <w:rsid w:val="00364DCF"/>
    <w:rsid w:val="003651D2"/>
    <w:rsid w:val="00374971"/>
    <w:rsid w:val="0038216C"/>
    <w:rsid w:val="00385C2F"/>
    <w:rsid w:val="00385F51"/>
    <w:rsid w:val="00392DE1"/>
    <w:rsid w:val="00394A14"/>
    <w:rsid w:val="0039507A"/>
    <w:rsid w:val="003A128B"/>
    <w:rsid w:val="003A235C"/>
    <w:rsid w:val="003A3D44"/>
    <w:rsid w:val="003B11F8"/>
    <w:rsid w:val="003B5090"/>
    <w:rsid w:val="003B61D1"/>
    <w:rsid w:val="003B6DAF"/>
    <w:rsid w:val="003B72B3"/>
    <w:rsid w:val="003C06FB"/>
    <w:rsid w:val="003C14FF"/>
    <w:rsid w:val="003D1DC1"/>
    <w:rsid w:val="003D2170"/>
    <w:rsid w:val="003D2D33"/>
    <w:rsid w:val="003D484A"/>
    <w:rsid w:val="003D5912"/>
    <w:rsid w:val="003D70B7"/>
    <w:rsid w:val="003E0E33"/>
    <w:rsid w:val="003E2614"/>
    <w:rsid w:val="003E2C22"/>
    <w:rsid w:val="003E4094"/>
    <w:rsid w:val="003E42F8"/>
    <w:rsid w:val="003E6C07"/>
    <w:rsid w:val="003E6DA7"/>
    <w:rsid w:val="003F2242"/>
    <w:rsid w:val="003F29CE"/>
    <w:rsid w:val="003F3188"/>
    <w:rsid w:val="003F3765"/>
    <w:rsid w:val="003F3FDE"/>
    <w:rsid w:val="003F5902"/>
    <w:rsid w:val="003F7A27"/>
    <w:rsid w:val="00400F06"/>
    <w:rsid w:val="00401482"/>
    <w:rsid w:val="00401513"/>
    <w:rsid w:val="00403D4D"/>
    <w:rsid w:val="00411625"/>
    <w:rsid w:val="00411D05"/>
    <w:rsid w:val="004131CB"/>
    <w:rsid w:val="00417C15"/>
    <w:rsid w:val="0042305D"/>
    <w:rsid w:val="00424C99"/>
    <w:rsid w:val="004265EE"/>
    <w:rsid w:val="00430183"/>
    <w:rsid w:val="0043121D"/>
    <w:rsid w:val="004315DC"/>
    <w:rsid w:val="00435156"/>
    <w:rsid w:val="004365DD"/>
    <w:rsid w:val="004365EA"/>
    <w:rsid w:val="0044323E"/>
    <w:rsid w:val="004436E7"/>
    <w:rsid w:val="004451C1"/>
    <w:rsid w:val="0044563B"/>
    <w:rsid w:val="00446284"/>
    <w:rsid w:val="004473E7"/>
    <w:rsid w:val="00447BCC"/>
    <w:rsid w:val="00455457"/>
    <w:rsid w:val="00455477"/>
    <w:rsid w:val="004644E9"/>
    <w:rsid w:val="00470116"/>
    <w:rsid w:val="00470832"/>
    <w:rsid w:val="0047123B"/>
    <w:rsid w:val="00472DD8"/>
    <w:rsid w:val="00477993"/>
    <w:rsid w:val="00481F97"/>
    <w:rsid w:val="004830C7"/>
    <w:rsid w:val="00491D3B"/>
    <w:rsid w:val="00492C7F"/>
    <w:rsid w:val="00495B16"/>
    <w:rsid w:val="004960EE"/>
    <w:rsid w:val="00496486"/>
    <w:rsid w:val="004967B4"/>
    <w:rsid w:val="00497952"/>
    <w:rsid w:val="004A58D3"/>
    <w:rsid w:val="004B0EC3"/>
    <w:rsid w:val="004B14C3"/>
    <w:rsid w:val="004B18BC"/>
    <w:rsid w:val="004B53F7"/>
    <w:rsid w:val="004B6E81"/>
    <w:rsid w:val="004C1B16"/>
    <w:rsid w:val="004C20BB"/>
    <w:rsid w:val="004C6007"/>
    <w:rsid w:val="004C6CF8"/>
    <w:rsid w:val="004C727F"/>
    <w:rsid w:val="004D1B09"/>
    <w:rsid w:val="004D52C7"/>
    <w:rsid w:val="004E2FD5"/>
    <w:rsid w:val="004E5B61"/>
    <w:rsid w:val="004E65D0"/>
    <w:rsid w:val="004E6741"/>
    <w:rsid w:val="004E7406"/>
    <w:rsid w:val="004F09AC"/>
    <w:rsid w:val="004F25AE"/>
    <w:rsid w:val="004F36EB"/>
    <w:rsid w:val="004F5EDD"/>
    <w:rsid w:val="004F6BA3"/>
    <w:rsid w:val="004F7A7F"/>
    <w:rsid w:val="004F7B94"/>
    <w:rsid w:val="00503009"/>
    <w:rsid w:val="00506437"/>
    <w:rsid w:val="00506C29"/>
    <w:rsid w:val="00507561"/>
    <w:rsid w:val="005137FD"/>
    <w:rsid w:val="00513882"/>
    <w:rsid w:val="005163E5"/>
    <w:rsid w:val="005304DB"/>
    <w:rsid w:val="0053619F"/>
    <w:rsid w:val="00537BDB"/>
    <w:rsid w:val="00540686"/>
    <w:rsid w:val="005425AF"/>
    <w:rsid w:val="005428BA"/>
    <w:rsid w:val="0054433D"/>
    <w:rsid w:val="00544D76"/>
    <w:rsid w:val="005454BB"/>
    <w:rsid w:val="00551750"/>
    <w:rsid w:val="00551903"/>
    <w:rsid w:val="005519F3"/>
    <w:rsid w:val="0055266C"/>
    <w:rsid w:val="00552C9D"/>
    <w:rsid w:val="0055361A"/>
    <w:rsid w:val="00553872"/>
    <w:rsid w:val="00554680"/>
    <w:rsid w:val="00556F1F"/>
    <w:rsid w:val="00557BB7"/>
    <w:rsid w:val="00560B90"/>
    <w:rsid w:val="00561850"/>
    <w:rsid w:val="00563C4E"/>
    <w:rsid w:val="005640AF"/>
    <w:rsid w:val="00564FE2"/>
    <w:rsid w:val="00566D8A"/>
    <w:rsid w:val="00566F32"/>
    <w:rsid w:val="005717EF"/>
    <w:rsid w:val="00573BB4"/>
    <w:rsid w:val="005749E8"/>
    <w:rsid w:val="00574DB5"/>
    <w:rsid w:val="00577890"/>
    <w:rsid w:val="00580968"/>
    <w:rsid w:val="005913A4"/>
    <w:rsid w:val="00591945"/>
    <w:rsid w:val="00591D25"/>
    <w:rsid w:val="0059366A"/>
    <w:rsid w:val="00596769"/>
    <w:rsid w:val="005A03B7"/>
    <w:rsid w:val="005A125D"/>
    <w:rsid w:val="005A147A"/>
    <w:rsid w:val="005A2442"/>
    <w:rsid w:val="005A34B5"/>
    <w:rsid w:val="005A34D7"/>
    <w:rsid w:val="005A77D8"/>
    <w:rsid w:val="005B3D33"/>
    <w:rsid w:val="005B4A04"/>
    <w:rsid w:val="005B61C2"/>
    <w:rsid w:val="005B7B08"/>
    <w:rsid w:val="005C1710"/>
    <w:rsid w:val="005D0EDE"/>
    <w:rsid w:val="005D3CEE"/>
    <w:rsid w:val="005D63E2"/>
    <w:rsid w:val="005E1B3D"/>
    <w:rsid w:val="005E22AF"/>
    <w:rsid w:val="005F032F"/>
    <w:rsid w:val="005F28E3"/>
    <w:rsid w:val="005F478B"/>
    <w:rsid w:val="005F5114"/>
    <w:rsid w:val="00601301"/>
    <w:rsid w:val="00604B2F"/>
    <w:rsid w:val="006051A2"/>
    <w:rsid w:val="00606ED8"/>
    <w:rsid w:val="00611D53"/>
    <w:rsid w:val="00613691"/>
    <w:rsid w:val="00613FDA"/>
    <w:rsid w:val="00615EA4"/>
    <w:rsid w:val="0061797C"/>
    <w:rsid w:val="006224CE"/>
    <w:rsid w:val="00622FF6"/>
    <w:rsid w:val="00623E54"/>
    <w:rsid w:val="006265FE"/>
    <w:rsid w:val="00627A28"/>
    <w:rsid w:val="00630C9D"/>
    <w:rsid w:val="006313C6"/>
    <w:rsid w:val="006359A6"/>
    <w:rsid w:val="00635AFF"/>
    <w:rsid w:val="00641938"/>
    <w:rsid w:val="00646385"/>
    <w:rsid w:val="006475E6"/>
    <w:rsid w:val="0065593D"/>
    <w:rsid w:val="00655993"/>
    <w:rsid w:val="0065634A"/>
    <w:rsid w:val="006578C5"/>
    <w:rsid w:val="00660CC0"/>
    <w:rsid w:val="00661099"/>
    <w:rsid w:val="006627F4"/>
    <w:rsid w:val="00664971"/>
    <w:rsid w:val="0066587C"/>
    <w:rsid w:val="00665BF8"/>
    <w:rsid w:val="00671BF3"/>
    <w:rsid w:val="00672DC4"/>
    <w:rsid w:val="00673B28"/>
    <w:rsid w:val="00673C46"/>
    <w:rsid w:val="00674276"/>
    <w:rsid w:val="006742F7"/>
    <w:rsid w:val="00675472"/>
    <w:rsid w:val="0068148D"/>
    <w:rsid w:val="006815FD"/>
    <w:rsid w:val="00681802"/>
    <w:rsid w:val="006822BA"/>
    <w:rsid w:val="00684129"/>
    <w:rsid w:val="006874A6"/>
    <w:rsid w:val="00691073"/>
    <w:rsid w:val="00692E10"/>
    <w:rsid w:val="00694878"/>
    <w:rsid w:val="006967C7"/>
    <w:rsid w:val="006A2DDA"/>
    <w:rsid w:val="006B2394"/>
    <w:rsid w:val="006B32E2"/>
    <w:rsid w:val="006B390A"/>
    <w:rsid w:val="006B6483"/>
    <w:rsid w:val="006B76F6"/>
    <w:rsid w:val="006C2A50"/>
    <w:rsid w:val="006C5911"/>
    <w:rsid w:val="006C66BE"/>
    <w:rsid w:val="006D024D"/>
    <w:rsid w:val="006D0E80"/>
    <w:rsid w:val="006D120C"/>
    <w:rsid w:val="006D2712"/>
    <w:rsid w:val="006D273B"/>
    <w:rsid w:val="006D2E77"/>
    <w:rsid w:val="006D6F89"/>
    <w:rsid w:val="006D7BFB"/>
    <w:rsid w:val="006D7CD8"/>
    <w:rsid w:val="006E0EDB"/>
    <w:rsid w:val="006E2AC1"/>
    <w:rsid w:val="006E59A6"/>
    <w:rsid w:val="006E62D2"/>
    <w:rsid w:val="006F0A7F"/>
    <w:rsid w:val="006F17C4"/>
    <w:rsid w:val="006F3388"/>
    <w:rsid w:val="006F3962"/>
    <w:rsid w:val="006F4355"/>
    <w:rsid w:val="006F4A2C"/>
    <w:rsid w:val="006F6E28"/>
    <w:rsid w:val="006F7405"/>
    <w:rsid w:val="0070052E"/>
    <w:rsid w:val="0070744D"/>
    <w:rsid w:val="00712D82"/>
    <w:rsid w:val="00714C05"/>
    <w:rsid w:val="00717675"/>
    <w:rsid w:val="007213BE"/>
    <w:rsid w:val="007217E6"/>
    <w:rsid w:val="00723884"/>
    <w:rsid w:val="00726DDF"/>
    <w:rsid w:val="007272A1"/>
    <w:rsid w:val="00727EC4"/>
    <w:rsid w:val="00732E02"/>
    <w:rsid w:val="00736308"/>
    <w:rsid w:val="00736E02"/>
    <w:rsid w:val="00743CC7"/>
    <w:rsid w:val="007457FA"/>
    <w:rsid w:val="00745B3A"/>
    <w:rsid w:val="00745F1B"/>
    <w:rsid w:val="00747978"/>
    <w:rsid w:val="007514A7"/>
    <w:rsid w:val="00751CA9"/>
    <w:rsid w:val="007537A6"/>
    <w:rsid w:val="0075489C"/>
    <w:rsid w:val="007553D3"/>
    <w:rsid w:val="00762781"/>
    <w:rsid w:val="00764CA8"/>
    <w:rsid w:val="00773600"/>
    <w:rsid w:val="00774C58"/>
    <w:rsid w:val="00775181"/>
    <w:rsid w:val="00775CD0"/>
    <w:rsid w:val="00787F17"/>
    <w:rsid w:val="00791374"/>
    <w:rsid w:val="007916E7"/>
    <w:rsid w:val="00791835"/>
    <w:rsid w:val="007A0277"/>
    <w:rsid w:val="007A20C8"/>
    <w:rsid w:val="007A418B"/>
    <w:rsid w:val="007A4AC1"/>
    <w:rsid w:val="007A5B2C"/>
    <w:rsid w:val="007B04A4"/>
    <w:rsid w:val="007B30DA"/>
    <w:rsid w:val="007B3E0F"/>
    <w:rsid w:val="007B6B5A"/>
    <w:rsid w:val="007B7A63"/>
    <w:rsid w:val="007C12BF"/>
    <w:rsid w:val="007C1EB1"/>
    <w:rsid w:val="007C1EB9"/>
    <w:rsid w:val="007C29EA"/>
    <w:rsid w:val="007C37EA"/>
    <w:rsid w:val="007C4615"/>
    <w:rsid w:val="007C59F6"/>
    <w:rsid w:val="007C6574"/>
    <w:rsid w:val="007C7C77"/>
    <w:rsid w:val="007D1FD7"/>
    <w:rsid w:val="007D3A95"/>
    <w:rsid w:val="007D6007"/>
    <w:rsid w:val="007E063E"/>
    <w:rsid w:val="007E06CC"/>
    <w:rsid w:val="007E21FD"/>
    <w:rsid w:val="007E2CA2"/>
    <w:rsid w:val="007E4323"/>
    <w:rsid w:val="007E5005"/>
    <w:rsid w:val="007E6ADD"/>
    <w:rsid w:val="007F0972"/>
    <w:rsid w:val="007F5074"/>
    <w:rsid w:val="007F54DF"/>
    <w:rsid w:val="007F57C0"/>
    <w:rsid w:val="007F7B7F"/>
    <w:rsid w:val="00804C34"/>
    <w:rsid w:val="00804D5B"/>
    <w:rsid w:val="00805477"/>
    <w:rsid w:val="00805870"/>
    <w:rsid w:val="00807605"/>
    <w:rsid w:val="00807CDF"/>
    <w:rsid w:val="00810128"/>
    <w:rsid w:val="00810459"/>
    <w:rsid w:val="00811A9F"/>
    <w:rsid w:val="00811D55"/>
    <w:rsid w:val="0081323F"/>
    <w:rsid w:val="00814944"/>
    <w:rsid w:val="0081590E"/>
    <w:rsid w:val="00816618"/>
    <w:rsid w:val="00816EA3"/>
    <w:rsid w:val="00820B50"/>
    <w:rsid w:val="0082215B"/>
    <w:rsid w:val="00824401"/>
    <w:rsid w:val="008252A3"/>
    <w:rsid w:val="00826F52"/>
    <w:rsid w:val="00826F6C"/>
    <w:rsid w:val="008314A6"/>
    <w:rsid w:val="00831667"/>
    <w:rsid w:val="0083197F"/>
    <w:rsid w:val="0083223F"/>
    <w:rsid w:val="00833EF7"/>
    <w:rsid w:val="00834C61"/>
    <w:rsid w:val="008355C2"/>
    <w:rsid w:val="0084178A"/>
    <w:rsid w:val="00841A5A"/>
    <w:rsid w:val="0084320B"/>
    <w:rsid w:val="008432BE"/>
    <w:rsid w:val="00853DF9"/>
    <w:rsid w:val="008543CE"/>
    <w:rsid w:val="00855B29"/>
    <w:rsid w:val="008577CF"/>
    <w:rsid w:val="00860E52"/>
    <w:rsid w:val="00861218"/>
    <w:rsid w:val="0086430E"/>
    <w:rsid w:val="00864A44"/>
    <w:rsid w:val="00864EBC"/>
    <w:rsid w:val="00866536"/>
    <w:rsid w:val="0086676D"/>
    <w:rsid w:val="0086726C"/>
    <w:rsid w:val="008710CB"/>
    <w:rsid w:val="0087333E"/>
    <w:rsid w:val="00874305"/>
    <w:rsid w:val="00881AAB"/>
    <w:rsid w:val="00881ED0"/>
    <w:rsid w:val="00883B46"/>
    <w:rsid w:val="00885E19"/>
    <w:rsid w:val="00887932"/>
    <w:rsid w:val="00892333"/>
    <w:rsid w:val="008A0767"/>
    <w:rsid w:val="008A3642"/>
    <w:rsid w:val="008B0B4C"/>
    <w:rsid w:val="008B0E41"/>
    <w:rsid w:val="008B1759"/>
    <w:rsid w:val="008B491A"/>
    <w:rsid w:val="008B5D39"/>
    <w:rsid w:val="008B5E1E"/>
    <w:rsid w:val="008B64F9"/>
    <w:rsid w:val="008B6DD5"/>
    <w:rsid w:val="008B7118"/>
    <w:rsid w:val="008B73D7"/>
    <w:rsid w:val="008C1080"/>
    <w:rsid w:val="008C24C8"/>
    <w:rsid w:val="008C2FE7"/>
    <w:rsid w:val="008C6A15"/>
    <w:rsid w:val="008D1E65"/>
    <w:rsid w:val="008D1E6D"/>
    <w:rsid w:val="008D3240"/>
    <w:rsid w:val="008D3561"/>
    <w:rsid w:val="008D371E"/>
    <w:rsid w:val="008E1264"/>
    <w:rsid w:val="008E29C7"/>
    <w:rsid w:val="008E5207"/>
    <w:rsid w:val="008E6011"/>
    <w:rsid w:val="008E6428"/>
    <w:rsid w:val="008E7FA3"/>
    <w:rsid w:val="008F1D35"/>
    <w:rsid w:val="008F4C57"/>
    <w:rsid w:val="008F669A"/>
    <w:rsid w:val="009018C4"/>
    <w:rsid w:val="00905011"/>
    <w:rsid w:val="00912038"/>
    <w:rsid w:val="009137C2"/>
    <w:rsid w:val="00916926"/>
    <w:rsid w:val="00916B16"/>
    <w:rsid w:val="00917DFF"/>
    <w:rsid w:val="009214DA"/>
    <w:rsid w:val="00924023"/>
    <w:rsid w:val="00924114"/>
    <w:rsid w:val="00927E14"/>
    <w:rsid w:val="00931036"/>
    <w:rsid w:val="00932E43"/>
    <w:rsid w:val="00942BAE"/>
    <w:rsid w:val="00942EEB"/>
    <w:rsid w:val="00943296"/>
    <w:rsid w:val="0094546F"/>
    <w:rsid w:val="00946ABB"/>
    <w:rsid w:val="00950929"/>
    <w:rsid w:val="00951759"/>
    <w:rsid w:val="009518EE"/>
    <w:rsid w:val="009519F9"/>
    <w:rsid w:val="009542ED"/>
    <w:rsid w:val="00954391"/>
    <w:rsid w:val="00954DCE"/>
    <w:rsid w:val="00960001"/>
    <w:rsid w:val="00960FB1"/>
    <w:rsid w:val="00961417"/>
    <w:rsid w:val="00961B73"/>
    <w:rsid w:val="00962F91"/>
    <w:rsid w:val="00966337"/>
    <w:rsid w:val="00966B74"/>
    <w:rsid w:val="0096703E"/>
    <w:rsid w:val="009711AA"/>
    <w:rsid w:val="00972FDD"/>
    <w:rsid w:val="00974B91"/>
    <w:rsid w:val="009753BA"/>
    <w:rsid w:val="00975E7A"/>
    <w:rsid w:val="00976150"/>
    <w:rsid w:val="00977C75"/>
    <w:rsid w:val="00980D87"/>
    <w:rsid w:val="009818AE"/>
    <w:rsid w:val="00981923"/>
    <w:rsid w:val="00983E68"/>
    <w:rsid w:val="009842FA"/>
    <w:rsid w:val="00984A74"/>
    <w:rsid w:val="0098622A"/>
    <w:rsid w:val="00992175"/>
    <w:rsid w:val="00992AD0"/>
    <w:rsid w:val="00992ECB"/>
    <w:rsid w:val="00993D54"/>
    <w:rsid w:val="00993ECF"/>
    <w:rsid w:val="00993ED8"/>
    <w:rsid w:val="00995C96"/>
    <w:rsid w:val="009962B2"/>
    <w:rsid w:val="00997166"/>
    <w:rsid w:val="009A36E6"/>
    <w:rsid w:val="009A44D1"/>
    <w:rsid w:val="009A48B3"/>
    <w:rsid w:val="009A4E6A"/>
    <w:rsid w:val="009A5D8B"/>
    <w:rsid w:val="009A74A3"/>
    <w:rsid w:val="009B07D5"/>
    <w:rsid w:val="009B3693"/>
    <w:rsid w:val="009B3961"/>
    <w:rsid w:val="009B527F"/>
    <w:rsid w:val="009B744B"/>
    <w:rsid w:val="009C01C8"/>
    <w:rsid w:val="009C190F"/>
    <w:rsid w:val="009C221C"/>
    <w:rsid w:val="009C5024"/>
    <w:rsid w:val="009C5391"/>
    <w:rsid w:val="009C54B9"/>
    <w:rsid w:val="009C5CF6"/>
    <w:rsid w:val="009C5D2B"/>
    <w:rsid w:val="009C7FBF"/>
    <w:rsid w:val="009D2C8D"/>
    <w:rsid w:val="009D5E58"/>
    <w:rsid w:val="009D5F53"/>
    <w:rsid w:val="009D66BA"/>
    <w:rsid w:val="009D6CDF"/>
    <w:rsid w:val="009E0672"/>
    <w:rsid w:val="009E28CA"/>
    <w:rsid w:val="009E336A"/>
    <w:rsid w:val="009E367A"/>
    <w:rsid w:val="009E3F04"/>
    <w:rsid w:val="009E50EF"/>
    <w:rsid w:val="009E5637"/>
    <w:rsid w:val="009E5AB2"/>
    <w:rsid w:val="009F0DFE"/>
    <w:rsid w:val="009F2A19"/>
    <w:rsid w:val="009F620F"/>
    <w:rsid w:val="009F7C64"/>
    <w:rsid w:val="00A01D47"/>
    <w:rsid w:val="00A03718"/>
    <w:rsid w:val="00A06A28"/>
    <w:rsid w:val="00A06E0B"/>
    <w:rsid w:val="00A12791"/>
    <w:rsid w:val="00A12F05"/>
    <w:rsid w:val="00A15141"/>
    <w:rsid w:val="00A15CF1"/>
    <w:rsid w:val="00A206B7"/>
    <w:rsid w:val="00A2553A"/>
    <w:rsid w:val="00A25DB1"/>
    <w:rsid w:val="00A26CE6"/>
    <w:rsid w:val="00A27D03"/>
    <w:rsid w:val="00A31736"/>
    <w:rsid w:val="00A31986"/>
    <w:rsid w:val="00A32476"/>
    <w:rsid w:val="00A33554"/>
    <w:rsid w:val="00A33DDC"/>
    <w:rsid w:val="00A33E83"/>
    <w:rsid w:val="00A4453C"/>
    <w:rsid w:val="00A44E3D"/>
    <w:rsid w:val="00A516D7"/>
    <w:rsid w:val="00A524BE"/>
    <w:rsid w:val="00A52E51"/>
    <w:rsid w:val="00A53E52"/>
    <w:rsid w:val="00A54659"/>
    <w:rsid w:val="00A557A0"/>
    <w:rsid w:val="00A57E6E"/>
    <w:rsid w:val="00A61629"/>
    <w:rsid w:val="00A6343A"/>
    <w:rsid w:val="00A661E5"/>
    <w:rsid w:val="00A67832"/>
    <w:rsid w:val="00A70806"/>
    <w:rsid w:val="00A73635"/>
    <w:rsid w:val="00A75A45"/>
    <w:rsid w:val="00A75A91"/>
    <w:rsid w:val="00A762C8"/>
    <w:rsid w:val="00A7794D"/>
    <w:rsid w:val="00A81D67"/>
    <w:rsid w:val="00A834D0"/>
    <w:rsid w:val="00A876DE"/>
    <w:rsid w:val="00A87E66"/>
    <w:rsid w:val="00A909EB"/>
    <w:rsid w:val="00A90CFF"/>
    <w:rsid w:val="00A90D45"/>
    <w:rsid w:val="00A91117"/>
    <w:rsid w:val="00A922F2"/>
    <w:rsid w:val="00A924D4"/>
    <w:rsid w:val="00A927BB"/>
    <w:rsid w:val="00A95621"/>
    <w:rsid w:val="00A9647B"/>
    <w:rsid w:val="00AA6833"/>
    <w:rsid w:val="00AA6A2A"/>
    <w:rsid w:val="00AA7649"/>
    <w:rsid w:val="00AB0AB9"/>
    <w:rsid w:val="00AB0FC1"/>
    <w:rsid w:val="00AB1B0A"/>
    <w:rsid w:val="00AB30F4"/>
    <w:rsid w:val="00AB313B"/>
    <w:rsid w:val="00AB341C"/>
    <w:rsid w:val="00AB4367"/>
    <w:rsid w:val="00AC0F28"/>
    <w:rsid w:val="00AC1B39"/>
    <w:rsid w:val="00AC204C"/>
    <w:rsid w:val="00AC22FB"/>
    <w:rsid w:val="00AC258E"/>
    <w:rsid w:val="00AC454F"/>
    <w:rsid w:val="00AC533D"/>
    <w:rsid w:val="00AC5668"/>
    <w:rsid w:val="00AC6E63"/>
    <w:rsid w:val="00AD1E07"/>
    <w:rsid w:val="00AD3A64"/>
    <w:rsid w:val="00AD5E6F"/>
    <w:rsid w:val="00AD6FCA"/>
    <w:rsid w:val="00AE11AE"/>
    <w:rsid w:val="00AE3CB4"/>
    <w:rsid w:val="00AE68DC"/>
    <w:rsid w:val="00AF15C7"/>
    <w:rsid w:val="00AF22C0"/>
    <w:rsid w:val="00AF2D59"/>
    <w:rsid w:val="00AF3D5A"/>
    <w:rsid w:val="00AF52B0"/>
    <w:rsid w:val="00B026AC"/>
    <w:rsid w:val="00B044EF"/>
    <w:rsid w:val="00B0560A"/>
    <w:rsid w:val="00B107D3"/>
    <w:rsid w:val="00B116BB"/>
    <w:rsid w:val="00B12022"/>
    <w:rsid w:val="00B127BB"/>
    <w:rsid w:val="00B156A6"/>
    <w:rsid w:val="00B2237E"/>
    <w:rsid w:val="00B23F2D"/>
    <w:rsid w:val="00B241BC"/>
    <w:rsid w:val="00B2420D"/>
    <w:rsid w:val="00B258CA"/>
    <w:rsid w:val="00B2780D"/>
    <w:rsid w:val="00B326DC"/>
    <w:rsid w:val="00B32FFB"/>
    <w:rsid w:val="00B378FF"/>
    <w:rsid w:val="00B40062"/>
    <w:rsid w:val="00B40EC9"/>
    <w:rsid w:val="00B41870"/>
    <w:rsid w:val="00B4526E"/>
    <w:rsid w:val="00B45B3A"/>
    <w:rsid w:val="00B46844"/>
    <w:rsid w:val="00B4739B"/>
    <w:rsid w:val="00B51995"/>
    <w:rsid w:val="00B5257A"/>
    <w:rsid w:val="00B54B66"/>
    <w:rsid w:val="00B6063E"/>
    <w:rsid w:val="00B636D3"/>
    <w:rsid w:val="00B70D58"/>
    <w:rsid w:val="00B77EBB"/>
    <w:rsid w:val="00B82A8C"/>
    <w:rsid w:val="00B83226"/>
    <w:rsid w:val="00B8418F"/>
    <w:rsid w:val="00B93757"/>
    <w:rsid w:val="00B94527"/>
    <w:rsid w:val="00B95F7A"/>
    <w:rsid w:val="00B960DF"/>
    <w:rsid w:val="00B96C00"/>
    <w:rsid w:val="00B970F0"/>
    <w:rsid w:val="00BA193F"/>
    <w:rsid w:val="00BA1F17"/>
    <w:rsid w:val="00BA294E"/>
    <w:rsid w:val="00BA2F01"/>
    <w:rsid w:val="00BA312C"/>
    <w:rsid w:val="00BA534B"/>
    <w:rsid w:val="00BA642D"/>
    <w:rsid w:val="00BA7B0E"/>
    <w:rsid w:val="00BB0F0A"/>
    <w:rsid w:val="00BB12C2"/>
    <w:rsid w:val="00BB538E"/>
    <w:rsid w:val="00BB7850"/>
    <w:rsid w:val="00BC136A"/>
    <w:rsid w:val="00BC1B12"/>
    <w:rsid w:val="00BC3D45"/>
    <w:rsid w:val="00BC6A4D"/>
    <w:rsid w:val="00BD09BD"/>
    <w:rsid w:val="00BD546E"/>
    <w:rsid w:val="00BD56B1"/>
    <w:rsid w:val="00BE07EF"/>
    <w:rsid w:val="00BE09CF"/>
    <w:rsid w:val="00BE22AE"/>
    <w:rsid w:val="00BE2372"/>
    <w:rsid w:val="00BE23F0"/>
    <w:rsid w:val="00BE587F"/>
    <w:rsid w:val="00BE5A40"/>
    <w:rsid w:val="00BE706A"/>
    <w:rsid w:val="00BF5EF7"/>
    <w:rsid w:val="00C000BA"/>
    <w:rsid w:val="00C00651"/>
    <w:rsid w:val="00C01126"/>
    <w:rsid w:val="00C01183"/>
    <w:rsid w:val="00C064F3"/>
    <w:rsid w:val="00C075FF"/>
    <w:rsid w:val="00C07E9E"/>
    <w:rsid w:val="00C103F9"/>
    <w:rsid w:val="00C1499C"/>
    <w:rsid w:val="00C169A1"/>
    <w:rsid w:val="00C17218"/>
    <w:rsid w:val="00C25D53"/>
    <w:rsid w:val="00C25DDE"/>
    <w:rsid w:val="00C319CE"/>
    <w:rsid w:val="00C33D70"/>
    <w:rsid w:val="00C34A2A"/>
    <w:rsid w:val="00C351D2"/>
    <w:rsid w:val="00C355CD"/>
    <w:rsid w:val="00C3628A"/>
    <w:rsid w:val="00C37092"/>
    <w:rsid w:val="00C401DE"/>
    <w:rsid w:val="00C41EA8"/>
    <w:rsid w:val="00C47113"/>
    <w:rsid w:val="00C47472"/>
    <w:rsid w:val="00C47487"/>
    <w:rsid w:val="00C47EB9"/>
    <w:rsid w:val="00C5117E"/>
    <w:rsid w:val="00C52BD0"/>
    <w:rsid w:val="00C563F9"/>
    <w:rsid w:val="00C5787F"/>
    <w:rsid w:val="00C6067B"/>
    <w:rsid w:val="00C606AF"/>
    <w:rsid w:val="00C6097F"/>
    <w:rsid w:val="00C62551"/>
    <w:rsid w:val="00C633FA"/>
    <w:rsid w:val="00C6717F"/>
    <w:rsid w:val="00C70127"/>
    <w:rsid w:val="00C71E05"/>
    <w:rsid w:val="00C72248"/>
    <w:rsid w:val="00C74112"/>
    <w:rsid w:val="00C76324"/>
    <w:rsid w:val="00C80553"/>
    <w:rsid w:val="00C814DE"/>
    <w:rsid w:val="00C81CCF"/>
    <w:rsid w:val="00C84905"/>
    <w:rsid w:val="00C8506C"/>
    <w:rsid w:val="00C865BA"/>
    <w:rsid w:val="00C876C5"/>
    <w:rsid w:val="00C90D3B"/>
    <w:rsid w:val="00C929B2"/>
    <w:rsid w:val="00C94EED"/>
    <w:rsid w:val="00C964A4"/>
    <w:rsid w:val="00CA07AD"/>
    <w:rsid w:val="00CA6E15"/>
    <w:rsid w:val="00CB408B"/>
    <w:rsid w:val="00CB473E"/>
    <w:rsid w:val="00CB4FBF"/>
    <w:rsid w:val="00CB581D"/>
    <w:rsid w:val="00CB662A"/>
    <w:rsid w:val="00CB6818"/>
    <w:rsid w:val="00CB7A54"/>
    <w:rsid w:val="00CC18F8"/>
    <w:rsid w:val="00CC1B2B"/>
    <w:rsid w:val="00CC261B"/>
    <w:rsid w:val="00CC379B"/>
    <w:rsid w:val="00CC4C42"/>
    <w:rsid w:val="00CC59A8"/>
    <w:rsid w:val="00CC6075"/>
    <w:rsid w:val="00CC7148"/>
    <w:rsid w:val="00CD1F36"/>
    <w:rsid w:val="00CE3B42"/>
    <w:rsid w:val="00CE4C30"/>
    <w:rsid w:val="00CE4F89"/>
    <w:rsid w:val="00CF0873"/>
    <w:rsid w:val="00CF12C3"/>
    <w:rsid w:val="00CF4D69"/>
    <w:rsid w:val="00CF5EB5"/>
    <w:rsid w:val="00CF6094"/>
    <w:rsid w:val="00D0762C"/>
    <w:rsid w:val="00D07AEF"/>
    <w:rsid w:val="00D07FCA"/>
    <w:rsid w:val="00D10B7A"/>
    <w:rsid w:val="00D11582"/>
    <w:rsid w:val="00D1236F"/>
    <w:rsid w:val="00D123E3"/>
    <w:rsid w:val="00D145B6"/>
    <w:rsid w:val="00D16588"/>
    <w:rsid w:val="00D2099F"/>
    <w:rsid w:val="00D20D03"/>
    <w:rsid w:val="00D21732"/>
    <w:rsid w:val="00D235B9"/>
    <w:rsid w:val="00D23954"/>
    <w:rsid w:val="00D2502B"/>
    <w:rsid w:val="00D25328"/>
    <w:rsid w:val="00D2610A"/>
    <w:rsid w:val="00D30309"/>
    <w:rsid w:val="00D31097"/>
    <w:rsid w:val="00D318D0"/>
    <w:rsid w:val="00D31C16"/>
    <w:rsid w:val="00D32052"/>
    <w:rsid w:val="00D333A8"/>
    <w:rsid w:val="00D35B8C"/>
    <w:rsid w:val="00D35DDE"/>
    <w:rsid w:val="00D40DFC"/>
    <w:rsid w:val="00D43E25"/>
    <w:rsid w:val="00D45330"/>
    <w:rsid w:val="00D455B1"/>
    <w:rsid w:val="00D45C18"/>
    <w:rsid w:val="00D4611C"/>
    <w:rsid w:val="00D4799F"/>
    <w:rsid w:val="00D53489"/>
    <w:rsid w:val="00D548A2"/>
    <w:rsid w:val="00D56380"/>
    <w:rsid w:val="00D57E77"/>
    <w:rsid w:val="00D62360"/>
    <w:rsid w:val="00D652B7"/>
    <w:rsid w:val="00D65D1A"/>
    <w:rsid w:val="00D664E2"/>
    <w:rsid w:val="00D67FE2"/>
    <w:rsid w:val="00D713D6"/>
    <w:rsid w:val="00D7147D"/>
    <w:rsid w:val="00D74045"/>
    <w:rsid w:val="00D75B16"/>
    <w:rsid w:val="00D770FD"/>
    <w:rsid w:val="00D83252"/>
    <w:rsid w:val="00D850EB"/>
    <w:rsid w:val="00D8758B"/>
    <w:rsid w:val="00D90379"/>
    <w:rsid w:val="00D913EB"/>
    <w:rsid w:val="00D9249E"/>
    <w:rsid w:val="00D93727"/>
    <w:rsid w:val="00D95FB3"/>
    <w:rsid w:val="00D9687A"/>
    <w:rsid w:val="00DA2C96"/>
    <w:rsid w:val="00DA6F07"/>
    <w:rsid w:val="00DA7446"/>
    <w:rsid w:val="00DA79D3"/>
    <w:rsid w:val="00DA7FC3"/>
    <w:rsid w:val="00DB594F"/>
    <w:rsid w:val="00DB60D6"/>
    <w:rsid w:val="00DB6C42"/>
    <w:rsid w:val="00DC07A7"/>
    <w:rsid w:val="00DC1376"/>
    <w:rsid w:val="00DC26D3"/>
    <w:rsid w:val="00DC51F6"/>
    <w:rsid w:val="00DD3967"/>
    <w:rsid w:val="00DD5BFE"/>
    <w:rsid w:val="00DD7D9D"/>
    <w:rsid w:val="00DE0AF9"/>
    <w:rsid w:val="00DE247F"/>
    <w:rsid w:val="00DE484E"/>
    <w:rsid w:val="00DE4F6B"/>
    <w:rsid w:val="00DE72CF"/>
    <w:rsid w:val="00DE74AF"/>
    <w:rsid w:val="00DF2D51"/>
    <w:rsid w:val="00DF2F8D"/>
    <w:rsid w:val="00DF3137"/>
    <w:rsid w:val="00DF43BC"/>
    <w:rsid w:val="00DF6D73"/>
    <w:rsid w:val="00DF7237"/>
    <w:rsid w:val="00E01FD2"/>
    <w:rsid w:val="00E06817"/>
    <w:rsid w:val="00E11901"/>
    <w:rsid w:val="00E13DA4"/>
    <w:rsid w:val="00E1439F"/>
    <w:rsid w:val="00E14ABD"/>
    <w:rsid w:val="00E16478"/>
    <w:rsid w:val="00E21117"/>
    <w:rsid w:val="00E2250C"/>
    <w:rsid w:val="00E22CC8"/>
    <w:rsid w:val="00E2383B"/>
    <w:rsid w:val="00E25F0B"/>
    <w:rsid w:val="00E306C7"/>
    <w:rsid w:val="00E335E9"/>
    <w:rsid w:val="00E33C13"/>
    <w:rsid w:val="00E3481A"/>
    <w:rsid w:val="00E35707"/>
    <w:rsid w:val="00E35B9B"/>
    <w:rsid w:val="00E36E82"/>
    <w:rsid w:val="00E407F4"/>
    <w:rsid w:val="00E41446"/>
    <w:rsid w:val="00E44010"/>
    <w:rsid w:val="00E448BF"/>
    <w:rsid w:val="00E477AD"/>
    <w:rsid w:val="00E479C8"/>
    <w:rsid w:val="00E50DD5"/>
    <w:rsid w:val="00E5191C"/>
    <w:rsid w:val="00E523EA"/>
    <w:rsid w:val="00E53209"/>
    <w:rsid w:val="00E55606"/>
    <w:rsid w:val="00E55A20"/>
    <w:rsid w:val="00E567C4"/>
    <w:rsid w:val="00E56A1F"/>
    <w:rsid w:val="00E56A27"/>
    <w:rsid w:val="00E56B93"/>
    <w:rsid w:val="00E607A3"/>
    <w:rsid w:val="00E62218"/>
    <w:rsid w:val="00E63367"/>
    <w:rsid w:val="00E63650"/>
    <w:rsid w:val="00E6405A"/>
    <w:rsid w:val="00E652AB"/>
    <w:rsid w:val="00E72302"/>
    <w:rsid w:val="00E7411D"/>
    <w:rsid w:val="00E760C2"/>
    <w:rsid w:val="00E8208E"/>
    <w:rsid w:val="00E83009"/>
    <w:rsid w:val="00E8546E"/>
    <w:rsid w:val="00E875AE"/>
    <w:rsid w:val="00E8788E"/>
    <w:rsid w:val="00E87A97"/>
    <w:rsid w:val="00E91FD9"/>
    <w:rsid w:val="00E93DC3"/>
    <w:rsid w:val="00E945A3"/>
    <w:rsid w:val="00E97EA6"/>
    <w:rsid w:val="00EA1814"/>
    <w:rsid w:val="00EA1C4B"/>
    <w:rsid w:val="00EA1E8A"/>
    <w:rsid w:val="00EA2596"/>
    <w:rsid w:val="00EA263E"/>
    <w:rsid w:val="00EA41DD"/>
    <w:rsid w:val="00EA70C4"/>
    <w:rsid w:val="00EB0BCB"/>
    <w:rsid w:val="00EB2B1F"/>
    <w:rsid w:val="00EB37C7"/>
    <w:rsid w:val="00EB689A"/>
    <w:rsid w:val="00EB6B07"/>
    <w:rsid w:val="00EB6F0B"/>
    <w:rsid w:val="00EC1DFD"/>
    <w:rsid w:val="00EC2C15"/>
    <w:rsid w:val="00EC558A"/>
    <w:rsid w:val="00EC6B30"/>
    <w:rsid w:val="00EC705C"/>
    <w:rsid w:val="00EC7D0F"/>
    <w:rsid w:val="00ED08CD"/>
    <w:rsid w:val="00ED0D00"/>
    <w:rsid w:val="00ED2576"/>
    <w:rsid w:val="00ED5024"/>
    <w:rsid w:val="00ED5978"/>
    <w:rsid w:val="00ED710B"/>
    <w:rsid w:val="00EE123F"/>
    <w:rsid w:val="00EE3956"/>
    <w:rsid w:val="00EE7AAF"/>
    <w:rsid w:val="00EF0FF3"/>
    <w:rsid w:val="00EF145C"/>
    <w:rsid w:val="00EF3639"/>
    <w:rsid w:val="00EF3B8F"/>
    <w:rsid w:val="00EF60B1"/>
    <w:rsid w:val="00EF7B83"/>
    <w:rsid w:val="00F00B97"/>
    <w:rsid w:val="00F02284"/>
    <w:rsid w:val="00F03AD1"/>
    <w:rsid w:val="00F03EC3"/>
    <w:rsid w:val="00F04992"/>
    <w:rsid w:val="00F04A26"/>
    <w:rsid w:val="00F06E83"/>
    <w:rsid w:val="00F0796E"/>
    <w:rsid w:val="00F07F66"/>
    <w:rsid w:val="00F13151"/>
    <w:rsid w:val="00F134BE"/>
    <w:rsid w:val="00F13667"/>
    <w:rsid w:val="00F142DA"/>
    <w:rsid w:val="00F20B03"/>
    <w:rsid w:val="00F221FA"/>
    <w:rsid w:val="00F22921"/>
    <w:rsid w:val="00F2399B"/>
    <w:rsid w:val="00F246FC"/>
    <w:rsid w:val="00F25B5B"/>
    <w:rsid w:val="00F35DA2"/>
    <w:rsid w:val="00F373D2"/>
    <w:rsid w:val="00F37E51"/>
    <w:rsid w:val="00F403EF"/>
    <w:rsid w:val="00F43293"/>
    <w:rsid w:val="00F43FE6"/>
    <w:rsid w:val="00F45703"/>
    <w:rsid w:val="00F52703"/>
    <w:rsid w:val="00F53637"/>
    <w:rsid w:val="00F545EF"/>
    <w:rsid w:val="00F56F29"/>
    <w:rsid w:val="00F60D7E"/>
    <w:rsid w:val="00F64EE7"/>
    <w:rsid w:val="00F65A8C"/>
    <w:rsid w:val="00F70B2A"/>
    <w:rsid w:val="00F73BB5"/>
    <w:rsid w:val="00F81CFB"/>
    <w:rsid w:val="00F839F0"/>
    <w:rsid w:val="00F83AAE"/>
    <w:rsid w:val="00F8562E"/>
    <w:rsid w:val="00F85B85"/>
    <w:rsid w:val="00F85D1F"/>
    <w:rsid w:val="00F92724"/>
    <w:rsid w:val="00F92BA4"/>
    <w:rsid w:val="00F93074"/>
    <w:rsid w:val="00F941C6"/>
    <w:rsid w:val="00F949EC"/>
    <w:rsid w:val="00F95D2D"/>
    <w:rsid w:val="00F96B20"/>
    <w:rsid w:val="00FA061B"/>
    <w:rsid w:val="00FA46B4"/>
    <w:rsid w:val="00FA46C5"/>
    <w:rsid w:val="00FA4DE0"/>
    <w:rsid w:val="00FA5051"/>
    <w:rsid w:val="00FA57A3"/>
    <w:rsid w:val="00FB28C6"/>
    <w:rsid w:val="00FB34F9"/>
    <w:rsid w:val="00FB44AA"/>
    <w:rsid w:val="00FB7530"/>
    <w:rsid w:val="00FC16F9"/>
    <w:rsid w:val="00FC3CE8"/>
    <w:rsid w:val="00FC770E"/>
    <w:rsid w:val="00FD4019"/>
    <w:rsid w:val="00FD4A2A"/>
    <w:rsid w:val="00FE2251"/>
    <w:rsid w:val="00FE246B"/>
    <w:rsid w:val="00FE27B5"/>
    <w:rsid w:val="00FE3826"/>
    <w:rsid w:val="00FE615F"/>
    <w:rsid w:val="00FF0217"/>
    <w:rsid w:val="00FF0790"/>
    <w:rsid w:val="00FF0D73"/>
    <w:rsid w:val="00FF2FFE"/>
    <w:rsid w:val="00FF5D28"/>
    <w:rsid w:val="00FF5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143"/>
        <o:r id="V:Rule18" type="connector" idref="#_x0000_s1127"/>
        <o:r id="V:Rule19" type="connector" idref="#_x0000_s1144"/>
        <o:r id="V:Rule20" type="connector" idref="#_x0000_s1133"/>
        <o:r id="V:Rule21" type="connector" idref="#Straight Arrow Connector 55"/>
        <o:r id="V:Rule22" type="connector" idref="#Straight Arrow Connector 48"/>
        <o:r id="V:Rule23" type="connector" idref="#_x0000_s1151"/>
        <o:r id="V:Rule24" type="connector" idref="#Straight Arrow Connector 56"/>
        <o:r id="V:Rule25" type="connector" idref="#Straight Arrow Connector 43"/>
        <o:r id="V:Rule26" type="connector" idref="#_x0000_s1116"/>
        <o:r id="V:Rule27" type="connector" idref="#_x0000_s1128"/>
        <o:r id="V:Rule28" type="connector" idref="#_x0000_s1149"/>
        <o:r id="V:Rule29" type="connector" idref="#Straight Arrow Connector 54"/>
        <o:r id="V:Rule30" type="connector" idref="#_x0000_s1148"/>
        <o:r id="V:Rule31" type="connector" idref="#_x0000_s1136"/>
        <o:r id="V:Rule32"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F246FC"/>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EB37C7"/>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221FA"/>
    <w:pPr>
      <w:numPr>
        <w:ilvl w:val="2"/>
        <w:numId w:val="1"/>
      </w:numPr>
      <w:spacing w:before="8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56A27"/>
    <w:pPr>
      <w:numPr>
        <w:ilvl w:val="4"/>
        <w:numId w:val="1"/>
      </w:numPr>
      <w:spacing w:before="200" w:after="0"/>
      <w:outlineLvl w:val="4"/>
    </w:pPr>
    <w:rPr>
      <w:rFonts w:asciiTheme="majorHAnsi" w:eastAsiaTheme="majorEastAsia" w:hAnsiTheme="majorHAnsi" w:cstheme="majorBidi"/>
      <w:b/>
      <w:bCs/>
      <w:color w:val="595959" w:themeColor="text1" w:themeTint="A6"/>
      <w:lang w:bidi="ar-SA"/>
    </w:rPr>
  </w:style>
  <w:style w:type="paragraph" w:styleId="Heading6">
    <w:name w:val="heading 6"/>
    <w:basedOn w:val="Normal"/>
    <w:next w:val="Normal"/>
    <w:link w:val="Heading6Char"/>
    <w:uiPriority w:val="9"/>
    <w:unhideWhenUsed/>
    <w:qFormat/>
    <w:rsid w:val="00EB37C7"/>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FC"/>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221F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56A27"/>
    <w:rPr>
      <w:rFonts w:asciiTheme="majorHAnsi" w:eastAsiaTheme="majorEastAsia" w:hAnsiTheme="majorHAnsi" w:cstheme="majorBidi"/>
      <w:b/>
      <w:bCs/>
      <w:color w:val="595959" w:themeColor="text1" w:themeTint="A6"/>
      <w:lang w:bidi="ar-SA"/>
    </w:rPr>
  </w:style>
  <w:style w:type="character" w:customStyle="1" w:styleId="Heading6Char">
    <w:name w:val="Heading 6 Char"/>
    <w:basedOn w:val="DefaultParagraphFont"/>
    <w:link w:val="Heading6"/>
    <w:uiPriority w:val="9"/>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styleId="MediumShading1-Accent5">
    <w:name w:val="Medium Shading 1 Accent 5"/>
    <w:basedOn w:val="TableNormal"/>
    <w:uiPriority w:val="63"/>
    <w:rsid w:val="00E523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E523E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1-Accent5">
    <w:name w:val="Medium List 1 Accent 5"/>
    <w:basedOn w:val="TableNormal"/>
    <w:uiPriority w:val="65"/>
    <w:rsid w:val="002E1C3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2E1C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E1C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4A58D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4A58D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99">
      <w:bodyDiv w:val="1"/>
      <w:marLeft w:val="0"/>
      <w:marRight w:val="0"/>
      <w:marTop w:val="0"/>
      <w:marBottom w:val="0"/>
      <w:divBdr>
        <w:top w:val="none" w:sz="0" w:space="0" w:color="auto"/>
        <w:left w:val="none" w:sz="0" w:space="0" w:color="auto"/>
        <w:bottom w:val="none" w:sz="0" w:space="0" w:color="auto"/>
        <w:right w:val="none" w:sz="0" w:space="0" w:color="auto"/>
      </w:divBdr>
    </w:div>
    <w:div w:id="21051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E83D6DE-19ED-4A70-B31B-EED96E37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9913</Words>
  <Characters>56505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66286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Sarah</cp:lastModifiedBy>
  <cp:revision>3</cp:revision>
  <cp:lastPrinted>2012-01-06T20:42:00Z</cp:lastPrinted>
  <dcterms:created xsi:type="dcterms:W3CDTF">2012-02-20T17:43:00Z</dcterms:created>
  <dcterms:modified xsi:type="dcterms:W3CDTF">2012-02-20T17:44:00Z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id="CKyJVmHp"/&gt;&lt;style id="http://www.zotero.org/styles/ama" hasBibliography="1" bibliographyStyleHasBeenSet="1"/&gt;&lt;prefs&gt;&lt;pref name="fieldType" value="Field"/&gt;&lt;pref name="noteType" value="0"/&gt;&lt;/prefs&gt;&lt;</vt:lpwstr>
  </property>
  <property fmtid="{D5CDD505-2E9C-101B-9397-08002B2CF9AE}" pid="3" name="ZOTERO_PREF_2">
    <vt:lpwstr>/data&gt;</vt:lpwstr>
  </property>
</Properties>
</file>